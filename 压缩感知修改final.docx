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39E0D" w14:textId="77777777" w:rsidR="00600777" w:rsidRPr="009E65BB" w:rsidRDefault="00AA057A" w:rsidP="009A4DB0">
      <w:pPr>
        <w:adjustRightInd w:val="0"/>
        <w:snapToGrid w:val="0"/>
        <w:spacing w:before="200" w:after="200"/>
        <w:jc w:val="center"/>
        <w:rPr>
          <w:rFonts w:ascii="Times New Roman" w:eastAsia="黑体" w:hAnsi="Times New Roman" w:cs="Times New Roman"/>
          <w:b/>
          <w:bCs/>
          <w:color w:val="000000" w:themeColor="text1"/>
          <w:sz w:val="20"/>
          <w:szCs w:val="20"/>
        </w:rPr>
      </w:pPr>
      <w:r>
        <w:rPr>
          <w:rFonts w:ascii="Times New Roman" w:eastAsia="黑体" w:hAnsi="Times New Roman" w:cs="Times New Roman"/>
          <w:b/>
          <w:bCs/>
          <w:color w:val="000000" w:themeColor="text1"/>
          <w:sz w:val="20"/>
          <w:szCs w:val="20"/>
        </w:rPr>
        <w:t xml:space="preserve"> </w:t>
      </w:r>
      <w:commentRangeStart w:id="0"/>
      <w:r w:rsidR="00694D16" w:rsidRPr="009E65BB">
        <w:rPr>
          <w:rFonts w:ascii="Times New Roman" w:eastAsia="黑体" w:hAnsi="Times New Roman" w:cs="Times New Roman"/>
          <w:b/>
          <w:bCs/>
          <w:color w:val="000000" w:themeColor="text1"/>
          <w:sz w:val="20"/>
          <w:szCs w:val="20"/>
        </w:rPr>
        <w:t xml:space="preserve">Sparse </w:t>
      </w:r>
      <w:r w:rsidR="00C33D8B" w:rsidRPr="009E65BB">
        <w:rPr>
          <w:rFonts w:ascii="Times New Roman" w:eastAsia="黑体" w:hAnsi="Times New Roman" w:cs="Times New Roman"/>
          <w:b/>
          <w:bCs/>
          <w:color w:val="000000" w:themeColor="text1"/>
          <w:sz w:val="20"/>
          <w:szCs w:val="20"/>
        </w:rPr>
        <w:t>H</w:t>
      </w:r>
      <w:r w:rsidR="00694D16" w:rsidRPr="009E65BB">
        <w:rPr>
          <w:rFonts w:ascii="Times New Roman" w:eastAsia="黑体" w:hAnsi="Times New Roman" w:cs="Times New Roman"/>
          <w:b/>
          <w:bCs/>
          <w:color w:val="000000" w:themeColor="text1"/>
          <w:sz w:val="20"/>
          <w:szCs w:val="20"/>
        </w:rPr>
        <w:t xml:space="preserve">igh-noise GPS </w:t>
      </w:r>
      <w:r w:rsidR="00C33D8B" w:rsidRPr="009E65BB">
        <w:rPr>
          <w:rFonts w:ascii="Times New Roman" w:eastAsia="黑体" w:hAnsi="Times New Roman" w:cs="Times New Roman"/>
          <w:b/>
          <w:bCs/>
          <w:color w:val="000000" w:themeColor="text1"/>
          <w:sz w:val="20"/>
          <w:szCs w:val="20"/>
        </w:rPr>
        <w:t>T</w:t>
      </w:r>
      <w:r w:rsidR="00694D16" w:rsidRPr="009E65BB">
        <w:rPr>
          <w:rFonts w:ascii="Times New Roman" w:eastAsia="黑体" w:hAnsi="Times New Roman" w:cs="Times New Roman"/>
          <w:b/>
          <w:bCs/>
          <w:color w:val="000000" w:themeColor="text1"/>
          <w:sz w:val="20"/>
          <w:szCs w:val="20"/>
        </w:rPr>
        <w:t xml:space="preserve">rajectory </w:t>
      </w:r>
      <w:r w:rsidR="00C33D8B" w:rsidRPr="009E65BB">
        <w:rPr>
          <w:rFonts w:ascii="Times New Roman" w:eastAsia="黑体" w:hAnsi="Times New Roman" w:cs="Times New Roman"/>
          <w:b/>
          <w:bCs/>
          <w:color w:val="000000" w:themeColor="text1"/>
          <w:sz w:val="20"/>
          <w:szCs w:val="20"/>
        </w:rPr>
        <w:t>D</w:t>
      </w:r>
      <w:r w:rsidR="00694D16" w:rsidRPr="009E65BB">
        <w:rPr>
          <w:rFonts w:ascii="Times New Roman" w:eastAsia="黑体" w:hAnsi="Times New Roman" w:cs="Times New Roman"/>
          <w:b/>
          <w:bCs/>
          <w:color w:val="000000" w:themeColor="text1"/>
          <w:sz w:val="20"/>
          <w:szCs w:val="20"/>
        </w:rPr>
        <w:t xml:space="preserve">ata </w:t>
      </w:r>
      <w:r w:rsidR="00C33D8B" w:rsidRPr="009E65BB">
        <w:rPr>
          <w:rFonts w:ascii="Times New Roman" w:eastAsia="黑体" w:hAnsi="Times New Roman" w:cs="Times New Roman"/>
          <w:b/>
          <w:bCs/>
          <w:color w:val="000000" w:themeColor="text1"/>
          <w:sz w:val="20"/>
          <w:szCs w:val="20"/>
        </w:rPr>
        <w:t>C</w:t>
      </w:r>
      <w:r w:rsidR="00694D16" w:rsidRPr="009E65BB">
        <w:rPr>
          <w:rFonts w:ascii="Times New Roman" w:eastAsia="黑体" w:hAnsi="Times New Roman" w:cs="Times New Roman"/>
          <w:b/>
          <w:bCs/>
          <w:color w:val="000000" w:themeColor="text1"/>
          <w:sz w:val="20"/>
          <w:szCs w:val="20"/>
        </w:rPr>
        <w:t xml:space="preserve">ompression and </w:t>
      </w:r>
      <w:r w:rsidR="00C33D8B" w:rsidRPr="009E65BB">
        <w:rPr>
          <w:rFonts w:ascii="Times New Roman" w:eastAsia="黑体" w:hAnsi="Times New Roman" w:cs="Times New Roman"/>
          <w:b/>
          <w:bCs/>
          <w:color w:val="000000" w:themeColor="text1"/>
          <w:sz w:val="20"/>
          <w:szCs w:val="20"/>
        </w:rPr>
        <w:t>R</w:t>
      </w:r>
      <w:r w:rsidR="00694D16" w:rsidRPr="009E65BB">
        <w:rPr>
          <w:rFonts w:ascii="Times New Roman" w:eastAsia="黑体" w:hAnsi="Times New Roman" w:cs="Times New Roman"/>
          <w:b/>
          <w:bCs/>
          <w:color w:val="000000" w:themeColor="text1"/>
          <w:sz w:val="20"/>
          <w:szCs w:val="20"/>
        </w:rPr>
        <w:t xml:space="preserve">ecovery based on Compressed </w:t>
      </w:r>
      <w:r w:rsidR="00493193" w:rsidRPr="009E65BB">
        <w:rPr>
          <w:rFonts w:ascii="Times New Roman" w:eastAsia="黑体" w:hAnsi="Times New Roman" w:cs="Times New Roman"/>
          <w:b/>
          <w:bCs/>
          <w:color w:val="000000" w:themeColor="text1"/>
          <w:sz w:val="20"/>
          <w:szCs w:val="20"/>
        </w:rPr>
        <w:t>S</w:t>
      </w:r>
      <w:r w:rsidR="00694D16" w:rsidRPr="009E65BB">
        <w:rPr>
          <w:rFonts w:ascii="Times New Roman" w:eastAsia="黑体" w:hAnsi="Times New Roman" w:cs="Times New Roman"/>
          <w:b/>
          <w:bCs/>
          <w:color w:val="000000" w:themeColor="text1"/>
          <w:sz w:val="20"/>
          <w:szCs w:val="20"/>
        </w:rPr>
        <w:t>ensing</w:t>
      </w:r>
      <w:commentRangeEnd w:id="0"/>
      <w:r w:rsidR="00D27DEC">
        <w:rPr>
          <w:rStyle w:val="af1"/>
        </w:rPr>
        <w:commentReference w:id="0"/>
      </w:r>
    </w:p>
    <w:p w14:paraId="0EF339D5" w14:textId="77777777" w:rsidR="00C91FF4" w:rsidRPr="009E65BB" w:rsidRDefault="00A863B8" w:rsidP="009A4DB0">
      <w:pPr>
        <w:adjustRightInd w:val="0"/>
        <w:snapToGrid w:val="0"/>
        <w:spacing w:after="80"/>
        <w:jc w:val="center"/>
        <w:rPr>
          <w:rFonts w:ascii="Times New Roman" w:hAnsi="Times New Roman" w:cs="Times New Roman"/>
          <w:bCs/>
          <w:color w:val="000000" w:themeColor="text1"/>
          <w:sz w:val="20"/>
          <w:szCs w:val="20"/>
        </w:rPr>
      </w:pPr>
      <w:r w:rsidRPr="009E65BB">
        <w:rPr>
          <w:rFonts w:ascii="Times New Roman" w:hAnsi="Times New Roman" w:cs="Times New Roman"/>
          <w:bCs/>
          <w:color w:val="000000" w:themeColor="text1"/>
          <w:sz w:val="20"/>
          <w:szCs w:val="20"/>
        </w:rPr>
        <w:t>Mingjun Zhu</w:t>
      </w:r>
      <w:r w:rsidRPr="009E65BB">
        <w:rPr>
          <w:rFonts w:ascii="Times New Roman" w:hAnsi="Times New Roman" w:cs="Times New Roman"/>
          <w:bCs/>
          <w:color w:val="000000" w:themeColor="text1"/>
          <w:sz w:val="20"/>
          <w:szCs w:val="20"/>
          <w:vertAlign w:val="superscript"/>
        </w:rPr>
        <w:t>1</w:t>
      </w:r>
      <w:r w:rsidRPr="009E65BB">
        <w:rPr>
          <w:rFonts w:ascii="Times New Roman" w:hAnsi="Times New Roman" w:cs="Times New Roman"/>
          <w:bCs/>
          <w:color w:val="000000" w:themeColor="text1"/>
          <w:sz w:val="20"/>
          <w:szCs w:val="20"/>
        </w:rPr>
        <w:t xml:space="preserve">, </w:t>
      </w:r>
      <w:r w:rsidR="00A91970" w:rsidRPr="009E65BB">
        <w:rPr>
          <w:rFonts w:ascii="Times New Roman" w:hAnsi="Times New Roman" w:cs="Times New Roman"/>
          <w:bCs/>
          <w:color w:val="000000" w:themeColor="text1"/>
          <w:sz w:val="20"/>
          <w:szCs w:val="20"/>
        </w:rPr>
        <w:t>Guan Yuan</w:t>
      </w:r>
      <w:r w:rsidR="00A91970" w:rsidRPr="009E65BB">
        <w:rPr>
          <w:rFonts w:ascii="Times New Roman" w:hAnsi="Times New Roman" w:cs="Times New Roman"/>
          <w:bCs/>
          <w:color w:val="000000" w:themeColor="text1"/>
          <w:sz w:val="20"/>
          <w:szCs w:val="20"/>
          <w:vertAlign w:val="superscript"/>
        </w:rPr>
        <w:t>1,2*</w:t>
      </w:r>
      <w:r w:rsidR="00A91970" w:rsidRPr="009E65BB">
        <w:rPr>
          <w:rFonts w:ascii="Times New Roman" w:hAnsi="Times New Roman" w:cs="Times New Roman"/>
          <w:bCs/>
          <w:color w:val="000000" w:themeColor="text1"/>
          <w:sz w:val="20"/>
          <w:szCs w:val="20"/>
        </w:rPr>
        <w:t xml:space="preserve">, </w:t>
      </w:r>
      <w:r w:rsidR="001A5A22" w:rsidRPr="009E65BB">
        <w:rPr>
          <w:rFonts w:ascii="Times New Roman" w:hAnsi="Times New Roman" w:cs="Times New Roman"/>
          <w:bCs/>
          <w:color w:val="000000" w:themeColor="text1"/>
          <w:sz w:val="20"/>
          <w:szCs w:val="20"/>
        </w:rPr>
        <w:t>Zhixiao Wang</w:t>
      </w:r>
      <w:r w:rsidR="001A5A22" w:rsidRPr="009E65BB">
        <w:rPr>
          <w:rFonts w:ascii="Times New Roman" w:hAnsi="Times New Roman" w:cs="Times New Roman"/>
          <w:bCs/>
          <w:color w:val="000000" w:themeColor="text1"/>
          <w:sz w:val="20"/>
          <w:szCs w:val="20"/>
          <w:vertAlign w:val="superscript"/>
        </w:rPr>
        <w:t>1</w:t>
      </w:r>
      <w:r w:rsidR="001A5A22" w:rsidRPr="009E65BB">
        <w:rPr>
          <w:rFonts w:ascii="Times New Roman" w:hAnsi="Times New Roman" w:cs="Times New Roman"/>
          <w:bCs/>
          <w:color w:val="000000" w:themeColor="text1"/>
          <w:sz w:val="20"/>
          <w:szCs w:val="20"/>
        </w:rPr>
        <w:t xml:space="preserve">, </w:t>
      </w:r>
      <w:r w:rsidR="00C50F62" w:rsidRPr="009E65BB">
        <w:rPr>
          <w:rFonts w:ascii="Times New Roman" w:hAnsi="Times New Roman" w:cs="Times New Roman"/>
          <w:bCs/>
          <w:color w:val="000000" w:themeColor="text1"/>
          <w:sz w:val="20"/>
          <w:szCs w:val="20"/>
        </w:rPr>
        <w:t>Yanmei Zhang</w:t>
      </w:r>
      <w:r w:rsidR="006971A6" w:rsidRPr="009E65BB">
        <w:rPr>
          <w:rFonts w:ascii="Times New Roman" w:hAnsi="Times New Roman" w:cs="Times New Roman"/>
          <w:bCs/>
          <w:color w:val="000000" w:themeColor="text1"/>
          <w:sz w:val="20"/>
          <w:szCs w:val="20"/>
          <w:vertAlign w:val="superscript"/>
        </w:rPr>
        <w:t>1</w:t>
      </w:r>
      <w:r w:rsidR="00C50F62" w:rsidRPr="009E65BB">
        <w:rPr>
          <w:rFonts w:ascii="Times New Roman" w:hAnsi="Times New Roman" w:cs="Times New Roman"/>
          <w:bCs/>
          <w:color w:val="000000" w:themeColor="text1"/>
          <w:sz w:val="20"/>
          <w:szCs w:val="20"/>
        </w:rPr>
        <w:t>, Shixiong Xia</w:t>
      </w:r>
      <w:r w:rsidR="006971A6" w:rsidRPr="009E65BB">
        <w:rPr>
          <w:rFonts w:ascii="Times New Roman" w:hAnsi="Times New Roman" w:cs="Times New Roman"/>
          <w:bCs/>
          <w:color w:val="000000" w:themeColor="text1"/>
          <w:sz w:val="20"/>
          <w:szCs w:val="20"/>
          <w:vertAlign w:val="superscript"/>
        </w:rPr>
        <w:t>1</w:t>
      </w:r>
    </w:p>
    <w:p w14:paraId="23FE6371" w14:textId="77777777" w:rsidR="00C50F62" w:rsidRPr="009E65BB" w:rsidRDefault="00C50F62" w:rsidP="009A4DB0">
      <w:pPr>
        <w:widowControl/>
        <w:adjustRightInd w:val="0"/>
        <w:snapToGrid w:val="0"/>
        <w:spacing w:after="80"/>
        <w:jc w:val="center"/>
        <w:rPr>
          <w:rFonts w:ascii="Times New Roman" w:eastAsia="黑体" w:hAnsi="Times New Roman" w:cs="Times New Roman"/>
          <w:color w:val="000000" w:themeColor="text1"/>
          <w:sz w:val="20"/>
          <w:szCs w:val="20"/>
        </w:rPr>
      </w:pPr>
      <w:r w:rsidRPr="009E65BB">
        <w:rPr>
          <w:rFonts w:ascii="Times New Roman" w:eastAsia="黑体" w:hAnsi="Times New Roman" w:cs="Times New Roman"/>
          <w:color w:val="000000" w:themeColor="text1"/>
          <w:sz w:val="20"/>
          <w:szCs w:val="20"/>
        </w:rPr>
        <w:t>1. School of Computer Science and Technology, China University of Mining and Technology, No. 1 Daxue Road, Xuzhou, Jiangsu, China, 221116.</w:t>
      </w:r>
    </w:p>
    <w:p w14:paraId="7139AF54" w14:textId="77777777" w:rsidR="00C50F62" w:rsidRPr="009E65BB" w:rsidRDefault="00C50F62" w:rsidP="009A4DB0">
      <w:pPr>
        <w:widowControl/>
        <w:adjustRightInd w:val="0"/>
        <w:snapToGrid w:val="0"/>
        <w:spacing w:after="80"/>
        <w:jc w:val="center"/>
        <w:rPr>
          <w:rFonts w:ascii="Times New Roman" w:eastAsia="黑体" w:hAnsi="Times New Roman" w:cs="Times New Roman"/>
          <w:color w:val="000000" w:themeColor="text1"/>
          <w:sz w:val="20"/>
          <w:szCs w:val="20"/>
        </w:rPr>
      </w:pPr>
      <w:r w:rsidRPr="009E65BB">
        <w:rPr>
          <w:rFonts w:ascii="Times New Roman" w:eastAsia="黑体" w:hAnsi="Times New Roman" w:cs="Times New Roman"/>
          <w:color w:val="000000" w:themeColor="text1"/>
          <w:sz w:val="20"/>
          <w:szCs w:val="20"/>
        </w:rPr>
        <w:t>2. Jiangsu Key Laboratory of Mine Mechanical and Electrical Equipment, China University of Mining and Technology, No. 1 Daxue Road, Xuzhou, Jiangsu, China, 221116.</w:t>
      </w:r>
    </w:p>
    <w:p w14:paraId="4D081C15" w14:textId="77777777" w:rsidR="00600777" w:rsidRPr="009E65BB" w:rsidRDefault="00C50F62" w:rsidP="009A4DB0">
      <w:pPr>
        <w:widowControl/>
        <w:adjustRightInd w:val="0"/>
        <w:snapToGrid w:val="0"/>
        <w:spacing w:after="80"/>
        <w:jc w:val="center"/>
        <w:rPr>
          <w:rFonts w:ascii="Times New Roman" w:eastAsia="黑体" w:hAnsi="Times New Roman" w:cs="Times New Roman"/>
          <w:color w:val="000000" w:themeColor="text1"/>
          <w:sz w:val="20"/>
          <w:szCs w:val="20"/>
        </w:rPr>
      </w:pPr>
      <w:r w:rsidRPr="009E65BB">
        <w:rPr>
          <w:rFonts w:ascii="Times New Roman" w:eastAsia="黑体" w:hAnsi="Times New Roman" w:cs="Times New Roman"/>
          <w:color w:val="000000" w:themeColor="text1"/>
          <w:sz w:val="20"/>
          <w:szCs w:val="20"/>
        </w:rPr>
        <w:t>*Corresponding to: Guan Yuan (yuanguan@cumt.edu.cn)</w:t>
      </w:r>
      <w:r w:rsidRPr="009E65BB">
        <w:rPr>
          <w:rFonts w:ascii="Times New Roman" w:hAnsi="Times New Roman" w:cs="Times New Roman"/>
          <w:color w:val="000000" w:themeColor="text1"/>
          <w:kern w:val="0"/>
          <w:sz w:val="20"/>
          <w:szCs w:val="20"/>
        </w:rPr>
        <w:t>; Tel.: +86-137-767-87137</w:t>
      </w:r>
      <w:bookmarkStart w:id="1" w:name="OLE_LINK9"/>
    </w:p>
    <w:p w14:paraId="4B2A2121" w14:textId="77777777" w:rsidR="0000124D" w:rsidRPr="009E65BB" w:rsidRDefault="0000124D" w:rsidP="009A4DB0">
      <w:pPr>
        <w:widowControl/>
        <w:adjustRightInd w:val="0"/>
        <w:snapToGrid w:val="0"/>
        <w:jc w:val="center"/>
        <w:rPr>
          <w:rFonts w:ascii="Times New Roman" w:eastAsia="黑体" w:hAnsi="Times New Roman" w:cs="Times New Roman"/>
          <w:color w:val="000000" w:themeColor="text1"/>
          <w:szCs w:val="21"/>
        </w:rPr>
      </w:pPr>
    </w:p>
    <w:p w14:paraId="2A45BE1D" w14:textId="1DACAD10" w:rsidR="00C91FF4" w:rsidRPr="009E65BB" w:rsidRDefault="00694D16" w:rsidP="009A4DB0">
      <w:pPr>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Abstract </w:t>
      </w:r>
      <w:r w:rsidRPr="009E65BB">
        <w:rPr>
          <w:rFonts w:ascii="Times New Roman" w:hAnsi="Times New Roman" w:cs="Times New Roman"/>
          <w:color w:val="000000" w:themeColor="text1"/>
          <w:sz w:val="20"/>
          <w:szCs w:val="20"/>
        </w:rPr>
        <w:t xml:space="preserve">With the extensive use of </w:t>
      </w:r>
      <w:r w:rsidR="00D43BBC" w:rsidRPr="009E65BB">
        <w:rPr>
          <w:rFonts w:ascii="Times New Roman" w:hAnsi="Times New Roman" w:cs="Times New Roman"/>
          <w:color w:val="000000" w:themeColor="text1"/>
          <w:sz w:val="20"/>
          <w:szCs w:val="20"/>
        </w:rPr>
        <w:t>location</w:t>
      </w:r>
      <w:r w:rsidR="0042277D" w:rsidRPr="009E65BB">
        <w:rPr>
          <w:rFonts w:ascii="Times New Roman" w:hAnsi="Times New Roman" w:cs="Times New Roman"/>
          <w:color w:val="000000" w:themeColor="text1"/>
          <w:sz w:val="20"/>
          <w:szCs w:val="20"/>
        </w:rPr>
        <w:t xml:space="preserve"> </w:t>
      </w:r>
      <w:r w:rsidR="00D43BBC" w:rsidRPr="009E65BB">
        <w:rPr>
          <w:rFonts w:ascii="Times New Roman" w:hAnsi="Times New Roman" w:cs="Times New Roman"/>
          <w:color w:val="000000" w:themeColor="text1"/>
          <w:sz w:val="20"/>
          <w:szCs w:val="20"/>
        </w:rPr>
        <w:t>based</w:t>
      </w:r>
      <w:r w:rsidR="00EE2257" w:rsidRPr="009E65BB">
        <w:rPr>
          <w:rFonts w:ascii="Times New Roman" w:hAnsi="Times New Roman" w:cs="Times New Roman"/>
          <w:color w:val="000000" w:themeColor="text1"/>
          <w:sz w:val="20"/>
          <w:szCs w:val="20"/>
        </w:rPr>
        <w:t xml:space="preserve"> </w:t>
      </w:r>
      <w:r w:rsidRPr="009E65BB">
        <w:rPr>
          <w:rFonts w:ascii="Times New Roman" w:hAnsi="Times New Roman" w:cs="Times New Roman"/>
          <w:color w:val="000000" w:themeColor="text1"/>
          <w:sz w:val="20"/>
          <w:szCs w:val="20"/>
        </w:rPr>
        <w:t xml:space="preserve">devices, trajectories of various kind of moving objects can be collected. As time going on, the amount of trajectory data increases </w:t>
      </w:r>
      <w:r w:rsidRPr="009E65BB">
        <w:rPr>
          <w:rFonts w:ascii="Times New Roman" w:hAnsi="Times New Roman" w:cs="Times New Roman"/>
          <w:color w:val="000000" w:themeColor="text1"/>
          <w:kern w:val="0"/>
          <w:sz w:val="20"/>
          <w:szCs w:val="20"/>
        </w:rPr>
        <w:t xml:space="preserve">exponentially, which </w:t>
      </w:r>
      <w:r w:rsidRPr="003D700C">
        <w:rPr>
          <w:rFonts w:ascii="Times New Roman" w:hAnsi="Times New Roman" w:cs="Times New Roman"/>
          <w:color w:val="00B050"/>
          <w:kern w:val="0"/>
          <w:sz w:val="20"/>
          <w:szCs w:val="20"/>
          <w:rPrChange w:id="2" w:author="zmj" w:date="2017-09-07T15:22:00Z">
            <w:rPr>
              <w:rFonts w:ascii="Times New Roman" w:hAnsi="Times New Roman" w:cs="Times New Roman"/>
              <w:color w:val="000000" w:themeColor="text1"/>
              <w:kern w:val="0"/>
              <w:sz w:val="20"/>
              <w:szCs w:val="20"/>
            </w:rPr>
          </w:rPrChange>
        </w:rPr>
        <w:t>brings</w:t>
      </w:r>
      <w:r w:rsidRPr="003D700C">
        <w:rPr>
          <w:rFonts w:ascii="Times New Roman" w:hAnsi="Times New Roman" w:cs="Times New Roman"/>
          <w:color w:val="00B050"/>
          <w:sz w:val="20"/>
          <w:szCs w:val="20"/>
          <w:rPrChange w:id="3" w:author="zmj" w:date="2017-09-07T15:22:00Z">
            <w:rPr>
              <w:rFonts w:ascii="Times New Roman" w:hAnsi="Times New Roman" w:cs="Times New Roman"/>
              <w:color w:val="000000" w:themeColor="text1"/>
              <w:sz w:val="20"/>
              <w:szCs w:val="20"/>
            </w:rPr>
          </w:rPrChange>
        </w:rPr>
        <w:t xml:space="preserve"> </w:t>
      </w:r>
      <w:ins w:id="4" w:author="zmj" w:date="2017-09-07T15:29:00Z">
        <w:r w:rsidR="00F1278D" w:rsidRPr="00F1278D">
          <w:rPr>
            <w:rFonts w:ascii="Times New Roman" w:hAnsi="Times New Roman" w:cs="Times New Roman"/>
            <w:color w:val="FF0000"/>
            <w:sz w:val="20"/>
            <w:szCs w:val="20"/>
            <w:rPrChange w:id="5" w:author="zmj" w:date="2017-09-07T15:29:00Z">
              <w:rPr>
                <w:rFonts w:ascii="Times New Roman" w:hAnsi="Times New Roman" w:cs="Times New Roman"/>
                <w:color w:val="00B050"/>
                <w:sz w:val="20"/>
                <w:szCs w:val="20"/>
              </w:rPr>
            </w:rPrChange>
          </w:rPr>
          <w:t>(presents)</w:t>
        </w:r>
      </w:ins>
      <w:r w:rsidRPr="009E65BB">
        <w:rPr>
          <w:rFonts w:ascii="Times New Roman" w:hAnsi="Times New Roman" w:cs="Times New Roman"/>
          <w:color w:val="000000" w:themeColor="text1"/>
          <w:sz w:val="20"/>
          <w:szCs w:val="20"/>
        </w:rPr>
        <w:t>a series of problems in storage, transmission and analysis. Moreover, GPS trajectories are never perfectly accurate and sometime</w:t>
      </w:r>
      <w:r w:rsidR="00763C2E" w:rsidRPr="009E65BB">
        <w:rPr>
          <w:rFonts w:ascii="Times New Roman" w:hAnsi="Times New Roman" w:cs="Times New Roman"/>
          <w:color w:val="000000" w:themeColor="text1"/>
          <w:sz w:val="20"/>
          <w:szCs w:val="20"/>
        </w:rPr>
        <w:t>s</w:t>
      </w:r>
      <w:r w:rsidRPr="009E65BB">
        <w:rPr>
          <w:rFonts w:ascii="Times New Roman" w:hAnsi="Times New Roman" w:cs="Times New Roman"/>
          <w:color w:val="000000" w:themeColor="text1"/>
          <w:sz w:val="20"/>
          <w:szCs w:val="20"/>
        </w:rPr>
        <w:t xml:space="preserve"> may have high noise. </w:t>
      </w:r>
      <w:r w:rsidR="007C77BC" w:rsidRPr="009E65BB">
        <w:rPr>
          <w:rFonts w:ascii="Times New Roman" w:hAnsi="Times New Roman" w:cs="Times New Roman"/>
          <w:color w:val="000000" w:themeColor="text1"/>
          <w:sz w:val="20"/>
          <w:szCs w:val="20"/>
        </w:rPr>
        <w:t xml:space="preserve">Therefore, how to overcome these problems becomes </w:t>
      </w:r>
      <w:r w:rsidR="00822CEE" w:rsidRPr="009E65BB">
        <w:rPr>
          <w:rFonts w:ascii="Times New Roman" w:hAnsi="Times New Roman" w:cs="Times New Roman"/>
          <w:color w:val="000000" w:themeColor="text1"/>
          <w:sz w:val="20"/>
          <w:szCs w:val="20"/>
        </w:rPr>
        <w:t>an</w:t>
      </w:r>
      <w:r w:rsidR="007C77BC" w:rsidRPr="009E65BB">
        <w:rPr>
          <w:rFonts w:ascii="Times New Roman" w:hAnsi="Times New Roman" w:cs="Times New Roman"/>
          <w:color w:val="000000" w:themeColor="text1"/>
          <w:sz w:val="20"/>
          <w:szCs w:val="20"/>
        </w:rPr>
        <w:t xml:space="preserve"> urgent task. </w:t>
      </w:r>
      <w:r w:rsidRPr="009E65BB">
        <w:rPr>
          <w:rFonts w:ascii="Times New Roman" w:hAnsi="Times New Roman" w:cs="Times New Roman"/>
          <w:color w:val="000000" w:themeColor="text1"/>
          <w:sz w:val="20"/>
          <w:szCs w:val="20"/>
        </w:rPr>
        <w:t xml:space="preserve">In this paper, an adaptive noise filtering, trajectory compression and recovery </w:t>
      </w:r>
      <w:r w:rsidR="00CE69F9" w:rsidRPr="009E65BB">
        <w:rPr>
          <w:rFonts w:ascii="Times New Roman" w:hAnsi="Times New Roman" w:cs="Times New Roman"/>
          <w:color w:val="000000" w:themeColor="text1"/>
          <w:sz w:val="20"/>
          <w:szCs w:val="20"/>
        </w:rPr>
        <w:t>algorithm</w:t>
      </w:r>
      <w:r w:rsidRPr="009E65BB">
        <w:rPr>
          <w:rFonts w:ascii="Times New Roman" w:hAnsi="Times New Roman" w:cs="Times New Roman"/>
          <w:color w:val="000000" w:themeColor="text1"/>
          <w:sz w:val="20"/>
          <w:szCs w:val="20"/>
        </w:rPr>
        <w:t xml:space="preserve"> based on Compressed Sensing</w:t>
      </w:r>
      <w:r w:rsidR="009A4DB0" w:rsidRPr="009E65BB">
        <w:rPr>
          <w:rFonts w:ascii="Times New Roman" w:hAnsi="Times New Roman" w:cs="Times New Roman"/>
          <w:color w:val="000000" w:themeColor="text1"/>
          <w:sz w:val="20"/>
          <w:szCs w:val="20"/>
        </w:rPr>
        <w:t xml:space="preserve"> </w:t>
      </w:r>
      <w:r w:rsidR="00514EA2" w:rsidRPr="009E65BB">
        <w:rPr>
          <w:rFonts w:ascii="Times New Roman" w:hAnsi="Times New Roman" w:cs="Times New Roman"/>
          <w:color w:val="000000" w:themeColor="text1"/>
          <w:sz w:val="20"/>
          <w:szCs w:val="20"/>
        </w:rPr>
        <w:t xml:space="preserve">is proposed. </w:t>
      </w:r>
      <w:r w:rsidR="00511B21" w:rsidRPr="009E65BB">
        <w:rPr>
          <w:rFonts w:ascii="Times New Roman" w:hAnsi="Times New Roman" w:cs="Times New Roman"/>
          <w:color w:val="000000" w:themeColor="text1"/>
          <w:sz w:val="20"/>
          <w:szCs w:val="20"/>
        </w:rPr>
        <w:t xml:space="preserve">Firstly, a noise reduction model is introduced to filter the high noise in the GPS trajectory. Secondly, </w:t>
      </w:r>
      <w:r w:rsidR="00514EA2" w:rsidRPr="009E65BB">
        <w:rPr>
          <w:rFonts w:ascii="Times New Roman" w:hAnsi="Times New Roman" w:cs="Times New Roman"/>
          <w:color w:val="000000" w:themeColor="text1"/>
          <w:sz w:val="20"/>
          <w:szCs w:val="20"/>
        </w:rPr>
        <w:t xml:space="preserve">we obtain the compressed data by </w:t>
      </w:r>
      <w:r w:rsidR="00DB38BA">
        <w:rPr>
          <w:rFonts w:ascii="Times New Roman" w:hAnsi="Times New Roman" w:cs="Times New Roman"/>
          <w:color w:val="000000" w:themeColor="text1"/>
          <w:sz w:val="20"/>
          <w:szCs w:val="20"/>
        </w:rPr>
        <w:t xml:space="preserve">an </w:t>
      </w:r>
      <w:r w:rsidR="00514EA2" w:rsidRPr="009E65BB">
        <w:rPr>
          <w:rFonts w:ascii="Times New Roman" w:hAnsi="Times New Roman" w:cs="Times New Roman"/>
          <w:color w:val="000000" w:themeColor="text1"/>
          <w:sz w:val="20"/>
          <w:szCs w:val="20"/>
        </w:rPr>
        <w:t xml:space="preserve">improved compression algorithm. </w:t>
      </w:r>
      <w:r w:rsidR="00514EA2" w:rsidRPr="009E65BB">
        <w:rPr>
          <w:rFonts w:ascii="Times New Roman" w:hAnsi="Times New Roman" w:cs="Times New Roman" w:hint="eastAsia"/>
          <w:color w:val="000000" w:themeColor="text1"/>
          <w:sz w:val="20"/>
          <w:szCs w:val="20"/>
        </w:rPr>
        <w:t>Thirdly</w:t>
      </w:r>
      <w:r w:rsidR="00514EA2" w:rsidRPr="009E65BB">
        <w:rPr>
          <w:rFonts w:ascii="Times New Roman" w:hAnsi="Times New Roman" w:cs="Times New Roman"/>
          <w:color w:val="000000" w:themeColor="text1"/>
          <w:sz w:val="20"/>
          <w:szCs w:val="20"/>
        </w:rPr>
        <w:t>,</w:t>
      </w:r>
      <w:r w:rsidR="00B7529A" w:rsidRPr="009E65BB">
        <w:rPr>
          <w:rFonts w:ascii="Times New Roman" w:hAnsi="Times New Roman" w:cs="Times New Roman"/>
          <w:color w:val="000000" w:themeColor="text1"/>
          <w:sz w:val="20"/>
          <w:szCs w:val="20"/>
        </w:rPr>
        <w:t xml:space="preserve"> an adaptive GPS trajectory data recovery algorithm is used to restore the original GPS trajectory.</w:t>
      </w:r>
      <w:r w:rsidR="00514EA2" w:rsidRPr="009E65BB">
        <w:rPr>
          <w:rFonts w:ascii="Times New Roman" w:hAnsi="Times New Roman" w:cs="Times New Roman"/>
          <w:color w:val="000000" w:themeColor="text1"/>
          <w:sz w:val="20"/>
          <w:szCs w:val="20"/>
        </w:rPr>
        <w:t xml:space="preserve"> </w:t>
      </w:r>
      <w:r w:rsidR="008E67C3" w:rsidRPr="009E65BB">
        <w:rPr>
          <w:rFonts w:ascii="Times New Roman" w:hAnsi="Times New Roman" w:cs="Times New Roman"/>
          <w:color w:val="000000" w:themeColor="text1"/>
          <w:sz w:val="20"/>
          <w:szCs w:val="20"/>
        </w:rPr>
        <w:t>Comprehensive e</w:t>
      </w:r>
      <w:r w:rsidRPr="009E65BB">
        <w:rPr>
          <w:rFonts w:ascii="Times New Roman" w:hAnsi="Times New Roman" w:cs="Times New Roman"/>
          <w:color w:val="000000" w:themeColor="text1"/>
          <w:sz w:val="20"/>
          <w:szCs w:val="20"/>
        </w:rPr>
        <w:t>xperiments on real dataset</w:t>
      </w:r>
      <w:r w:rsidR="008E67C3" w:rsidRPr="009E65BB">
        <w:rPr>
          <w:rFonts w:ascii="Times New Roman" w:hAnsi="Times New Roman" w:cs="Times New Roman"/>
          <w:color w:val="000000" w:themeColor="text1"/>
          <w:sz w:val="20"/>
          <w:szCs w:val="20"/>
        </w:rPr>
        <w:t>s show that</w:t>
      </w:r>
      <w:r w:rsidRPr="009E65BB">
        <w:rPr>
          <w:rFonts w:ascii="Times New Roman" w:hAnsi="Times New Roman" w:cs="Times New Roman"/>
          <w:color w:val="000000" w:themeColor="text1"/>
          <w:sz w:val="20"/>
          <w:szCs w:val="20"/>
        </w:rPr>
        <w:t xml:space="preserve"> the </w:t>
      </w:r>
      <w:r w:rsidR="008E67C3" w:rsidRPr="009E65BB">
        <w:rPr>
          <w:rFonts w:ascii="Times New Roman" w:hAnsi="Times New Roman" w:cs="Times New Roman"/>
          <w:color w:val="000000" w:themeColor="text1"/>
          <w:sz w:val="20"/>
          <w:szCs w:val="20"/>
        </w:rPr>
        <w:t xml:space="preserve">Compressed Sensing </w:t>
      </w:r>
      <w:r w:rsidRPr="009E65BB">
        <w:rPr>
          <w:rFonts w:ascii="Times New Roman" w:hAnsi="Times New Roman" w:cs="Times New Roman"/>
          <w:color w:val="000000" w:themeColor="text1"/>
          <w:sz w:val="20"/>
          <w:szCs w:val="20"/>
        </w:rPr>
        <w:t xml:space="preserve">based </w:t>
      </w:r>
      <w:r w:rsidR="00EC0C85" w:rsidRPr="009E65BB">
        <w:rPr>
          <w:rFonts w:ascii="Times New Roman" w:hAnsi="Times New Roman" w:cs="Times New Roman"/>
          <w:color w:val="000000" w:themeColor="text1"/>
          <w:sz w:val="20"/>
          <w:szCs w:val="20"/>
        </w:rPr>
        <w:t>algorithm can not only get</w:t>
      </w:r>
      <w:r w:rsidRPr="009E65BB">
        <w:rPr>
          <w:rFonts w:ascii="Times New Roman" w:hAnsi="Times New Roman" w:cs="Times New Roman"/>
          <w:color w:val="000000" w:themeColor="text1"/>
          <w:sz w:val="20"/>
          <w:szCs w:val="20"/>
        </w:rPr>
        <w:t xml:space="preserve"> a good noise filtering</w:t>
      </w:r>
      <w:r w:rsidR="00EC0C85" w:rsidRPr="009E65BB">
        <w:rPr>
          <w:rFonts w:ascii="Times New Roman" w:hAnsi="Times New Roman" w:cs="Times New Roman"/>
          <w:color w:val="000000" w:themeColor="text1"/>
          <w:sz w:val="20"/>
          <w:szCs w:val="20"/>
        </w:rPr>
        <w:t>, but also achieve</w:t>
      </w:r>
      <w:r w:rsidRPr="009E65BB">
        <w:rPr>
          <w:rFonts w:ascii="Times New Roman" w:hAnsi="Times New Roman" w:cs="Times New Roman"/>
          <w:color w:val="000000" w:themeColor="text1"/>
          <w:sz w:val="20"/>
          <w:szCs w:val="20"/>
        </w:rPr>
        <w:t xml:space="preserve"> high compression </w:t>
      </w:r>
      <w:r w:rsidR="00EC0C85" w:rsidRPr="009E65BB">
        <w:rPr>
          <w:rFonts w:ascii="Times New Roman" w:hAnsi="Times New Roman" w:cs="Times New Roman"/>
          <w:color w:val="000000" w:themeColor="text1"/>
          <w:sz w:val="20"/>
          <w:szCs w:val="20"/>
        </w:rPr>
        <w:t xml:space="preserve">ratio </w:t>
      </w:r>
      <w:r w:rsidRPr="009E65BB">
        <w:rPr>
          <w:rFonts w:ascii="Times New Roman" w:hAnsi="Times New Roman" w:cs="Times New Roman"/>
          <w:color w:val="000000" w:themeColor="text1"/>
          <w:sz w:val="20"/>
          <w:szCs w:val="20"/>
        </w:rPr>
        <w:t>and recovery performance compared to current algorithms.</w:t>
      </w:r>
    </w:p>
    <w:p w14:paraId="509B312E" w14:textId="77777777" w:rsidR="00E65593" w:rsidRPr="009E65BB" w:rsidRDefault="00694D16" w:rsidP="009A4DB0">
      <w:pPr>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Keywords</w:t>
      </w:r>
      <w:r w:rsidRPr="009E65BB">
        <w:rPr>
          <w:rFonts w:ascii="Times New Roman" w:hAnsi="Times New Roman" w:cs="Times New Roman"/>
          <w:color w:val="000000" w:themeColor="text1"/>
          <w:sz w:val="20"/>
          <w:szCs w:val="20"/>
        </w:rPr>
        <w:t>:</w:t>
      </w:r>
      <w:r w:rsidR="000B194A">
        <w:rPr>
          <w:rFonts w:ascii="Times New Roman" w:hAnsi="Times New Roman" w:cs="Times New Roman"/>
          <w:color w:val="000000" w:themeColor="text1"/>
          <w:sz w:val="20"/>
          <w:szCs w:val="20"/>
        </w:rPr>
        <w:t xml:space="preserve"> GPS trajectory</w:t>
      </w:r>
      <w:r w:rsidR="00600777" w:rsidRPr="009E65BB">
        <w:rPr>
          <w:rFonts w:ascii="Times New Roman" w:hAnsi="Times New Roman" w:cs="Times New Roman"/>
          <w:color w:val="000000" w:themeColor="text1"/>
          <w:sz w:val="20"/>
          <w:szCs w:val="20"/>
        </w:rPr>
        <w:t xml:space="preserve">; </w:t>
      </w:r>
      <w:r w:rsidR="000141CA">
        <w:rPr>
          <w:rFonts w:ascii="Times New Roman" w:hAnsi="Times New Roman" w:cs="Times New Roman"/>
          <w:color w:val="000000" w:themeColor="text1"/>
          <w:sz w:val="20"/>
          <w:szCs w:val="20"/>
        </w:rPr>
        <w:t>h</w:t>
      </w:r>
      <w:r w:rsidR="00600777" w:rsidRPr="009E65BB">
        <w:rPr>
          <w:rFonts w:ascii="Times New Roman" w:hAnsi="Times New Roman" w:cs="Times New Roman"/>
          <w:color w:val="000000" w:themeColor="text1"/>
          <w:sz w:val="20"/>
          <w:szCs w:val="20"/>
        </w:rPr>
        <w:t xml:space="preserve">igh noise; </w:t>
      </w:r>
      <w:r w:rsidR="00DB38BA">
        <w:rPr>
          <w:rFonts w:ascii="Times New Roman" w:hAnsi="Times New Roman" w:cs="Times New Roman"/>
          <w:color w:val="000000" w:themeColor="text1"/>
          <w:sz w:val="20"/>
          <w:szCs w:val="20"/>
        </w:rPr>
        <w:t>compression</w:t>
      </w:r>
      <w:r w:rsidR="00600777" w:rsidRPr="009E65BB">
        <w:rPr>
          <w:rFonts w:ascii="Times New Roman" w:hAnsi="Times New Roman" w:cs="Times New Roman"/>
          <w:color w:val="000000" w:themeColor="text1"/>
          <w:sz w:val="20"/>
          <w:szCs w:val="20"/>
        </w:rPr>
        <w:t xml:space="preserve">; </w:t>
      </w:r>
      <w:r w:rsidR="00DB38BA">
        <w:rPr>
          <w:rFonts w:ascii="Times New Roman" w:hAnsi="Times New Roman" w:cs="Times New Roman"/>
          <w:color w:val="000000" w:themeColor="text1"/>
          <w:sz w:val="20"/>
          <w:szCs w:val="20"/>
        </w:rPr>
        <w:t>recovery;</w:t>
      </w:r>
      <w:r w:rsidR="003F7409">
        <w:rPr>
          <w:rFonts w:ascii="Times New Roman" w:hAnsi="Times New Roman" w:cs="Times New Roman"/>
          <w:color w:val="000000" w:themeColor="text1"/>
          <w:sz w:val="20"/>
          <w:szCs w:val="20"/>
        </w:rPr>
        <w:t xml:space="preserve"> </w:t>
      </w:r>
      <w:r w:rsidRPr="009E65BB">
        <w:rPr>
          <w:rFonts w:ascii="Times New Roman" w:hAnsi="Times New Roman" w:cs="Times New Roman"/>
          <w:color w:val="000000" w:themeColor="text1"/>
          <w:sz w:val="20"/>
          <w:szCs w:val="20"/>
        </w:rPr>
        <w:t>Compressed Sensing</w:t>
      </w:r>
      <w:bookmarkEnd w:id="1"/>
    </w:p>
    <w:p w14:paraId="6CBA98F6" w14:textId="77777777" w:rsidR="00E65593" w:rsidRPr="009E65BB" w:rsidRDefault="00694D16" w:rsidP="00E72E50">
      <w:pPr>
        <w:numPr>
          <w:ilvl w:val="0"/>
          <w:numId w:val="1"/>
        </w:numPr>
        <w:adjustRightInd w:val="0"/>
        <w:snapToGrid w:val="0"/>
        <w:spacing w:beforeLines="50" w:before="120" w:afterLines="50" w:after="120"/>
        <w:outlineLvl w:val="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Introduction</w:t>
      </w:r>
    </w:p>
    <w:p w14:paraId="4D8AFABF" w14:textId="1A1C9419" w:rsidR="0055727C" w:rsidRPr="002241BB" w:rsidRDefault="000B1F8D" w:rsidP="000B1F8D">
      <w:pPr>
        <w:rPr>
          <w:rFonts w:ascii="Times New Roman" w:hAnsi="Times New Roman" w:cs="Times New Roman"/>
          <w:sz w:val="20"/>
          <w:szCs w:val="20"/>
        </w:rPr>
      </w:pPr>
      <w:r>
        <w:t xml:space="preserve"> </w:t>
      </w:r>
      <w:r w:rsidRPr="000B1F8D">
        <w:t xml:space="preserve"> </w:t>
      </w:r>
      <w:r w:rsidR="00694D16" w:rsidRPr="0018177F">
        <w:rPr>
          <w:rFonts w:ascii="Times New Roman" w:hAnsi="Times New Roman" w:cs="Times New Roman"/>
          <w:sz w:val="20"/>
          <w:szCs w:val="20"/>
        </w:rPr>
        <w:t xml:space="preserve">In recent years, with the rapid growth of GPS-equipped mobile devices, sensor network and wireless communication technologies, various kinds of moving objects can be traced all over the world. The popularity of these devices and technologies has </w:t>
      </w:r>
      <w:r w:rsidR="00694D16" w:rsidRPr="00F1278D">
        <w:rPr>
          <w:rFonts w:ascii="Times New Roman" w:hAnsi="Times New Roman" w:cs="Times New Roman"/>
          <w:color w:val="00B050"/>
          <w:sz w:val="20"/>
          <w:szCs w:val="20"/>
          <w:shd w:val="pct15" w:color="auto" w:fill="FFFFFF"/>
          <w:rPrChange w:id="6" w:author="zmj" w:date="2017-09-07T15:31:00Z">
            <w:rPr>
              <w:rFonts w:ascii="Times New Roman" w:hAnsi="Times New Roman" w:cs="Times New Roman"/>
              <w:sz w:val="20"/>
              <w:szCs w:val="20"/>
            </w:rPr>
          </w:rPrChange>
        </w:rPr>
        <w:t>leading</w:t>
      </w:r>
      <w:ins w:id="7" w:author="zmj" w:date="2017-09-07T15:30:00Z">
        <w:r w:rsidR="00F1278D" w:rsidRPr="00F1278D">
          <w:rPr>
            <w:rFonts w:ascii="Times New Roman" w:hAnsi="Times New Roman" w:cs="Times New Roman"/>
            <w:color w:val="FF0000"/>
            <w:sz w:val="20"/>
            <w:szCs w:val="20"/>
            <w:shd w:val="pct15" w:color="auto" w:fill="FFFFFF"/>
            <w:rPrChange w:id="8" w:author="zmj" w:date="2017-09-07T15:31:00Z">
              <w:rPr>
                <w:rFonts w:ascii="Times New Roman" w:hAnsi="Times New Roman" w:cs="Times New Roman"/>
                <w:sz w:val="20"/>
                <w:szCs w:val="20"/>
                <w:shd w:val="pct15" w:color="auto" w:fill="FFFFFF"/>
              </w:rPr>
            </w:rPrChange>
          </w:rPr>
          <w:t>(</w:t>
        </w:r>
      </w:ins>
      <w:ins w:id="9" w:author="zmj" w:date="2017-09-07T15:31:00Z">
        <w:r w:rsidR="00F1278D" w:rsidRPr="00F1278D">
          <w:rPr>
            <w:rFonts w:ascii="Times New Roman" w:hAnsi="Times New Roman" w:cs="Times New Roman"/>
            <w:color w:val="FF0000"/>
            <w:sz w:val="20"/>
            <w:szCs w:val="20"/>
            <w:shd w:val="pct15" w:color="auto" w:fill="FFFFFF"/>
          </w:rPr>
          <w:t>le</w:t>
        </w:r>
        <w:r w:rsidR="00F1278D" w:rsidRPr="00F1278D">
          <w:rPr>
            <w:rFonts w:ascii="Times New Roman" w:hAnsi="Times New Roman" w:cs="Times New Roman"/>
            <w:color w:val="FF0000"/>
            <w:sz w:val="20"/>
            <w:szCs w:val="20"/>
            <w:shd w:val="pct15" w:color="auto" w:fill="FFFFFF"/>
            <w:rPrChange w:id="10" w:author="zmj" w:date="2017-09-07T15:31:00Z">
              <w:rPr>
                <w:rFonts w:ascii="Times New Roman" w:hAnsi="Times New Roman" w:cs="Times New Roman"/>
                <w:sz w:val="20"/>
                <w:szCs w:val="20"/>
                <w:shd w:val="pct15" w:color="auto" w:fill="FFFFFF"/>
              </w:rPr>
            </w:rPrChange>
          </w:rPr>
          <w:t>d</w:t>
        </w:r>
      </w:ins>
      <w:ins w:id="11" w:author="zmj" w:date="2017-09-07T15:30:00Z">
        <w:r w:rsidR="00F1278D" w:rsidRPr="00F1278D">
          <w:rPr>
            <w:rFonts w:ascii="Times New Roman" w:hAnsi="Times New Roman" w:cs="Times New Roman"/>
            <w:color w:val="FF0000"/>
            <w:sz w:val="20"/>
            <w:szCs w:val="20"/>
            <w:shd w:val="pct15" w:color="auto" w:fill="FFFFFF"/>
            <w:rPrChange w:id="12" w:author="zmj" w:date="2017-09-07T15:31:00Z">
              <w:rPr>
                <w:rFonts w:ascii="Times New Roman" w:hAnsi="Times New Roman" w:cs="Times New Roman"/>
                <w:sz w:val="20"/>
                <w:szCs w:val="20"/>
                <w:shd w:val="pct15" w:color="auto" w:fill="FFFFFF"/>
              </w:rPr>
            </w:rPrChange>
          </w:rPr>
          <w:t>)</w:t>
        </w:r>
      </w:ins>
      <w:r w:rsidR="00694D16" w:rsidRPr="0018177F">
        <w:rPr>
          <w:rFonts w:ascii="Times New Roman" w:hAnsi="Times New Roman" w:cs="Times New Roman"/>
          <w:sz w:val="20"/>
          <w:szCs w:val="20"/>
        </w:rPr>
        <w:t xml:space="preserve"> to an exponential growth in the amount of trajectory data as time going on. For instance, there are 5000 taxis in a city and each taxi </w:t>
      </w:r>
      <w:r w:rsidR="009A6BF8" w:rsidRPr="0018177F">
        <w:rPr>
          <w:rFonts w:ascii="Times New Roman" w:hAnsi="Times New Roman" w:cs="Times New Roman"/>
          <w:sz w:val="20"/>
          <w:szCs w:val="20"/>
        </w:rPr>
        <w:t xml:space="preserve">is tracked </w:t>
      </w:r>
      <w:r w:rsidR="00694D16" w:rsidRPr="0018177F">
        <w:rPr>
          <w:rFonts w:ascii="Times New Roman" w:hAnsi="Times New Roman" w:cs="Times New Roman"/>
          <w:sz w:val="20"/>
          <w:szCs w:val="20"/>
        </w:rPr>
        <w:t xml:space="preserve">by sampling its position once every </w:t>
      </w:r>
      <w:r w:rsidR="00111079" w:rsidRPr="0018177F">
        <w:rPr>
          <w:rFonts w:ascii="Times New Roman" w:hAnsi="Times New Roman" w:cs="Times New Roman"/>
          <w:sz w:val="20"/>
          <w:szCs w:val="20"/>
        </w:rPr>
        <w:t>five</w:t>
      </w:r>
      <w:r w:rsidR="00694D16" w:rsidRPr="0018177F">
        <w:rPr>
          <w:rFonts w:ascii="Times New Roman" w:hAnsi="Times New Roman" w:cs="Times New Roman"/>
          <w:sz w:val="20"/>
          <w:szCs w:val="20"/>
        </w:rPr>
        <w:t xml:space="preserve"> seconds, so we will </w:t>
      </w:r>
      <w:r w:rsidR="00694D16" w:rsidRPr="00F1278D">
        <w:rPr>
          <w:rFonts w:ascii="Times New Roman" w:hAnsi="Times New Roman" w:cs="Times New Roman"/>
          <w:color w:val="00B050"/>
          <w:sz w:val="20"/>
          <w:szCs w:val="20"/>
          <w:rPrChange w:id="13" w:author="zmj" w:date="2017-09-07T15:35:00Z">
            <w:rPr>
              <w:rFonts w:ascii="Times New Roman" w:hAnsi="Times New Roman" w:cs="Times New Roman"/>
              <w:sz w:val="20"/>
              <w:szCs w:val="20"/>
            </w:rPr>
          </w:rPrChange>
        </w:rPr>
        <w:t>overwhelm</w:t>
      </w:r>
      <w:ins w:id="14" w:author="zmj" w:date="2017-09-07T15:35:00Z">
        <w:r w:rsidR="00F1278D" w:rsidRPr="00F1278D">
          <w:rPr>
            <w:rFonts w:ascii="Times New Roman" w:hAnsi="Times New Roman" w:cs="Times New Roman"/>
            <w:color w:val="FF0000"/>
            <w:sz w:val="20"/>
            <w:szCs w:val="20"/>
            <w:rPrChange w:id="15" w:author="zmj" w:date="2017-09-07T15:35:00Z">
              <w:rPr>
                <w:rFonts w:ascii="Times New Roman" w:hAnsi="Times New Roman" w:cs="Times New Roman"/>
                <w:sz w:val="20"/>
                <w:szCs w:val="20"/>
              </w:rPr>
            </w:rPrChange>
          </w:rPr>
          <w:t>(cost)</w:t>
        </w:r>
      </w:ins>
      <w:r w:rsidR="00694D16" w:rsidRPr="00F1278D">
        <w:rPr>
          <w:rFonts w:ascii="Times New Roman" w:hAnsi="Times New Roman" w:cs="Times New Roman"/>
          <w:sz w:val="20"/>
          <w:szCs w:val="20"/>
        </w:rPr>
        <w:t xml:space="preserve"> </w:t>
      </w:r>
      <w:r w:rsidR="00111079" w:rsidRPr="0018177F">
        <w:rPr>
          <w:rFonts w:ascii="Times New Roman" w:hAnsi="Times New Roman" w:cs="Times New Roman"/>
          <w:sz w:val="20"/>
          <w:szCs w:val="20"/>
        </w:rPr>
        <w:t>two</w:t>
      </w:r>
      <w:r w:rsidR="00694D16" w:rsidRPr="0018177F">
        <w:rPr>
          <w:rFonts w:ascii="Times New Roman" w:hAnsi="Times New Roman" w:cs="Times New Roman"/>
          <w:sz w:val="20"/>
          <w:szCs w:val="20"/>
        </w:rPr>
        <w:t xml:space="preserve"> GB</w:t>
      </w:r>
      <w:r w:rsidR="005B0275" w:rsidRPr="0018177F">
        <w:rPr>
          <w:rFonts w:ascii="Times New Roman" w:hAnsi="Times New Roman" w:cs="Times New Roman"/>
          <w:sz w:val="20"/>
          <w:szCs w:val="20"/>
        </w:rPr>
        <w:t>s</w:t>
      </w:r>
      <w:r w:rsidR="00694D16" w:rsidRPr="0018177F">
        <w:rPr>
          <w:rFonts w:ascii="Times New Roman" w:hAnsi="Times New Roman" w:cs="Times New Roman"/>
          <w:sz w:val="20"/>
          <w:szCs w:val="20"/>
        </w:rPr>
        <w:t xml:space="preserve"> of storage capacity to store a single day trajectory data. These data are the </w:t>
      </w:r>
      <w:r w:rsidR="00694D16" w:rsidRPr="00F1278D">
        <w:rPr>
          <w:rFonts w:ascii="Times New Roman" w:hAnsi="Times New Roman" w:cs="Times New Roman"/>
          <w:color w:val="00B050"/>
          <w:sz w:val="20"/>
          <w:szCs w:val="20"/>
          <w:rPrChange w:id="16" w:author="zmj" w:date="2017-09-07T15:35:00Z">
            <w:rPr>
              <w:rFonts w:ascii="Times New Roman" w:hAnsi="Times New Roman" w:cs="Times New Roman"/>
              <w:sz w:val="20"/>
              <w:szCs w:val="20"/>
            </w:rPr>
          </w:rPrChange>
        </w:rPr>
        <w:t>foundation</w:t>
      </w:r>
      <w:ins w:id="17" w:author="zmj" w:date="2017-09-07T15:35:00Z">
        <w:r w:rsidR="00F1278D" w:rsidRPr="00F1278D">
          <w:rPr>
            <w:rFonts w:ascii="Times New Roman" w:hAnsi="Times New Roman" w:cs="Times New Roman"/>
            <w:color w:val="FF0000"/>
            <w:sz w:val="20"/>
            <w:szCs w:val="20"/>
            <w:rPrChange w:id="18" w:author="zmj" w:date="2017-09-07T15:35:00Z">
              <w:rPr>
                <w:rFonts w:ascii="Times New Roman" w:hAnsi="Times New Roman" w:cs="Times New Roman"/>
                <w:sz w:val="20"/>
                <w:szCs w:val="20"/>
              </w:rPr>
            </w:rPrChange>
          </w:rPr>
          <w:t>s</w:t>
        </w:r>
      </w:ins>
      <w:r w:rsidR="00694D16" w:rsidRPr="0018177F">
        <w:rPr>
          <w:rFonts w:ascii="Times New Roman" w:hAnsi="Times New Roman" w:cs="Times New Roman"/>
          <w:sz w:val="20"/>
          <w:szCs w:val="20"/>
        </w:rPr>
        <w:t xml:space="preserve"> for analyz</w:t>
      </w:r>
      <w:r w:rsidR="005B0275" w:rsidRPr="0018177F">
        <w:rPr>
          <w:rFonts w:ascii="Times New Roman" w:hAnsi="Times New Roman" w:cs="Times New Roman"/>
          <w:sz w:val="20"/>
          <w:szCs w:val="20"/>
        </w:rPr>
        <w:t>ing</w:t>
      </w:r>
      <w:r w:rsidR="00694D16" w:rsidRPr="0018177F">
        <w:rPr>
          <w:rFonts w:ascii="Times New Roman" w:hAnsi="Times New Roman" w:cs="Times New Roman"/>
          <w:sz w:val="20"/>
          <w:szCs w:val="20"/>
        </w:rPr>
        <w:t xml:space="preserve"> activities and patterns for moving objects. However, the enormous volume of dat</w:t>
      </w:r>
      <w:r w:rsidR="008A28FD" w:rsidRPr="0018177F">
        <w:rPr>
          <w:rFonts w:ascii="Times New Roman" w:hAnsi="Times New Roman" w:cs="Times New Roman"/>
          <w:sz w:val="20"/>
          <w:szCs w:val="20"/>
        </w:rPr>
        <w:t>a has brought several problems</w:t>
      </w:r>
      <w:r w:rsidR="007114B8" w:rsidRPr="0018177F">
        <w:rPr>
          <w:rFonts w:ascii="Times New Roman" w:hAnsi="Times New Roman" w:cs="Times New Roman"/>
          <w:sz w:val="20"/>
          <w:szCs w:val="20"/>
        </w:rPr>
        <w:t xml:space="preserve"> [1]</w:t>
      </w:r>
      <w:r w:rsidR="00AD22D4" w:rsidRPr="0018177F">
        <w:rPr>
          <w:rFonts w:ascii="Times New Roman" w:hAnsi="Times New Roman" w:cs="Times New Roman"/>
          <w:sz w:val="20"/>
          <w:szCs w:val="20"/>
        </w:rPr>
        <w:t xml:space="preserve">, </w:t>
      </w:r>
      <w:r w:rsidR="00D07F5D" w:rsidRPr="0018177F">
        <w:rPr>
          <w:rFonts w:ascii="Times New Roman" w:hAnsi="Times New Roman" w:cs="Times New Roman"/>
          <w:sz w:val="20"/>
          <w:szCs w:val="20"/>
        </w:rPr>
        <w:t xml:space="preserve">such as: </w:t>
      </w:r>
      <w:r w:rsidR="00D07F5D" w:rsidRPr="00647BC8">
        <w:rPr>
          <w:rFonts w:ascii="Times New Roman" w:hAnsi="Times New Roman" w:cs="Times New Roman"/>
          <w:b/>
          <w:sz w:val="20"/>
          <w:szCs w:val="20"/>
        </w:rPr>
        <w:t>i.</w:t>
      </w:r>
      <w:r w:rsidR="00703150" w:rsidRPr="0018177F">
        <w:rPr>
          <w:rFonts w:ascii="Times New Roman" w:hAnsi="Times New Roman" w:cs="Times New Roman"/>
          <w:sz w:val="20"/>
          <w:szCs w:val="20"/>
        </w:rPr>
        <w:t xml:space="preserve"> </w:t>
      </w:r>
      <w:r w:rsidR="008F2413">
        <w:rPr>
          <w:rFonts w:ascii="Times New Roman" w:hAnsi="Times New Roman" w:cs="Times New Roman"/>
          <w:sz w:val="20"/>
          <w:szCs w:val="20"/>
        </w:rPr>
        <w:t>I</w:t>
      </w:r>
      <w:r w:rsidR="00703150" w:rsidRPr="0018177F">
        <w:rPr>
          <w:rFonts w:ascii="Times New Roman" w:hAnsi="Times New Roman" w:cs="Times New Roman"/>
          <w:sz w:val="20"/>
          <w:szCs w:val="20"/>
        </w:rPr>
        <w:t>t is quite expensive and time-consuming to transmit these large amounts of trajectory data.</w:t>
      </w:r>
      <w:r w:rsidR="00D07F5D" w:rsidRPr="0018177F">
        <w:rPr>
          <w:rFonts w:ascii="Times New Roman" w:hAnsi="Times New Roman" w:cs="Times New Roman"/>
          <w:sz w:val="20"/>
          <w:szCs w:val="20"/>
        </w:rPr>
        <w:t xml:space="preserve"> </w:t>
      </w:r>
      <w:r w:rsidR="00D07F5D" w:rsidRPr="00647BC8">
        <w:rPr>
          <w:rFonts w:ascii="Times New Roman" w:hAnsi="Times New Roman" w:cs="Times New Roman"/>
          <w:b/>
          <w:sz w:val="20"/>
          <w:szCs w:val="20"/>
        </w:rPr>
        <w:t>ii.</w:t>
      </w:r>
      <w:r w:rsidR="00703150" w:rsidRPr="0018177F">
        <w:rPr>
          <w:rFonts w:ascii="Times New Roman" w:hAnsi="Times New Roman" w:cs="Times New Roman"/>
          <w:sz w:val="20"/>
          <w:szCs w:val="20"/>
        </w:rPr>
        <w:t xml:space="preserve"> </w:t>
      </w:r>
      <w:r w:rsidR="008F2413">
        <w:rPr>
          <w:rFonts w:ascii="Times New Roman" w:hAnsi="Times New Roman" w:cs="Times New Roman"/>
          <w:sz w:val="20"/>
          <w:szCs w:val="20"/>
        </w:rPr>
        <w:t>I</w:t>
      </w:r>
      <w:r w:rsidR="00703150" w:rsidRPr="0018177F">
        <w:rPr>
          <w:rFonts w:ascii="Times New Roman" w:hAnsi="Times New Roman" w:cs="Times New Roman"/>
          <w:sz w:val="20"/>
          <w:szCs w:val="20"/>
        </w:rPr>
        <w:t>t is computationally expensive operations to query and extract useful patterns from these large amounts of trajectory data.</w:t>
      </w:r>
      <w:r w:rsidR="00703150" w:rsidRPr="00647BC8">
        <w:rPr>
          <w:rFonts w:ascii="Times New Roman" w:hAnsi="Times New Roman" w:cs="Times New Roman"/>
          <w:b/>
          <w:sz w:val="20"/>
          <w:szCs w:val="20"/>
        </w:rPr>
        <w:t xml:space="preserve"> </w:t>
      </w:r>
      <w:r w:rsidR="00D07F5D" w:rsidRPr="00647BC8">
        <w:rPr>
          <w:rFonts w:ascii="Times New Roman" w:hAnsi="Times New Roman" w:cs="Times New Roman"/>
          <w:b/>
          <w:sz w:val="20"/>
          <w:szCs w:val="20"/>
        </w:rPr>
        <w:t>iii.</w:t>
      </w:r>
      <w:r w:rsidR="00703150" w:rsidRPr="0018177F">
        <w:rPr>
          <w:rFonts w:ascii="Times New Roman" w:hAnsi="Times New Roman" w:cs="Times New Roman"/>
          <w:sz w:val="20"/>
          <w:szCs w:val="20"/>
        </w:rPr>
        <w:t xml:space="preserve"> GPS trajectories are often with much redundant and trivial data that waste storage and cause increased disk I/O time. These issues can be addressed by reducing the size of trajectory data. Therefore, the aim of data compression technique is to decrease the occupied memory space and improves the transmission, storage and processing by reducing data volume without obv</w:t>
      </w:r>
      <w:r w:rsidR="0018177F" w:rsidRPr="0018177F">
        <w:rPr>
          <w:rFonts w:ascii="Times New Roman" w:hAnsi="Times New Roman" w:cs="Times New Roman"/>
          <w:sz w:val="20"/>
          <w:szCs w:val="20"/>
        </w:rPr>
        <w:t xml:space="preserve">iously losing </w:t>
      </w:r>
      <w:r w:rsidR="0018177F" w:rsidRPr="003B6330">
        <w:rPr>
          <w:rFonts w:ascii="Times New Roman" w:hAnsi="Times New Roman" w:cs="Times New Roman"/>
          <w:sz w:val="20"/>
          <w:szCs w:val="20"/>
        </w:rPr>
        <w:t>information, or by</w:t>
      </w:r>
      <w:r w:rsidR="00703150" w:rsidRPr="003B6330">
        <w:rPr>
          <w:rFonts w:ascii="Times New Roman" w:hAnsi="Times New Roman" w:cs="Times New Roman"/>
          <w:sz w:val="20"/>
          <w:szCs w:val="20"/>
        </w:rPr>
        <w:t xml:space="preserve"> reorganizing data with certain strategies to reduce the redundancy and memory cost.</w:t>
      </w:r>
    </w:p>
    <w:p w14:paraId="67C24215" w14:textId="12823848" w:rsidR="00A91DF0" w:rsidRPr="000B1F8D" w:rsidRDefault="002413BA" w:rsidP="000B1F8D">
      <w:pPr>
        <w:rPr>
          <w:rFonts w:ascii="Times New Roman" w:hAnsi="Times New Roman" w:cs="Times New Roman"/>
          <w:sz w:val="20"/>
          <w:szCs w:val="20"/>
        </w:rPr>
      </w:pPr>
      <w:r>
        <w:rPr>
          <w:rFonts w:ascii="Times New Roman" w:hAnsi="Times New Roman" w:cs="Times New Roman"/>
          <w:sz w:val="20"/>
          <w:szCs w:val="20"/>
        </w:rPr>
        <w:t xml:space="preserve">  </w:t>
      </w:r>
      <w:r w:rsidR="00AE4266" w:rsidRPr="000B1F8D">
        <w:rPr>
          <w:rFonts w:ascii="Times New Roman" w:hAnsi="Times New Roman" w:cs="Times New Roman"/>
          <w:sz w:val="20"/>
          <w:szCs w:val="20"/>
        </w:rPr>
        <w:t xml:space="preserve">The Nyquist sampling theorem states that if we want the original signal </w:t>
      </w:r>
      <w:ins w:id="19" w:author="zmj" w:date="2017-09-07T15:36:00Z">
        <w:r w:rsidR="00F1278D" w:rsidRPr="00F1278D">
          <w:rPr>
            <w:rFonts w:ascii="Times New Roman" w:hAnsi="Times New Roman" w:cs="Times New Roman"/>
            <w:color w:val="FF0000"/>
            <w:sz w:val="20"/>
            <w:szCs w:val="20"/>
            <w:rPrChange w:id="20" w:author="zmj" w:date="2017-09-07T15:36:00Z">
              <w:rPr>
                <w:rFonts w:ascii="Times New Roman" w:hAnsi="Times New Roman" w:cs="Times New Roman"/>
                <w:sz w:val="20"/>
                <w:szCs w:val="20"/>
              </w:rPr>
            </w:rPrChange>
          </w:rPr>
          <w:t>to</w:t>
        </w:r>
        <w:r w:rsidR="00F1278D">
          <w:rPr>
            <w:rFonts w:ascii="Times New Roman" w:hAnsi="Times New Roman" w:cs="Times New Roman"/>
            <w:sz w:val="20"/>
            <w:szCs w:val="20"/>
          </w:rPr>
          <w:t xml:space="preserve"> </w:t>
        </w:r>
      </w:ins>
      <w:r w:rsidR="00AE4266" w:rsidRPr="000B1F8D">
        <w:rPr>
          <w:rFonts w:ascii="Times New Roman" w:hAnsi="Times New Roman" w:cs="Times New Roman"/>
          <w:sz w:val="20"/>
          <w:szCs w:val="20"/>
        </w:rPr>
        <w:t xml:space="preserve">be recovered from the sampled signal without distortion, the sampling frequency should be greater than twice the maximum frequency of the signal. </w:t>
      </w:r>
      <w:r w:rsidR="00A265DA" w:rsidRPr="000B1F8D">
        <w:rPr>
          <w:rFonts w:ascii="Times New Roman" w:hAnsi="Times New Roman" w:cs="Times New Roman"/>
          <w:sz w:val="20"/>
          <w:szCs w:val="20"/>
        </w:rPr>
        <w:t xml:space="preserve">However, </w:t>
      </w:r>
      <w:r w:rsidR="00296F55" w:rsidRPr="000B1F8D">
        <w:rPr>
          <w:rFonts w:ascii="Times New Roman" w:hAnsi="Times New Roman" w:cs="Times New Roman"/>
          <w:sz w:val="20"/>
          <w:szCs w:val="20"/>
        </w:rPr>
        <w:t xml:space="preserve">considering that the GPS trajectories are mostly sparse, </w:t>
      </w:r>
      <w:r w:rsidR="00A265DA" w:rsidRPr="000B1F8D">
        <w:rPr>
          <w:rFonts w:ascii="Times New Roman" w:hAnsi="Times New Roman" w:cs="Times New Roman"/>
          <w:sz w:val="20"/>
          <w:szCs w:val="20"/>
        </w:rPr>
        <w:t xml:space="preserve">the Compressed Sensing (CS) </w:t>
      </w:r>
      <w:r w:rsidR="00296F55" w:rsidRPr="000B1F8D">
        <w:rPr>
          <w:rFonts w:ascii="Times New Roman" w:hAnsi="Times New Roman" w:cs="Times New Roman"/>
          <w:sz w:val="20"/>
          <w:szCs w:val="20"/>
        </w:rPr>
        <w:t xml:space="preserve">can </w:t>
      </w:r>
      <w:r w:rsidR="00A265DA" w:rsidRPr="000B1F8D">
        <w:rPr>
          <w:rFonts w:ascii="Times New Roman" w:hAnsi="Times New Roman" w:cs="Times New Roman"/>
          <w:sz w:val="20"/>
          <w:szCs w:val="20"/>
        </w:rPr>
        <w:t>recover sparse signals of far fewer samples [</w:t>
      </w:r>
      <w:r w:rsidR="00DD644B">
        <w:rPr>
          <w:rFonts w:ascii="Times New Roman" w:hAnsi="Times New Roman" w:cs="Times New Roman"/>
          <w:sz w:val="20"/>
          <w:szCs w:val="20"/>
        </w:rPr>
        <w:t>2-4</w:t>
      </w:r>
      <w:r w:rsidR="00A265DA" w:rsidRPr="000B1F8D">
        <w:rPr>
          <w:rFonts w:ascii="Times New Roman" w:hAnsi="Times New Roman" w:cs="Times New Roman"/>
          <w:sz w:val="20"/>
          <w:szCs w:val="20"/>
        </w:rPr>
        <w:t xml:space="preserve">]. The purpose of compressed sensing is to allow us to obtain fewer than the previously required </w:t>
      </w:r>
      <w:r w:rsidR="003569FD" w:rsidRPr="000B1F8D">
        <w:rPr>
          <w:rFonts w:ascii="Times New Roman" w:hAnsi="Times New Roman" w:cs="Times New Roman"/>
          <w:sz w:val="20"/>
          <w:szCs w:val="20"/>
        </w:rPr>
        <w:t>number</w:t>
      </w:r>
      <w:r w:rsidR="00A265DA" w:rsidRPr="000B1F8D">
        <w:rPr>
          <w:rFonts w:ascii="Times New Roman" w:hAnsi="Times New Roman" w:cs="Times New Roman"/>
          <w:sz w:val="20"/>
          <w:szCs w:val="20"/>
        </w:rPr>
        <w:t xml:space="preserve"> of samples while still perfectly (or nearly perfectly) recovering the signal. </w:t>
      </w:r>
      <w:r w:rsidR="004A3525" w:rsidRPr="000B1F8D">
        <w:rPr>
          <w:rFonts w:ascii="Times New Roman" w:hAnsi="Times New Roman" w:cs="Times New Roman"/>
          <w:sz w:val="20"/>
          <w:szCs w:val="20"/>
        </w:rPr>
        <w:t>Moreover, for the third issue, various filtering technologies have been applied to smooth the noise, such as mean filter [</w:t>
      </w:r>
      <w:r w:rsidR="00DD644B">
        <w:rPr>
          <w:rFonts w:ascii="Times New Roman" w:hAnsi="Times New Roman" w:cs="Times New Roman"/>
          <w:sz w:val="20"/>
          <w:szCs w:val="20"/>
        </w:rPr>
        <w:t>5</w:t>
      </w:r>
      <w:r w:rsidR="004A3525" w:rsidRPr="000B1F8D">
        <w:rPr>
          <w:rFonts w:ascii="Times New Roman" w:hAnsi="Times New Roman" w:cs="Times New Roman"/>
          <w:sz w:val="20"/>
          <w:szCs w:val="20"/>
        </w:rPr>
        <w:t>], median filter [</w:t>
      </w:r>
      <w:r w:rsidR="00DD644B">
        <w:rPr>
          <w:rFonts w:ascii="Times New Roman" w:hAnsi="Times New Roman" w:cs="Times New Roman"/>
          <w:sz w:val="20"/>
          <w:szCs w:val="20"/>
        </w:rPr>
        <w:t>6</w:t>
      </w:r>
      <w:r w:rsidR="004A3525" w:rsidRPr="000B1F8D">
        <w:rPr>
          <w:rFonts w:ascii="Times New Roman" w:hAnsi="Times New Roman" w:cs="Times New Roman"/>
          <w:sz w:val="20"/>
          <w:szCs w:val="20"/>
        </w:rPr>
        <w:t>], Kalman filter [</w:t>
      </w:r>
      <w:r w:rsidR="00DD644B">
        <w:rPr>
          <w:rFonts w:ascii="Times New Roman" w:hAnsi="Times New Roman" w:cs="Times New Roman"/>
          <w:sz w:val="20"/>
          <w:szCs w:val="20"/>
        </w:rPr>
        <w:t>7</w:t>
      </w:r>
      <w:r w:rsidR="004A3525" w:rsidRPr="000B1F8D">
        <w:rPr>
          <w:rFonts w:ascii="Times New Roman" w:hAnsi="Times New Roman" w:cs="Times New Roman"/>
          <w:sz w:val="20"/>
          <w:szCs w:val="20"/>
        </w:rPr>
        <w:t>], and Particle filter [</w:t>
      </w:r>
      <w:r w:rsidR="00DD644B">
        <w:rPr>
          <w:rFonts w:ascii="Times New Roman" w:hAnsi="Times New Roman" w:cs="Times New Roman"/>
          <w:sz w:val="20"/>
          <w:szCs w:val="20"/>
        </w:rPr>
        <w:t>8</w:t>
      </w:r>
      <w:r w:rsidR="004A3525" w:rsidRPr="000B1F8D">
        <w:rPr>
          <w:rFonts w:ascii="Times New Roman" w:hAnsi="Times New Roman" w:cs="Times New Roman"/>
          <w:sz w:val="20"/>
          <w:szCs w:val="20"/>
        </w:rPr>
        <w:t>].</w:t>
      </w:r>
      <w:r w:rsidR="00A91DF0" w:rsidRPr="000B1F8D">
        <w:rPr>
          <w:rFonts w:ascii="Times New Roman" w:hAnsi="Times New Roman" w:cs="Times New Roman"/>
          <w:sz w:val="20"/>
          <w:szCs w:val="20"/>
        </w:rPr>
        <w:t xml:space="preserve"> </w:t>
      </w:r>
    </w:p>
    <w:p w14:paraId="226E1186" w14:textId="77777777" w:rsidR="00AA057A" w:rsidRPr="00AA2090" w:rsidRDefault="00AA057A" w:rsidP="00A265DA">
      <w:pPr>
        <w:adjustRightInd w:val="0"/>
        <w:snapToGrid w:val="0"/>
        <w:ind w:firstLineChars="100" w:firstLine="200"/>
        <w:rPr>
          <w:rFonts w:ascii="Times New Roman" w:hAnsi="Times New Roman" w:cs="Times New Roman"/>
          <w:color w:val="000000" w:themeColor="text1"/>
          <w:sz w:val="20"/>
          <w:szCs w:val="20"/>
        </w:rPr>
      </w:pPr>
      <w:r w:rsidRPr="00AA2090">
        <w:rPr>
          <w:rFonts w:ascii="Times New Roman" w:hAnsi="Times New Roman" w:cs="Times New Roman"/>
          <w:color w:val="000000" w:themeColor="text1"/>
          <w:sz w:val="20"/>
          <w:szCs w:val="20"/>
        </w:rPr>
        <w:t xml:space="preserve">As discussed above, we propose a sparse high-noise GPS </w:t>
      </w:r>
      <w:r w:rsidR="006A002B">
        <w:rPr>
          <w:rFonts w:ascii="Times New Roman" w:hAnsi="Times New Roman" w:cs="Times New Roman"/>
          <w:color w:val="000000" w:themeColor="text1"/>
          <w:sz w:val="20"/>
          <w:szCs w:val="20"/>
        </w:rPr>
        <w:t>t</w:t>
      </w:r>
      <w:r w:rsidRPr="00AA2090">
        <w:rPr>
          <w:rFonts w:ascii="Times New Roman" w:hAnsi="Times New Roman" w:cs="Times New Roman"/>
          <w:color w:val="000000" w:themeColor="text1"/>
          <w:sz w:val="20"/>
          <w:szCs w:val="20"/>
        </w:rPr>
        <w:t xml:space="preserve">rajectory </w:t>
      </w:r>
      <w:r w:rsidR="006A002B">
        <w:rPr>
          <w:rFonts w:ascii="Times New Roman" w:hAnsi="Times New Roman" w:cs="Times New Roman"/>
          <w:color w:val="000000" w:themeColor="text1"/>
          <w:sz w:val="20"/>
          <w:szCs w:val="20"/>
        </w:rPr>
        <w:t>d</w:t>
      </w:r>
      <w:r w:rsidRPr="00AA2090">
        <w:rPr>
          <w:rFonts w:ascii="Times New Roman" w:hAnsi="Times New Roman" w:cs="Times New Roman"/>
          <w:color w:val="000000" w:themeColor="text1"/>
          <w:sz w:val="20"/>
          <w:szCs w:val="20"/>
        </w:rPr>
        <w:t xml:space="preserve">ata </w:t>
      </w:r>
      <w:r w:rsidR="006A002B">
        <w:rPr>
          <w:rFonts w:ascii="Times New Roman" w:hAnsi="Times New Roman" w:cs="Times New Roman"/>
          <w:color w:val="000000" w:themeColor="text1"/>
          <w:sz w:val="20"/>
          <w:szCs w:val="20"/>
        </w:rPr>
        <w:t>c</w:t>
      </w:r>
      <w:r w:rsidRPr="00AA2090">
        <w:rPr>
          <w:rFonts w:ascii="Times New Roman" w:hAnsi="Times New Roman" w:cs="Times New Roman"/>
          <w:color w:val="000000" w:themeColor="text1"/>
          <w:sz w:val="20"/>
          <w:szCs w:val="20"/>
        </w:rPr>
        <w:t xml:space="preserve">ompression and </w:t>
      </w:r>
      <w:r w:rsidR="006A002B">
        <w:rPr>
          <w:rFonts w:ascii="Times New Roman" w:hAnsi="Times New Roman" w:cs="Times New Roman"/>
          <w:color w:val="000000" w:themeColor="text1"/>
          <w:sz w:val="20"/>
          <w:szCs w:val="20"/>
        </w:rPr>
        <w:t>r</w:t>
      </w:r>
      <w:r w:rsidRPr="00AA2090">
        <w:rPr>
          <w:rFonts w:ascii="Times New Roman" w:hAnsi="Times New Roman" w:cs="Times New Roman"/>
          <w:color w:val="000000" w:themeColor="text1"/>
          <w:sz w:val="20"/>
          <w:szCs w:val="20"/>
        </w:rPr>
        <w:t>ecovery based on Compressed Sensing (SGTCR-CS). Experiments on real datasets demonstrate their efficiency and effectiveness, and the results are more practically significant.</w:t>
      </w:r>
    </w:p>
    <w:p w14:paraId="73A2F8C0" w14:textId="77777777" w:rsidR="004A234F" w:rsidRPr="009E65BB" w:rsidRDefault="004A234F" w:rsidP="009A4DB0">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A simple example is given in Figure 1 to describe the flow of CS in this article. The processes of CS are shown in Figure 1(a). </w:t>
      </w:r>
      <w:r w:rsidRPr="009E65BB">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is the raw signal, and the </w:t>
      </w:r>
      <w:r w:rsidRPr="009E65BB">
        <w:rPr>
          <w:rFonts w:ascii="Times New Roman" w:hAnsi="Times New Roman" w:cs="Times New Roman"/>
          <w:i/>
          <w:color w:val="000000" w:themeColor="text1"/>
          <w:sz w:val="20"/>
          <w:szCs w:val="20"/>
        </w:rPr>
        <w:t>y</w:t>
      </w:r>
      <w:r w:rsidRPr="009E65BB">
        <w:rPr>
          <w:rFonts w:ascii="Times New Roman" w:hAnsi="Times New Roman" w:cs="Times New Roman"/>
          <w:color w:val="000000" w:themeColor="text1"/>
          <w:sz w:val="20"/>
          <w:szCs w:val="20"/>
        </w:rPr>
        <w:t xml:space="preserve"> is the sampled data. We recovery the signal with the sampled data, and evaluate the performance of the approach by compare </w:t>
      </w:r>
      <w:r w:rsidRPr="009E65BB">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and the recovered signal </w:t>
      </w:r>
      <w:r w:rsidRPr="009E65BB">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The specific example is shown in Figure 1(b). The original signal had 300 values, and the we </w:t>
      </w:r>
      <w:r w:rsidR="003C707A" w:rsidRPr="009E65BB">
        <w:rPr>
          <w:rFonts w:ascii="Times New Roman" w:hAnsi="Times New Roman" w:cs="Times New Roman"/>
          <w:color w:val="000000" w:themeColor="text1"/>
          <w:sz w:val="20"/>
          <w:szCs w:val="20"/>
        </w:rPr>
        <w:t>sampled only</w:t>
      </w:r>
      <w:r w:rsidRPr="009E65BB">
        <w:rPr>
          <w:rFonts w:ascii="Times New Roman" w:hAnsi="Times New Roman" w:cs="Times New Roman"/>
          <w:color w:val="000000" w:themeColor="text1"/>
          <w:sz w:val="20"/>
          <w:szCs w:val="20"/>
        </w:rPr>
        <w:t xml:space="preserve"> 50 measurements</w:t>
      </w:r>
      <w:r w:rsidR="007651BE" w:rsidRPr="009E65BB">
        <w:rPr>
          <w:rFonts w:ascii="Times New Roman" w:hAnsi="Times New Roman" w:cs="Times New Roman"/>
          <w:color w:val="000000" w:themeColor="text1"/>
          <w:sz w:val="20"/>
          <w:szCs w:val="20"/>
        </w:rPr>
        <w:t xml:space="preserve"> as the compressed results</w:t>
      </w:r>
      <w:r w:rsidRPr="009E65BB">
        <w:rPr>
          <w:rFonts w:ascii="Times New Roman" w:hAnsi="Times New Roman" w:cs="Times New Roman"/>
          <w:color w:val="000000" w:themeColor="text1"/>
          <w:sz w:val="20"/>
          <w:szCs w:val="20"/>
        </w:rPr>
        <w:t xml:space="preserve">. As we can see from the </w:t>
      </w:r>
      <w:r w:rsidR="007651BE" w:rsidRPr="009E65BB">
        <w:rPr>
          <w:rFonts w:ascii="Times New Roman" w:hAnsi="Times New Roman" w:cs="Times New Roman"/>
          <w:color w:val="000000" w:themeColor="text1"/>
          <w:sz w:val="20"/>
          <w:szCs w:val="20"/>
        </w:rPr>
        <w:t>Figure</w:t>
      </w:r>
      <w:r w:rsidRPr="009E65BB">
        <w:rPr>
          <w:rFonts w:ascii="Times New Roman" w:hAnsi="Times New Roman" w:cs="Times New Roman"/>
          <w:color w:val="000000" w:themeColor="text1"/>
          <w:sz w:val="20"/>
          <w:szCs w:val="20"/>
        </w:rPr>
        <w:t xml:space="preserve">, the recovered signal is </w:t>
      </w:r>
      <w:r w:rsidR="007651BE" w:rsidRPr="009E65BB">
        <w:rPr>
          <w:rFonts w:ascii="Times New Roman" w:hAnsi="Times New Roman" w:cs="Times New Roman"/>
          <w:color w:val="000000" w:themeColor="text1"/>
          <w:sz w:val="20"/>
          <w:szCs w:val="20"/>
        </w:rPr>
        <w:t>almost</w:t>
      </w:r>
      <w:r w:rsidRPr="009E65BB">
        <w:rPr>
          <w:rFonts w:ascii="Times New Roman" w:hAnsi="Times New Roman" w:cs="Times New Roman"/>
          <w:color w:val="000000" w:themeColor="text1"/>
          <w:sz w:val="20"/>
          <w:szCs w:val="20"/>
        </w:rPr>
        <w:t xml:space="preserve"> the same with the original signal.</w:t>
      </w:r>
    </w:p>
    <w:p w14:paraId="4E2DCAFF" w14:textId="77777777" w:rsidR="00FC1031" w:rsidRPr="009E65BB" w:rsidRDefault="00FC1031" w:rsidP="00FC1031">
      <w:pPr>
        <w:adjustRightInd w:val="0"/>
        <w:snapToGrid w:val="0"/>
        <w:jc w:val="center"/>
        <w:rPr>
          <w:color w:val="000000" w:themeColor="text1"/>
        </w:rPr>
      </w:pPr>
      <w:r w:rsidRPr="009E65BB">
        <w:rPr>
          <w:color w:val="000000" w:themeColor="text1"/>
        </w:rPr>
        <w:object w:dxaOrig="9226" w:dyaOrig="1845" w14:anchorId="71E1DC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95pt;height:55.6pt" o:ole="">
            <v:imagedata r:id="rId11" o:title=""/>
          </v:shape>
          <o:OLEObject Type="Embed" ProgID="Visio.Drawing.15" ShapeID="_x0000_i1025" DrawAspect="Content" ObjectID="_1566409806" r:id="rId12"/>
        </w:object>
      </w:r>
    </w:p>
    <w:p w14:paraId="4DD16C2E" w14:textId="77777777" w:rsidR="008D0625" w:rsidRPr="009E65BB" w:rsidRDefault="00FC1031" w:rsidP="00FC1031">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(a)</w:t>
      </w:r>
    </w:p>
    <w:p w14:paraId="76300EDA" w14:textId="77777777" w:rsidR="00F9129D" w:rsidRPr="009E65BB" w:rsidRDefault="009278AB" w:rsidP="009A4DB0">
      <w:pPr>
        <w:adjustRightInd w:val="0"/>
        <w:snapToGrid w:val="0"/>
        <w:jc w:val="center"/>
        <w:rPr>
          <w:rFonts w:ascii="Times New Roman" w:hAnsi="Times New Roman" w:cs="Times New Roman"/>
          <w:color w:val="000000" w:themeColor="text1"/>
        </w:rPr>
      </w:pPr>
      <w:r w:rsidRPr="009E65BB">
        <w:rPr>
          <w:rFonts w:ascii="Times New Roman" w:hAnsi="Times New Roman" w:cs="Times New Roman"/>
          <w:noProof/>
          <w:color w:val="000000" w:themeColor="text1"/>
        </w:rPr>
        <w:drawing>
          <wp:inline distT="0" distB="0" distL="0" distR="0" wp14:anchorId="00E65C1A" wp14:editId="206814CF">
            <wp:extent cx="1984808" cy="1591939"/>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1403" cy="1605249"/>
                    </a:xfrm>
                    <a:prstGeom prst="rect">
                      <a:avLst/>
                    </a:prstGeom>
                  </pic:spPr>
                </pic:pic>
              </a:graphicData>
            </a:graphic>
          </wp:inline>
        </w:drawing>
      </w:r>
    </w:p>
    <w:p w14:paraId="2CB6C1D9" w14:textId="77777777" w:rsidR="00FC1031" w:rsidRPr="009E65BB" w:rsidRDefault="00FC1031" w:rsidP="00FC1031">
      <w:pPr>
        <w:adjustRightInd w:val="0"/>
        <w:snapToGrid w:val="0"/>
        <w:jc w:val="center"/>
        <w:rPr>
          <w:rFonts w:ascii="Times New Roman" w:hAnsi="Times New Roman" w:cs="Times New Roman"/>
          <w:color w:val="000000" w:themeColor="text1"/>
        </w:rPr>
      </w:pPr>
      <w:r w:rsidRPr="009E65BB">
        <w:rPr>
          <w:rFonts w:ascii="Times New Roman" w:hAnsi="Times New Roman" w:cs="Times New Roman"/>
          <w:color w:val="000000" w:themeColor="text1"/>
        </w:rPr>
        <w:t>(b)</w:t>
      </w:r>
    </w:p>
    <w:p w14:paraId="7A377706" w14:textId="77777777" w:rsidR="002413BA" w:rsidRDefault="00274B4B" w:rsidP="002413BA">
      <w:pPr>
        <w:adjustRightInd w:val="0"/>
        <w:snapToGrid w:val="0"/>
        <w:jc w:val="left"/>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Figure 1.</w:t>
      </w:r>
      <w:r w:rsidRPr="009E65BB">
        <w:rPr>
          <w:rFonts w:ascii="Times New Roman" w:hAnsi="Times New Roman" w:cs="Times New Roman"/>
          <w:color w:val="000000" w:themeColor="text1"/>
          <w:sz w:val="20"/>
          <w:szCs w:val="20"/>
        </w:rPr>
        <w:t xml:space="preserve"> An example of trajectory compressing based on Compressed sensing. </w:t>
      </w:r>
      <w:r w:rsidR="008D5156" w:rsidRPr="009E65BB">
        <w:rPr>
          <w:rFonts w:ascii="Times New Roman" w:hAnsi="Times New Roman" w:cs="Times New Roman"/>
          <w:color w:val="000000" w:themeColor="text1"/>
          <w:sz w:val="20"/>
          <w:szCs w:val="20"/>
        </w:rPr>
        <w:t>(</w:t>
      </w:r>
      <w:r w:rsidR="001656B3" w:rsidRPr="009E65BB">
        <w:rPr>
          <w:rFonts w:ascii="Times New Roman" w:hAnsi="Times New Roman" w:cs="Times New Roman"/>
          <w:color w:val="000000" w:themeColor="text1"/>
          <w:sz w:val="20"/>
          <w:szCs w:val="20"/>
        </w:rPr>
        <w:t>a</w:t>
      </w:r>
      <w:r w:rsidR="008D5156" w:rsidRPr="009E65BB">
        <w:rPr>
          <w:rFonts w:ascii="Times New Roman" w:hAnsi="Times New Roman" w:cs="Times New Roman"/>
          <w:color w:val="000000" w:themeColor="text1"/>
          <w:sz w:val="20"/>
          <w:szCs w:val="20"/>
        </w:rPr>
        <w:t>)</w:t>
      </w:r>
      <w:r w:rsidR="0077289F" w:rsidRPr="009E65BB">
        <w:rPr>
          <w:rFonts w:ascii="Times New Roman" w:hAnsi="Times New Roman" w:cs="Times New Roman"/>
          <w:color w:val="000000" w:themeColor="text1"/>
          <w:sz w:val="20"/>
          <w:szCs w:val="20"/>
        </w:rPr>
        <w:t xml:space="preserve"> The process of compression and recovery. (</w:t>
      </w:r>
      <w:r w:rsidR="001656B3" w:rsidRPr="009E65BB">
        <w:rPr>
          <w:rFonts w:ascii="Times New Roman" w:hAnsi="Times New Roman" w:cs="Times New Roman"/>
          <w:color w:val="000000" w:themeColor="text1"/>
          <w:sz w:val="20"/>
          <w:szCs w:val="20"/>
        </w:rPr>
        <w:t>b) The compression and recovery of a sparse time-domain signal.</w:t>
      </w:r>
    </w:p>
    <w:p w14:paraId="3CDE0F2D" w14:textId="77777777" w:rsidR="002413BA" w:rsidRDefault="002413BA" w:rsidP="002413BA">
      <w:pPr>
        <w:adjustRightInd w:val="0"/>
        <w:snapToGrid w:val="0"/>
        <w:jc w:val="left"/>
        <w:rPr>
          <w:rFonts w:ascii="Times New Roman" w:hAnsi="Times New Roman" w:cs="Times New Roman"/>
          <w:color w:val="000000" w:themeColor="text1"/>
          <w:sz w:val="20"/>
          <w:szCs w:val="20"/>
        </w:rPr>
      </w:pPr>
    </w:p>
    <w:p w14:paraId="2DF8FDB3" w14:textId="77777777" w:rsidR="002413BA" w:rsidRDefault="007B66D2"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D50B82" w:rsidRPr="009E65BB">
        <w:rPr>
          <w:rFonts w:ascii="Times New Roman" w:hAnsi="Times New Roman" w:cs="Times New Roman"/>
          <w:color w:val="000000" w:themeColor="text1"/>
          <w:sz w:val="20"/>
          <w:szCs w:val="20"/>
        </w:rPr>
        <w:t xml:space="preserve">In the example above, </w:t>
      </w:r>
      <w:r w:rsidR="007651BE" w:rsidRPr="009E65BB">
        <w:rPr>
          <w:rFonts w:ascii="Times New Roman" w:hAnsi="Times New Roman" w:cs="Times New Roman"/>
          <w:color w:val="000000" w:themeColor="text1"/>
          <w:sz w:val="20"/>
          <w:szCs w:val="20"/>
        </w:rPr>
        <w:t xml:space="preserve">the amount of data is very small and </w:t>
      </w:r>
      <w:r w:rsidR="00D50B82" w:rsidRPr="009E65BB">
        <w:rPr>
          <w:rFonts w:ascii="Times New Roman" w:hAnsi="Times New Roman" w:cs="Times New Roman"/>
          <w:color w:val="000000" w:themeColor="text1"/>
          <w:sz w:val="20"/>
          <w:szCs w:val="20"/>
        </w:rPr>
        <w:t xml:space="preserve">the signal is error-free, but in real GPS trajectories, </w:t>
      </w:r>
      <w:r w:rsidR="007651BE" w:rsidRPr="009E65BB">
        <w:rPr>
          <w:rFonts w:ascii="Times New Roman" w:hAnsi="Times New Roman" w:cs="Times New Roman"/>
          <w:color w:val="000000" w:themeColor="text1"/>
          <w:sz w:val="20"/>
          <w:szCs w:val="20"/>
        </w:rPr>
        <w:t xml:space="preserve">the amount of data is very lager and </w:t>
      </w:r>
      <w:r w:rsidR="00D50B82" w:rsidRPr="009E65BB">
        <w:rPr>
          <w:rFonts w:ascii="Times New Roman" w:hAnsi="Times New Roman" w:cs="Times New Roman"/>
          <w:color w:val="000000" w:themeColor="text1"/>
          <w:sz w:val="20"/>
          <w:szCs w:val="20"/>
        </w:rPr>
        <w:t xml:space="preserve">noise is unavoidable. Therefore, a method of sparse high-noise GPS trajectory data compression and recovery based on Compressed Sensing is proposed in this article to solve </w:t>
      </w:r>
      <w:r w:rsidR="007651BE" w:rsidRPr="009E65BB">
        <w:rPr>
          <w:rFonts w:ascii="Times New Roman" w:hAnsi="Times New Roman" w:cs="Times New Roman"/>
          <w:color w:val="000000" w:themeColor="text1"/>
          <w:sz w:val="20"/>
          <w:szCs w:val="20"/>
        </w:rPr>
        <w:t>these</w:t>
      </w:r>
      <w:r w:rsidR="00D50B82" w:rsidRPr="009E65BB">
        <w:rPr>
          <w:rFonts w:ascii="Times New Roman" w:hAnsi="Times New Roman" w:cs="Times New Roman"/>
          <w:color w:val="000000" w:themeColor="text1"/>
          <w:sz w:val="20"/>
          <w:szCs w:val="20"/>
        </w:rPr>
        <w:t xml:space="preserve"> problem</w:t>
      </w:r>
      <w:r w:rsidR="007651BE" w:rsidRPr="009E65BB">
        <w:rPr>
          <w:rFonts w:ascii="Times New Roman" w:hAnsi="Times New Roman" w:cs="Times New Roman"/>
          <w:color w:val="000000" w:themeColor="text1"/>
          <w:sz w:val="20"/>
          <w:szCs w:val="20"/>
        </w:rPr>
        <w:t>s</w:t>
      </w:r>
      <w:r w:rsidR="00D50B82" w:rsidRPr="009E65BB">
        <w:rPr>
          <w:rFonts w:ascii="Times New Roman" w:hAnsi="Times New Roman" w:cs="Times New Roman"/>
          <w:color w:val="000000" w:themeColor="text1"/>
          <w:sz w:val="20"/>
          <w:szCs w:val="20"/>
        </w:rPr>
        <w:t>.</w:t>
      </w:r>
      <w:r w:rsidR="003940FC" w:rsidRPr="009E65BB">
        <w:rPr>
          <w:rFonts w:ascii="Times New Roman" w:hAnsi="Times New Roman" w:cs="Times New Roman"/>
          <w:color w:val="000000" w:themeColor="text1"/>
          <w:sz w:val="20"/>
          <w:szCs w:val="20"/>
        </w:rPr>
        <w:t xml:space="preserve"> </w:t>
      </w:r>
    </w:p>
    <w:p w14:paraId="44299963" w14:textId="77777777" w:rsidR="002413BA" w:rsidRDefault="002413BA"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C46EFF" w:rsidRPr="009E65BB">
        <w:rPr>
          <w:rFonts w:ascii="Times New Roman" w:hAnsi="Times New Roman" w:cs="Times New Roman"/>
          <w:color w:val="000000" w:themeColor="text1"/>
          <w:sz w:val="20"/>
          <w:szCs w:val="20"/>
        </w:rPr>
        <w:t xml:space="preserve">To summarize, the main contributions of this paper are as follows: </w:t>
      </w:r>
    </w:p>
    <w:p w14:paraId="0AEE513F" w14:textId="77777777" w:rsidR="002413BA" w:rsidRDefault="00E17D29"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F3880" w:rsidRPr="009E65BB">
        <w:rPr>
          <w:rFonts w:ascii="Times New Roman" w:hAnsi="Times New Roman" w:cs="Times New Roman" w:hint="eastAsia"/>
          <w:color w:val="000000" w:themeColor="text1"/>
          <w:sz w:val="20"/>
          <w:szCs w:val="20"/>
        </w:rPr>
        <w:t>(</w:t>
      </w:r>
      <w:r w:rsidR="00EF3880" w:rsidRPr="009E65BB">
        <w:rPr>
          <w:rFonts w:ascii="Times New Roman" w:hAnsi="Times New Roman" w:cs="Times New Roman"/>
          <w:color w:val="000000" w:themeColor="text1"/>
          <w:sz w:val="20"/>
          <w:szCs w:val="20"/>
        </w:rPr>
        <w:t>1</w:t>
      </w:r>
      <w:r w:rsidR="00EF3880" w:rsidRPr="009E65BB">
        <w:rPr>
          <w:rFonts w:ascii="Times New Roman" w:hAnsi="Times New Roman" w:cs="Times New Roman" w:hint="eastAsia"/>
          <w:color w:val="000000" w:themeColor="text1"/>
          <w:sz w:val="20"/>
          <w:szCs w:val="20"/>
        </w:rPr>
        <w:t>)</w:t>
      </w:r>
      <w:r w:rsidR="00EF3880" w:rsidRPr="009E65BB">
        <w:rPr>
          <w:rFonts w:ascii="Times New Roman" w:hAnsi="Times New Roman" w:cs="Times New Roman"/>
          <w:color w:val="000000" w:themeColor="text1"/>
          <w:sz w:val="20"/>
          <w:szCs w:val="20"/>
        </w:rPr>
        <w:t xml:space="preserve"> </w:t>
      </w:r>
      <w:r w:rsidR="002E76B9">
        <w:rPr>
          <w:rFonts w:ascii="Times New Roman" w:hAnsi="Times New Roman" w:cs="Times New Roman"/>
          <w:color w:val="000000" w:themeColor="text1"/>
          <w:sz w:val="20"/>
          <w:szCs w:val="20"/>
        </w:rPr>
        <w:t>A</w:t>
      </w:r>
      <w:r w:rsidR="00EF3880" w:rsidRPr="009E65BB">
        <w:rPr>
          <w:rFonts w:ascii="Times New Roman" w:hAnsi="Times New Roman" w:cs="Times New Roman"/>
          <w:color w:val="000000" w:themeColor="text1"/>
          <w:sz w:val="20"/>
          <w:szCs w:val="20"/>
        </w:rPr>
        <w:t xml:space="preserve"> noise reduction model is employed to smooth the noise and reduce the impact of noise on the </w:t>
      </w:r>
      <w:r w:rsidR="002413BA">
        <w:rPr>
          <w:rFonts w:ascii="Times New Roman" w:hAnsi="Times New Roman" w:cs="Times New Roman"/>
          <w:color w:val="000000" w:themeColor="text1"/>
          <w:sz w:val="20"/>
          <w:szCs w:val="20"/>
        </w:rPr>
        <w:t xml:space="preserve">       </w:t>
      </w:r>
      <w:r w:rsidR="00EF3880" w:rsidRPr="009E65BB">
        <w:rPr>
          <w:rFonts w:ascii="Times New Roman" w:hAnsi="Times New Roman" w:cs="Times New Roman"/>
          <w:color w:val="000000" w:themeColor="text1"/>
          <w:sz w:val="20"/>
          <w:szCs w:val="20"/>
        </w:rPr>
        <w:t>trajectory analysis.</w:t>
      </w:r>
    </w:p>
    <w:p w14:paraId="73AF8F09" w14:textId="77777777" w:rsidR="002413BA" w:rsidRDefault="002413BA"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F3880" w:rsidRPr="009E65BB">
        <w:rPr>
          <w:rFonts w:ascii="Times New Roman" w:hAnsi="Times New Roman" w:cs="Times New Roman"/>
          <w:color w:val="000000" w:themeColor="text1"/>
          <w:sz w:val="20"/>
          <w:szCs w:val="20"/>
        </w:rPr>
        <w:t xml:space="preserve">(2) </w:t>
      </w:r>
      <w:r w:rsidR="002E76B9">
        <w:rPr>
          <w:rFonts w:ascii="Times New Roman" w:hAnsi="Times New Roman" w:cs="Times New Roman"/>
          <w:color w:val="000000" w:themeColor="text1"/>
          <w:sz w:val="20"/>
          <w:szCs w:val="20"/>
        </w:rPr>
        <w:t>A</w:t>
      </w:r>
      <w:r w:rsidR="00EF3880" w:rsidRPr="009E65BB">
        <w:rPr>
          <w:rFonts w:ascii="Times New Roman" w:hAnsi="Times New Roman" w:cs="Times New Roman"/>
          <w:color w:val="000000" w:themeColor="text1"/>
          <w:sz w:val="20"/>
          <w:szCs w:val="20"/>
        </w:rPr>
        <w:t>n improved Compressed Sensing algorithm which based on sparse transformation is used to compress data with random linear projection measurements.</w:t>
      </w:r>
    </w:p>
    <w:p w14:paraId="310F5278" w14:textId="77777777" w:rsidR="002413BA" w:rsidRDefault="002413BA" w:rsidP="002413BA">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F05BE7">
        <w:rPr>
          <w:rFonts w:ascii="Times New Roman" w:hAnsi="Times New Roman" w:cs="Times New Roman"/>
          <w:color w:val="000000" w:themeColor="text1"/>
          <w:sz w:val="20"/>
          <w:szCs w:val="20"/>
        </w:rPr>
        <w:t xml:space="preserve">(3) </w:t>
      </w:r>
      <w:r w:rsidR="002E76B9">
        <w:rPr>
          <w:rFonts w:ascii="Times New Roman" w:hAnsi="Times New Roman" w:cs="Times New Roman"/>
          <w:color w:val="000000" w:themeColor="text1"/>
          <w:sz w:val="20"/>
          <w:szCs w:val="20"/>
        </w:rPr>
        <w:t>O</w:t>
      </w:r>
      <w:r w:rsidR="00EF3880" w:rsidRPr="009E65BB">
        <w:rPr>
          <w:rFonts w:ascii="Times New Roman" w:hAnsi="Times New Roman" w:cs="Times New Roman"/>
          <w:color w:val="000000" w:themeColor="text1"/>
          <w:sz w:val="20"/>
          <w:szCs w:val="20"/>
        </w:rPr>
        <w:t>riginal signal</w:t>
      </w:r>
      <w:r w:rsidR="002E76B9">
        <w:rPr>
          <w:rFonts w:ascii="Times New Roman" w:hAnsi="Times New Roman" w:cs="Times New Roman"/>
          <w:color w:val="000000" w:themeColor="text1"/>
          <w:sz w:val="20"/>
          <w:szCs w:val="20"/>
        </w:rPr>
        <w:t>s are</w:t>
      </w:r>
      <w:r w:rsidR="002E76B9" w:rsidRPr="009E65BB">
        <w:rPr>
          <w:rFonts w:ascii="Times New Roman" w:hAnsi="Times New Roman" w:cs="Times New Roman"/>
          <w:color w:val="000000" w:themeColor="text1"/>
          <w:sz w:val="20"/>
          <w:szCs w:val="20"/>
        </w:rPr>
        <w:t xml:space="preserve"> recover</w:t>
      </w:r>
      <w:r w:rsidR="002E76B9">
        <w:rPr>
          <w:rFonts w:ascii="Times New Roman" w:hAnsi="Times New Roman" w:cs="Times New Roman"/>
          <w:color w:val="000000" w:themeColor="text1"/>
          <w:sz w:val="20"/>
          <w:szCs w:val="20"/>
        </w:rPr>
        <w:t>ed</w:t>
      </w:r>
      <w:r w:rsidR="00EF3880" w:rsidRPr="009E65BB">
        <w:rPr>
          <w:rFonts w:ascii="Times New Roman" w:hAnsi="Times New Roman" w:cs="Times New Roman"/>
          <w:color w:val="000000" w:themeColor="text1"/>
          <w:sz w:val="20"/>
          <w:szCs w:val="20"/>
        </w:rPr>
        <w:t xml:space="preserve"> by a reconstruction algorithm based on sparsity adaptive matching pursuit.</w:t>
      </w:r>
    </w:p>
    <w:p w14:paraId="33DB855C" w14:textId="1DDEBF6F" w:rsidR="007B66D2" w:rsidRDefault="002413BA" w:rsidP="007B66D2">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F3880" w:rsidRPr="009E65BB">
        <w:rPr>
          <w:rFonts w:ascii="Times New Roman" w:hAnsi="Times New Roman" w:cs="Times New Roman"/>
          <w:color w:val="000000" w:themeColor="text1"/>
          <w:sz w:val="20"/>
          <w:szCs w:val="20"/>
        </w:rPr>
        <w:t xml:space="preserve">(4) </w:t>
      </w:r>
      <w:r w:rsidR="002E76B9">
        <w:rPr>
          <w:rFonts w:ascii="Times New Roman" w:hAnsi="Times New Roman" w:cs="Times New Roman"/>
          <w:color w:val="000000" w:themeColor="text1"/>
          <w:sz w:val="20"/>
          <w:szCs w:val="20"/>
        </w:rPr>
        <w:t>C</w:t>
      </w:r>
      <w:r w:rsidR="00EF3880" w:rsidRPr="009E65BB">
        <w:rPr>
          <w:rFonts w:ascii="Times New Roman" w:hAnsi="Times New Roman" w:cs="Times New Roman"/>
          <w:color w:val="000000" w:themeColor="text1"/>
          <w:sz w:val="20"/>
          <w:szCs w:val="20"/>
        </w:rPr>
        <w:t xml:space="preserve">omprehensive experiments on real trajectory dataset have conducted to </w:t>
      </w:r>
      <w:r w:rsidR="00EF3880" w:rsidRPr="00E54FE8">
        <w:rPr>
          <w:rFonts w:ascii="Times New Roman" w:hAnsi="Times New Roman" w:cs="Times New Roman"/>
          <w:color w:val="00B050"/>
          <w:sz w:val="20"/>
          <w:szCs w:val="20"/>
          <w:rPrChange w:id="21" w:author="zmj" w:date="2017-09-07T15:42:00Z">
            <w:rPr>
              <w:rFonts w:ascii="Times New Roman" w:hAnsi="Times New Roman" w:cs="Times New Roman"/>
              <w:color w:val="000000" w:themeColor="text1"/>
              <w:sz w:val="20"/>
              <w:szCs w:val="20"/>
            </w:rPr>
          </w:rPrChange>
        </w:rPr>
        <w:t>analysis</w:t>
      </w:r>
      <w:ins w:id="22" w:author="zmj" w:date="2017-09-07T15:42:00Z">
        <w:r w:rsidR="00E54FE8">
          <w:rPr>
            <w:rFonts w:ascii="Times New Roman" w:hAnsi="Times New Roman" w:cs="Times New Roman" w:hint="eastAsia"/>
            <w:color w:val="000000" w:themeColor="text1"/>
            <w:sz w:val="20"/>
            <w:szCs w:val="20"/>
          </w:rPr>
          <w:t>（</w:t>
        </w:r>
        <w:r w:rsidR="00E54FE8">
          <w:rPr>
            <w:rFonts w:ascii="Times New Roman" w:hAnsi="Times New Roman" w:cs="Times New Roman" w:hint="eastAsia"/>
            <w:color w:val="000000" w:themeColor="text1"/>
            <w:sz w:val="20"/>
            <w:szCs w:val="20"/>
          </w:rPr>
          <w:t>a</w:t>
        </w:r>
        <w:r w:rsidR="00E54FE8">
          <w:rPr>
            <w:rFonts w:ascii="Times New Roman" w:hAnsi="Times New Roman" w:cs="Times New Roman"/>
            <w:color w:val="000000" w:themeColor="text1"/>
            <w:sz w:val="20"/>
            <w:szCs w:val="20"/>
          </w:rPr>
          <w:t>nalyze</w:t>
        </w:r>
        <w:r w:rsidR="00E54FE8">
          <w:rPr>
            <w:rFonts w:ascii="Times New Roman" w:hAnsi="Times New Roman" w:cs="Times New Roman" w:hint="eastAsia"/>
            <w:color w:val="000000" w:themeColor="text1"/>
            <w:sz w:val="20"/>
            <w:szCs w:val="20"/>
          </w:rPr>
          <w:t>）</w:t>
        </w:r>
      </w:ins>
      <w:r w:rsidR="00EF3880" w:rsidRPr="009E65BB">
        <w:rPr>
          <w:rFonts w:ascii="Times New Roman" w:hAnsi="Times New Roman" w:cs="Times New Roman"/>
          <w:color w:val="000000" w:themeColor="text1"/>
          <w:sz w:val="20"/>
          <w:szCs w:val="20"/>
        </w:rPr>
        <w:t xml:space="preserve"> the effectiveness and efficiency of the proposed algorithms.</w:t>
      </w:r>
    </w:p>
    <w:p w14:paraId="0797E401" w14:textId="77777777" w:rsidR="006A6EF5" w:rsidRPr="009E65BB" w:rsidRDefault="007B66D2" w:rsidP="007B66D2">
      <w:pPr>
        <w:adjustRightInd w:val="0"/>
        <w:snapToGrid w:val="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D63CA6" w:rsidRPr="009E65BB">
        <w:rPr>
          <w:rFonts w:ascii="Times New Roman" w:hAnsi="Times New Roman" w:cs="Times New Roman"/>
          <w:color w:val="000000" w:themeColor="text1"/>
          <w:sz w:val="20"/>
          <w:szCs w:val="20"/>
        </w:rPr>
        <w:t xml:space="preserve">The rest of the paper is organized as follows. </w:t>
      </w:r>
      <w:r w:rsidR="00803C83" w:rsidRPr="009E65BB">
        <w:rPr>
          <w:rFonts w:ascii="Times New Roman" w:hAnsi="Times New Roman" w:cs="Times New Roman"/>
          <w:color w:val="000000" w:themeColor="text1"/>
          <w:sz w:val="20"/>
          <w:szCs w:val="20"/>
        </w:rPr>
        <w:t>In Section 2, some related works are surveyed and reviewed to address the trajectory compression problem.</w:t>
      </w:r>
      <w:r w:rsidR="00F05BE7">
        <w:rPr>
          <w:rFonts w:ascii="Times New Roman" w:hAnsi="Times New Roman" w:cs="Times New Roman"/>
          <w:color w:val="000000" w:themeColor="text1"/>
          <w:sz w:val="20"/>
          <w:szCs w:val="20"/>
        </w:rPr>
        <w:t xml:space="preserve"> </w:t>
      </w:r>
      <w:r w:rsidR="002413BA">
        <w:rPr>
          <w:rFonts w:ascii="Times New Roman" w:hAnsi="Times New Roman" w:cs="Times New Roman"/>
          <w:color w:val="000000" w:themeColor="text1"/>
          <w:sz w:val="20"/>
          <w:szCs w:val="20"/>
        </w:rPr>
        <w:t xml:space="preserve">A noise reduction model is described in Section 3. </w:t>
      </w:r>
      <w:r w:rsidR="009575A6" w:rsidRPr="002413BA">
        <w:rPr>
          <w:rFonts w:ascii="Times New Roman" w:hAnsi="Times New Roman" w:cs="Times New Roman"/>
          <w:color w:val="000000" w:themeColor="text1"/>
          <w:sz w:val="20"/>
          <w:szCs w:val="20"/>
        </w:rPr>
        <w:t xml:space="preserve">Section 4 introduces the Compressed Sensing model. </w:t>
      </w:r>
      <w:r w:rsidR="00D967C7" w:rsidRPr="002413BA">
        <w:rPr>
          <w:rFonts w:ascii="Times New Roman" w:hAnsi="Times New Roman" w:cs="Times New Roman"/>
          <w:color w:val="000000" w:themeColor="text1"/>
          <w:sz w:val="20"/>
          <w:szCs w:val="20"/>
        </w:rPr>
        <w:t xml:space="preserve">In </w:t>
      </w:r>
      <w:r w:rsidR="00555D9A" w:rsidRPr="002413BA">
        <w:rPr>
          <w:rFonts w:ascii="Times New Roman" w:hAnsi="Times New Roman" w:cs="Times New Roman"/>
          <w:color w:val="000000" w:themeColor="text1"/>
          <w:sz w:val="20"/>
          <w:szCs w:val="20"/>
        </w:rPr>
        <w:t>S</w:t>
      </w:r>
      <w:r w:rsidR="00D967C7" w:rsidRPr="002413BA">
        <w:rPr>
          <w:rFonts w:ascii="Times New Roman" w:hAnsi="Times New Roman" w:cs="Times New Roman"/>
          <w:color w:val="000000" w:themeColor="text1"/>
          <w:sz w:val="20"/>
          <w:szCs w:val="20"/>
        </w:rPr>
        <w:t>ection</w:t>
      </w:r>
      <w:r w:rsidR="00555D9A" w:rsidRPr="002413BA">
        <w:rPr>
          <w:rFonts w:ascii="Times New Roman" w:hAnsi="Times New Roman" w:cs="Times New Roman"/>
          <w:color w:val="000000" w:themeColor="text1"/>
          <w:sz w:val="20"/>
          <w:szCs w:val="20"/>
        </w:rPr>
        <w:t xml:space="preserve"> </w:t>
      </w:r>
      <w:r w:rsidR="002413BA" w:rsidRPr="002413BA">
        <w:rPr>
          <w:rFonts w:ascii="Times New Roman" w:hAnsi="Times New Roman" w:cs="Times New Roman"/>
          <w:color w:val="000000" w:themeColor="text1"/>
          <w:sz w:val="20"/>
          <w:szCs w:val="20"/>
        </w:rPr>
        <w:t>5</w:t>
      </w:r>
      <w:r w:rsidR="00D967C7" w:rsidRPr="002413BA">
        <w:rPr>
          <w:rFonts w:ascii="Times New Roman" w:hAnsi="Times New Roman" w:cs="Times New Roman"/>
          <w:color w:val="000000" w:themeColor="text1"/>
          <w:sz w:val="20"/>
          <w:szCs w:val="20"/>
        </w:rPr>
        <w:t xml:space="preserve">, the </w:t>
      </w:r>
      <w:r w:rsidR="0026106C" w:rsidRPr="002413BA">
        <w:rPr>
          <w:rFonts w:ascii="Times New Roman" w:hAnsi="Times New Roman" w:cs="Times New Roman"/>
          <w:color w:val="000000" w:themeColor="text1"/>
          <w:sz w:val="20"/>
          <w:szCs w:val="20"/>
        </w:rPr>
        <w:t xml:space="preserve">CS-based </w:t>
      </w:r>
      <w:r w:rsidR="004A4E6D" w:rsidRPr="002413BA">
        <w:rPr>
          <w:rFonts w:ascii="Times New Roman" w:hAnsi="Times New Roman" w:cs="Times New Roman"/>
          <w:color w:val="000000" w:themeColor="text1"/>
          <w:sz w:val="20"/>
          <w:szCs w:val="20"/>
        </w:rPr>
        <w:t>s</w:t>
      </w:r>
      <w:r w:rsidR="009575A6" w:rsidRPr="002413BA">
        <w:rPr>
          <w:rFonts w:ascii="Times New Roman" w:hAnsi="Times New Roman" w:cs="Times New Roman"/>
          <w:color w:val="000000" w:themeColor="text1"/>
          <w:sz w:val="20"/>
          <w:szCs w:val="20"/>
        </w:rPr>
        <w:t>parse high-noise GPS t</w:t>
      </w:r>
      <w:r w:rsidR="0026106C" w:rsidRPr="002413BA">
        <w:rPr>
          <w:rFonts w:ascii="Times New Roman" w:hAnsi="Times New Roman" w:cs="Times New Roman"/>
          <w:color w:val="000000" w:themeColor="text1"/>
          <w:sz w:val="20"/>
          <w:szCs w:val="20"/>
        </w:rPr>
        <w:t xml:space="preserve">rajectory </w:t>
      </w:r>
      <w:r w:rsidR="009575A6" w:rsidRPr="002413BA">
        <w:rPr>
          <w:rFonts w:ascii="Times New Roman" w:hAnsi="Times New Roman" w:cs="Times New Roman"/>
          <w:color w:val="000000" w:themeColor="text1"/>
          <w:sz w:val="20"/>
          <w:szCs w:val="20"/>
        </w:rPr>
        <w:t>d</w:t>
      </w:r>
      <w:r w:rsidR="0026106C" w:rsidRPr="002413BA">
        <w:rPr>
          <w:rFonts w:ascii="Times New Roman" w:hAnsi="Times New Roman" w:cs="Times New Roman"/>
          <w:color w:val="000000" w:themeColor="text1"/>
          <w:sz w:val="20"/>
          <w:szCs w:val="20"/>
        </w:rPr>
        <w:t xml:space="preserve">ata </w:t>
      </w:r>
      <w:r w:rsidR="009575A6" w:rsidRPr="002413BA">
        <w:rPr>
          <w:rFonts w:ascii="Times New Roman" w:hAnsi="Times New Roman" w:cs="Times New Roman"/>
          <w:color w:val="000000" w:themeColor="text1"/>
          <w:sz w:val="20"/>
          <w:szCs w:val="20"/>
        </w:rPr>
        <w:t>c</w:t>
      </w:r>
      <w:r w:rsidR="0026106C" w:rsidRPr="002413BA">
        <w:rPr>
          <w:rFonts w:ascii="Times New Roman" w:hAnsi="Times New Roman" w:cs="Times New Roman"/>
          <w:color w:val="000000" w:themeColor="text1"/>
          <w:sz w:val="20"/>
          <w:szCs w:val="20"/>
        </w:rPr>
        <w:t xml:space="preserve">ompression and </w:t>
      </w:r>
      <w:r w:rsidR="009575A6" w:rsidRPr="002413BA">
        <w:rPr>
          <w:rFonts w:ascii="Times New Roman" w:hAnsi="Times New Roman" w:cs="Times New Roman"/>
          <w:color w:val="000000" w:themeColor="text1"/>
          <w:sz w:val="20"/>
          <w:szCs w:val="20"/>
        </w:rPr>
        <w:t>r</w:t>
      </w:r>
      <w:r w:rsidR="0026106C" w:rsidRPr="002413BA">
        <w:rPr>
          <w:rFonts w:ascii="Times New Roman" w:hAnsi="Times New Roman" w:cs="Times New Roman"/>
          <w:color w:val="000000" w:themeColor="text1"/>
          <w:sz w:val="20"/>
          <w:szCs w:val="20"/>
        </w:rPr>
        <w:t>ecovery</w:t>
      </w:r>
      <w:r w:rsidR="00D967C7" w:rsidRPr="002413BA">
        <w:rPr>
          <w:rFonts w:ascii="Times New Roman" w:hAnsi="Times New Roman" w:cs="Times New Roman"/>
          <w:color w:val="000000" w:themeColor="text1"/>
          <w:sz w:val="20"/>
          <w:szCs w:val="20"/>
        </w:rPr>
        <w:t xml:space="preserve"> algorithm</w:t>
      </w:r>
      <w:r w:rsidR="009B349F" w:rsidRPr="002413BA">
        <w:rPr>
          <w:rFonts w:ascii="Times New Roman" w:hAnsi="Times New Roman" w:cs="Times New Roman"/>
          <w:color w:val="000000" w:themeColor="text1"/>
          <w:sz w:val="20"/>
          <w:szCs w:val="20"/>
        </w:rPr>
        <w:t xml:space="preserve"> is introduced in detail. T</w:t>
      </w:r>
      <w:r w:rsidR="009B349F" w:rsidRPr="009E65BB">
        <w:rPr>
          <w:rFonts w:ascii="Times New Roman" w:hAnsi="Times New Roman" w:cs="Times New Roman"/>
          <w:color w:val="000000" w:themeColor="text1"/>
          <w:sz w:val="20"/>
          <w:szCs w:val="20"/>
        </w:rPr>
        <w:t xml:space="preserve">he numerical results obtained from our analytical models and simulations are compared </w:t>
      </w:r>
      <w:r w:rsidR="00D967C7" w:rsidRPr="009E65BB">
        <w:rPr>
          <w:rFonts w:ascii="Times New Roman" w:hAnsi="Times New Roman" w:cs="Times New Roman"/>
          <w:color w:val="000000" w:themeColor="text1"/>
          <w:sz w:val="20"/>
          <w:szCs w:val="20"/>
        </w:rPr>
        <w:t xml:space="preserve">in </w:t>
      </w:r>
      <w:r w:rsidR="002C25C3" w:rsidRPr="009E65BB">
        <w:rPr>
          <w:rFonts w:ascii="Times New Roman" w:hAnsi="Times New Roman" w:cs="Times New Roman"/>
          <w:color w:val="000000" w:themeColor="text1"/>
          <w:sz w:val="20"/>
          <w:szCs w:val="20"/>
        </w:rPr>
        <w:t>S</w:t>
      </w:r>
      <w:r w:rsidR="00D967C7" w:rsidRPr="009E65BB">
        <w:rPr>
          <w:rFonts w:ascii="Times New Roman" w:hAnsi="Times New Roman" w:cs="Times New Roman"/>
          <w:color w:val="000000" w:themeColor="text1"/>
          <w:sz w:val="20"/>
          <w:szCs w:val="20"/>
        </w:rPr>
        <w:t>ection</w:t>
      </w:r>
      <w:r w:rsidR="002C25C3" w:rsidRPr="009E65BB">
        <w:rPr>
          <w:rFonts w:ascii="Times New Roman" w:hAnsi="Times New Roman" w:cs="Times New Roman"/>
          <w:color w:val="000000" w:themeColor="text1"/>
          <w:sz w:val="20"/>
          <w:szCs w:val="20"/>
        </w:rPr>
        <w:t xml:space="preserve"> </w:t>
      </w:r>
      <w:r w:rsidR="00F05BE7">
        <w:rPr>
          <w:rFonts w:ascii="Times New Roman" w:hAnsi="Times New Roman" w:cs="Times New Roman"/>
          <w:color w:val="000000" w:themeColor="text1"/>
          <w:sz w:val="20"/>
          <w:szCs w:val="20"/>
        </w:rPr>
        <w:t>6</w:t>
      </w:r>
      <w:r w:rsidR="00D967C7" w:rsidRPr="009E65BB">
        <w:rPr>
          <w:rFonts w:ascii="Times New Roman" w:hAnsi="Times New Roman" w:cs="Times New Roman"/>
          <w:color w:val="000000" w:themeColor="text1"/>
          <w:sz w:val="20"/>
          <w:szCs w:val="20"/>
        </w:rPr>
        <w:t xml:space="preserve">. Finally, Section </w:t>
      </w:r>
      <w:r w:rsidR="00F05BE7">
        <w:rPr>
          <w:rFonts w:ascii="Times New Roman" w:hAnsi="Times New Roman" w:cs="Times New Roman"/>
          <w:color w:val="000000" w:themeColor="text1"/>
          <w:sz w:val="20"/>
          <w:szCs w:val="20"/>
        </w:rPr>
        <w:t>7</w:t>
      </w:r>
      <w:r w:rsidR="00D967C7" w:rsidRPr="009E65BB">
        <w:rPr>
          <w:rFonts w:ascii="Times New Roman" w:hAnsi="Times New Roman" w:cs="Times New Roman"/>
          <w:color w:val="000000" w:themeColor="text1"/>
          <w:sz w:val="20"/>
          <w:szCs w:val="20"/>
        </w:rPr>
        <w:t xml:space="preserve"> draws conclusions and points out some possible research opportunities.</w:t>
      </w:r>
    </w:p>
    <w:p w14:paraId="6912BC13" w14:textId="77777777" w:rsidR="007B66D2" w:rsidRDefault="00694D16" w:rsidP="007B66D2">
      <w:pPr>
        <w:adjustRightInd w:val="0"/>
        <w:snapToGrid w:val="0"/>
        <w:spacing w:beforeLines="50" w:before="120" w:afterLines="50" w:after="120"/>
        <w:outlineLvl w:val="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 xml:space="preserve">2. </w:t>
      </w:r>
      <w:r w:rsidR="007A43FA" w:rsidRPr="009E65BB">
        <w:rPr>
          <w:rFonts w:ascii="Times New Roman" w:hAnsi="Times New Roman" w:cs="Times New Roman"/>
          <w:b/>
          <w:color w:val="000000" w:themeColor="text1"/>
          <w:sz w:val="20"/>
          <w:szCs w:val="20"/>
        </w:rPr>
        <w:t>Related works</w:t>
      </w:r>
    </w:p>
    <w:p w14:paraId="0EC60A35" w14:textId="1D47EA00"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07633D" w:rsidRPr="009E65BB">
        <w:rPr>
          <w:rFonts w:ascii="Times New Roman" w:hAnsi="Times New Roman" w:cs="Times New Roman"/>
          <w:color w:val="000000" w:themeColor="text1"/>
          <w:sz w:val="20"/>
          <w:szCs w:val="20"/>
        </w:rPr>
        <w:t xml:space="preserve">The rapid development of </w:t>
      </w:r>
      <w:r w:rsidR="0007633D" w:rsidRPr="00E54FE8">
        <w:rPr>
          <w:rFonts w:ascii="Times New Roman" w:hAnsi="Times New Roman" w:cs="Times New Roman"/>
          <w:color w:val="00B050"/>
          <w:sz w:val="20"/>
          <w:szCs w:val="20"/>
          <w:rPrChange w:id="23" w:author="zmj" w:date="2017-09-07T15:43:00Z">
            <w:rPr>
              <w:rFonts w:ascii="Times New Roman" w:hAnsi="Times New Roman" w:cs="Times New Roman"/>
              <w:color w:val="000000" w:themeColor="text1"/>
              <w:sz w:val="20"/>
              <w:szCs w:val="20"/>
            </w:rPr>
          </w:rPrChange>
        </w:rPr>
        <w:t>various subjects</w:t>
      </w:r>
      <w:ins w:id="24" w:author="zmj" w:date="2017-09-07T15:43:00Z">
        <w:r w:rsidR="00E54FE8">
          <w:rPr>
            <w:rFonts w:ascii="Times New Roman" w:hAnsi="Times New Roman" w:cs="Times New Roman"/>
            <w:color w:val="000000" w:themeColor="text1"/>
            <w:sz w:val="20"/>
            <w:szCs w:val="20"/>
          </w:rPr>
          <w:t>(</w:t>
        </w:r>
        <w:r w:rsidR="00E54FE8">
          <w:rPr>
            <w:rStyle w:val="fontstyle01"/>
          </w:rPr>
          <w:t>technical</w:t>
        </w:r>
        <w:r w:rsidR="00E54FE8">
          <w:rPr>
            <w:rFonts w:ascii="Times New Roman" w:hAnsi="Times New Roman" w:cs="Times New Roman"/>
            <w:color w:val="000000"/>
          </w:rPr>
          <w:t xml:space="preserve"> </w:t>
        </w:r>
        <w:r w:rsidR="00E54FE8">
          <w:rPr>
            <w:rStyle w:val="fontstyle01"/>
          </w:rPr>
          <w:t>support</w:t>
        </w:r>
        <w:r w:rsidR="00E54FE8">
          <w:rPr>
            <w:rFonts w:ascii="Times New Roman" w:hAnsi="Times New Roman" w:cs="Times New Roman"/>
            <w:color w:val="000000" w:themeColor="text1"/>
            <w:sz w:val="20"/>
            <w:szCs w:val="20"/>
          </w:rPr>
          <w:t>)</w:t>
        </w:r>
      </w:ins>
      <w:r w:rsidR="0007633D" w:rsidRPr="009E65BB">
        <w:rPr>
          <w:rFonts w:ascii="Times New Roman" w:hAnsi="Times New Roman" w:cs="Times New Roman"/>
          <w:color w:val="000000" w:themeColor="text1"/>
          <w:sz w:val="20"/>
          <w:szCs w:val="20"/>
        </w:rPr>
        <w:t xml:space="preserve"> and the wide usage of Internet provide a great deal of technical supports and a powerful motivation for the rapid development of trajectory data compression technologies. </w:t>
      </w:r>
      <w:r w:rsidR="00CC457B" w:rsidRPr="009E65BB">
        <w:rPr>
          <w:rFonts w:ascii="Times New Roman" w:hAnsi="Times New Roman" w:cs="Times New Roman"/>
          <w:color w:val="000000" w:themeColor="text1"/>
          <w:sz w:val="20"/>
          <w:szCs w:val="20"/>
        </w:rPr>
        <w:t>Currently, t</w:t>
      </w:r>
      <w:r w:rsidR="0007633D" w:rsidRPr="009E65BB">
        <w:rPr>
          <w:rFonts w:ascii="Times New Roman" w:hAnsi="Times New Roman" w:cs="Times New Roman"/>
          <w:color w:val="000000" w:themeColor="text1"/>
          <w:sz w:val="20"/>
          <w:szCs w:val="20"/>
        </w:rPr>
        <w:t xml:space="preserve">he </w:t>
      </w:r>
      <w:r w:rsidR="00EC2A3B" w:rsidRPr="009E65BB">
        <w:rPr>
          <w:rFonts w:ascii="Times New Roman" w:hAnsi="Times New Roman" w:cs="Times New Roman"/>
          <w:color w:val="000000" w:themeColor="text1"/>
          <w:sz w:val="20"/>
          <w:szCs w:val="20"/>
        </w:rPr>
        <w:t>traditional</w:t>
      </w:r>
      <w:r w:rsidR="0007633D" w:rsidRPr="009E65BB">
        <w:rPr>
          <w:rFonts w:ascii="Times New Roman" w:hAnsi="Times New Roman" w:cs="Times New Roman"/>
          <w:color w:val="000000" w:themeColor="text1"/>
          <w:sz w:val="20"/>
          <w:szCs w:val="20"/>
        </w:rPr>
        <w:t xml:space="preserve"> </w:t>
      </w:r>
      <w:r w:rsidR="00CA4D63" w:rsidRPr="009E65BB">
        <w:rPr>
          <w:rFonts w:ascii="Times New Roman" w:hAnsi="Times New Roman" w:cs="Times New Roman"/>
          <w:color w:val="000000" w:themeColor="text1"/>
          <w:sz w:val="20"/>
          <w:szCs w:val="20"/>
        </w:rPr>
        <w:t xml:space="preserve">trajectory </w:t>
      </w:r>
      <w:r w:rsidR="0007633D" w:rsidRPr="009E65BB">
        <w:rPr>
          <w:rFonts w:ascii="Times New Roman" w:hAnsi="Times New Roman" w:cs="Times New Roman"/>
          <w:color w:val="000000" w:themeColor="text1"/>
          <w:sz w:val="20"/>
          <w:szCs w:val="20"/>
        </w:rPr>
        <w:t>compression methods can be classified into 3 categories, according to their compression ideas.</w:t>
      </w:r>
    </w:p>
    <w:p w14:paraId="5E825CE8"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126B9">
        <w:rPr>
          <w:rFonts w:ascii="Times New Roman" w:hAnsi="Times New Roman" w:cs="Times New Roman" w:hint="eastAsia"/>
          <w:color w:val="000000" w:themeColor="text1"/>
          <w:sz w:val="20"/>
          <w:szCs w:val="20"/>
        </w:rPr>
        <w:t>(</w:t>
      </w:r>
      <w:r w:rsidR="003126B9">
        <w:rPr>
          <w:rFonts w:ascii="Times New Roman" w:hAnsi="Times New Roman" w:cs="Times New Roman"/>
          <w:color w:val="000000" w:themeColor="text1"/>
          <w:sz w:val="20"/>
          <w:szCs w:val="20"/>
        </w:rPr>
        <w:t>1</w:t>
      </w:r>
      <w:r w:rsidR="003126B9">
        <w:rPr>
          <w:rFonts w:ascii="Times New Roman" w:hAnsi="Times New Roman" w:cs="Times New Roman" w:hint="eastAsia"/>
          <w:color w:val="000000" w:themeColor="text1"/>
          <w:sz w:val="20"/>
          <w:szCs w:val="20"/>
        </w:rPr>
        <w:t>)</w:t>
      </w:r>
      <w:r w:rsidR="00B3165B">
        <w:rPr>
          <w:rFonts w:ascii="Times New Roman" w:hAnsi="Times New Roman" w:cs="Times New Roman"/>
          <w:color w:val="000000" w:themeColor="text1"/>
          <w:sz w:val="20"/>
          <w:szCs w:val="20"/>
        </w:rPr>
        <w:t xml:space="preserve"> </w:t>
      </w:r>
      <w:r w:rsidR="00AA2090">
        <w:rPr>
          <w:rFonts w:ascii="Times New Roman" w:hAnsi="Times New Roman" w:cs="Times New Roman"/>
          <w:color w:val="000000" w:themeColor="text1"/>
          <w:sz w:val="20"/>
          <w:szCs w:val="20"/>
        </w:rPr>
        <w:t>Shape based line simplification</w:t>
      </w:r>
    </w:p>
    <w:p w14:paraId="4A331F53"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A14A1" w:rsidRPr="009E65BB">
        <w:rPr>
          <w:rFonts w:ascii="Times New Roman" w:hAnsi="Times New Roman" w:cs="Times New Roman"/>
          <w:color w:val="000000" w:themeColor="text1"/>
          <w:sz w:val="20"/>
          <w:szCs w:val="20"/>
        </w:rPr>
        <w:t>Many researchers have devoted their talent to compress trajectories by deciding whether the sampling point is reserved based on distance (such as perpendicular distance, Synchronized Euclidean distance and so on) since 1973. In literature [</w:t>
      </w:r>
      <w:r w:rsidR="00615D62">
        <w:rPr>
          <w:rFonts w:ascii="Times New Roman" w:hAnsi="Times New Roman" w:cs="Times New Roman"/>
          <w:color w:val="000000" w:themeColor="text1"/>
          <w:sz w:val="20"/>
          <w:szCs w:val="20"/>
        </w:rPr>
        <w:t>9</w:t>
      </w:r>
      <w:r w:rsidR="003A14A1" w:rsidRPr="009E65BB">
        <w:rPr>
          <w:rFonts w:ascii="Times New Roman" w:hAnsi="Times New Roman" w:cs="Times New Roman"/>
          <w:color w:val="000000" w:themeColor="text1"/>
          <w:sz w:val="20"/>
          <w:szCs w:val="20"/>
        </w:rPr>
        <w:t xml:space="preserve">], Douglas and Peucker proposed an algorithm called </w:t>
      </w:r>
      <w:bookmarkStart w:id="25" w:name="OLE_LINK23"/>
      <w:bookmarkStart w:id="26" w:name="OLE_LINK22"/>
      <w:r w:rsidR="003A14A1" w:rsidRPr="009E65BB">
        <w:rPr>
          <w:rFonts w:ascii="Times New Roman" w:hAnsi="Times New Roman" w:cs="Times New Roman"/>
          <w:color w:val="000000" w:themeColor="text1"/>
          <w:sz w:val="20"/>
          <w:szCs w:val="20"/>
        </w:rPr>
        <w:t>Douglas-Peucker (DP) algorithm</w:t>
      </w:r>
      <w:bookmarkEnd w:id="25"/>
      <w:bookmarkEnd w:id="26"/>
      <w:r w:rsidR="003A14A1" w:rsidRPr="009E65BB">
        <w:rPr>
          <w:rFonts w:ascii="Times New Roman" w:hAnsi="Times New Roman" w:cs="Times New Roman"/>
          <w:color w:val="000000" w:themeColor="text1"/>
          <w:sz w:val="20"/>
          <w:szCs w:val="20"/>
        </w:rPr>
        <w:t xml:space="preserve">, which recursively selects the point whose perpendicular distance is greater than given threshold until all points reserved meet the condition. Its advantage is </w:t>
      </w:r>
      <w:bookmarkStart w:id="27" w:name="OLE_LINK50"/>
      <w:r w:rsidR="003A14A1" w:rsidRPr="009E65BB">
        <w:rPr>
          <w:rFonts w:ascii="Times New Roman" w:hAnsi="Times New Roman" w:cs="Times New Roman"/>
          <w:color w:val="000000" w:themeColor="text1"/>
          <w:sz w:val="20"/>
          <w:szCs w:val="20"/>
        </w:rPr>
        <w:t>the translation and rotation invariance</w:t>
      </w:r>
      <w:bookmarkEnd w:id="27"/>
      <w:r w:rsidR="003A14A1" w:rsidRPr="009E65BB">
        <w:rPr>
          <w:rFonts w:ascii="Times New Roman" w:hAnsi="Times New Roman" w:cs="Times New Roman"/>
          <w:color w:val="000000" w:themeColor="text1"/>
          <w:sz w:val="20"/>
          <w:szCs w:val="20"/>
        </w:rPr>
        <w:t xml:space="preserve">, namely, when the trajectory and threshold have been given, the compression result is certain. However, there is an apparent drawback about DP algorithm, which only considers spatial information but neglect temporal information in trajectory data. </w:t>
      </w:r>
      <w:r w:rsidR="00BA65DF" w:rsidRPr="009E65BB">
        <w:rPr>
          <w:rFonts w:ascii="Times New Roman" w:hAnsi="Times New Roman" w:cs="Times New Roman"/>
          <w:color w:val="000000" w:themeColor="text1"/>
          <w:sz w:val="20"/>
          <w:szCs w:val="20"/>
        </w:rPr>
        <w:t>To</w:t>
      </w:r>
      <w:r w:rsidR="003A14A1" w:rsidRPr="009E65BB">
        <w:rPr>
          <w:rFonts w:ascii="Times New Roman" w:hAnsi="Times New Roman" w:cs="Times New Roman"/>
          <w:color w:val="000000" w:themeColor="text1"/>
          <w:sz w:val="20"/>
          <w:szCs w:val="20"/>
        </w:rPr>
        <w:t xml:space="preserve"> overcome this shortcoming, Meratnia et al [</w:t>
      </w:r>
      <w:r w:rsidR="00615D62">
        <w:rPr>
          <w:rFonts w:ascii="Times New Roman" w:hAnsi="Times New Roman" w:cs="Times New Roman"/>
          <w:color w:val="000000" w:themeColor="text1"/>
          <w:sz w:val="20"/>
          <w:szCs w:val="20"/>
        </w:rPr>
        <w:t>10</w:t>
      </w:r>
      <w:r w:rsidR="003A14A1" w:rsidRPr="009E65BB">
        <w:rPr>
          <w:rFonts w:ascii="Times New Roman" w:hAnsi="Times New Roman" w:cs="Times New Roman"/>
          <w:color w:val="000000" w:themeColor="text1"/>
          <w:sz w:val="20"/>
          <w:szCs w:val="20"/>
        </w:rPr>
        <w:t>]. put forward a top-down time-ratio algorithm (TD-TR) which is a transformation of DP algorithm taking a full consideration of spatiotemporal characteristics by replacing perpendicul</w:t>
      </w:r>
      <w:r w:rsidR="00615D62">
        <w:rPr>
          <w:rFonts w:ascii="Times New Roman" w:hAnsi="Times New Roman" w:cs="Times New Roman"/>
          <w:color w:val="000000" w:themeColor="text1"/>
          <w:sz w:val="20"/>
          <w:szCs w:val="20"/>
        </w:rPr>
        <w:t>ar distance with SED distance [10,11</w:t>
      </w:r>
      <w:r w:rsidR="003A14A1" w:rsidRPr="009E65BB">
        <w:rPr>
          <w:rFonts w:ascii="Times New Roman" w:hAnsi="Times New Roman" w:cs="Times New Roman"/>
          <w:color w:val="000000" w:themeColor="text1"/>
          <w:sz w:val="20"/>
          <w:szCs w:val="20"/>
        </w:rPr>
        <w:t xml:space="preserve">]. This method has a higher accuracy than DP algorithm and also has the advantage of translation and rotation invariance. Both DP and TD-TR are not suitable for real-time applications, so </w:t>
      </w:r>
      <w:r w:rsidR="003A14A1" w:rsidRPr="009E65BB">
        <w:rPr>
          <w:rFonts w:ascii="Times New Roman" w:hAnsi="Times New Roman" w:cs="Times New Roman"/>
          <w:color w:val="000000" w:themeColor="text1"/>
          <w:sz w:val="20"/>
          <w:szCs w:val="20"/>
        </w:rPr>
        <w:lastRenderedPageBreak/>
        <w:t>Jonathan Muckell proposed the Spatial QUalIty Simplification Heuristic (SQUISH) method based on the priority queue data structure, which prioritizes the most important points in a trajectory stream [</w:t>
      </w:r>
      <w:r w:rsidR="001F4E5B">
        <w:rPr>
          <w:rFonts w:ascii="Times New Roman" w:hAnsi="Times New Roman" w:cs="Times New Roman"/>
          <w:color w:val="000000" w:themeColor="text1"/>
          <w:sz w:val="20"/>
          <w:szCs w:val="20"/>
        </w:rPr>
        <w:t>12</w:t>
      </w:r>
      <w:r w:rsidR="003A14A1" w:rsidRPr="009E65BB">
        <w:rPr>
          <w:rFonts w:ascii="Times New Roman" w:hAnsi="Times New Roman" w:cs="Times New Roman"/>
          <w:color w:val="000000" w:themeColor="text1"/>
          <w:sz w:val="20"/>
          <w:szCs w:val="20"/>
        </w:rPr>
        <w:t>]. Three years later, Muckell proposed a new version of SQUISH, called SQUISH-E (Spatial QUalIty Simplification Heuristic - Extended), which has the flexibility of tuning compression with respect to compression ratio and error [</w:t>
      </w:r>
      <w:r w:rsidR="001F4E5B">
        <w:rPr>
          <w:rFonts w:ascii="Times New Roman" w:hAnsi="Times New Roman" w:cs="Times New Roman"/>
          <w:color w:val="000000" w:themeColor="text1"/>
          <w:sz w:val="20"/>
          <w:szCs w:val="20"/>
        </w:rPr>
        <w:t>13</w:t>
      </w:r>
      <w:r w:rsidR="003A14A1" w:rsidRPr="009E65BB">
        <w:rPr>
          <w:rFonts w:ascii="Times New Roman" w:hAnsi="Times New Roman" w:cs="Times New Roman"/>
          <w:color w:val="000000" w:themeColor="text1"/>
          <w:sz w:val="20"/>
          <w:szCs w:val="20"/>
        </w:rPr>
        <w:t>].</w:t>
      </w:r>
    </w:p>
    <w:p w14:paraId="26459456"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color w:val="000000" w:themeColor="text1"/>
          <w:sz w:val="20"/>
          <w:szCs w:val="20"/>
        </w:rPr>
        <w:t xml:space="preserve">  </w:t>
      </w:r>
      <w:r w:rsidR="003A14A1" w:rsidRPr="009E65BB">
        <w:rPr>
          <w:rFonts w:ascii="Times New Roman" w:hAnsi="Times New Roman" w:cs="Times New Roman"/>
          <w:color w:val="000000" w:themeColor="text1"/>
          <w:sz w:val="20"/>
          <w:szCs w:val="20"/>
        </w:rPr>
        <w:t xml:space="preserve">(2) </w:t>
      </w:r>
      <w:r w:rsidR="003126B9">
        <w:rPr>
          <w:rFonts w:ascii="Times New Roman" w:hAnsi="Times New Roman" w:cs="Times New Roman"/>
          <w:color w:val="000000" w:themeColor="text1"/>
          <w:sz w:val="20"/>
          <w:szCs w:val="20"/>
        </w:rPr>
        <w:t>Attribute</w:t>
      </w:r>
      <w:r w:rsidR="003A14A1" w:rsidRPr="009E65BB">
        <w:rPr>
          <w:rFonts w:ascii="Times New Roman" w:hAnsi="Times New Roman" w:cs="Times New Roman"/>
          <w:color w:val="000000" w:themeColor="text1"/>
          <w:sz w:val="20"/>
          <w:szCs w:val="20"/>
        </w:rPr>
        <w:t>-based trajectory compression</w:t>
      </w:r>
    </w:p>
    <w:p w14:paraId="56587145" w14:textId="5863A9CB"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A14A1" w:rsidRPr="009E65BB">
        <w:rPr>
          <w:rFonts w:ascii="Times New Roman" w:hAnsi="Times New Roman" w:cs="Times New Roman"/>
          <w:color w:val="000000" w:themeColor="text1"/>
          <w:sz w:val="20"/>
          <w:szCs w:val="20"/>
        </w:rPr>
        <w:t xml:space="preserve">The researches on compressing trajectory data based on velocity are not </w:t>
      </w:r>
      <w:r w:rsidR="003A14A1" w:rsidRPr="00EF5D36">
        <w:rPr>
          <w:rFonts w:ascii="Times New Roman" w:hAnsi="Times New Roman" w:cs="Times New Roman"/>
          <w:color w:val="00B050"/>
          <w:sz w:val="20"/>
          <w:szCs w:val="20"/>
          <w:rPrChange w:id="28" w:author="zmj" w:date="2017-09-08T09:31:00Z">
            <w:rPr>
              <w:rFonts w:ascii="Times New Roman" w:hAnsi="Times New Roman" w:cs="Times New Roman"/>
              <w:color w:val="000000" w:themeColor="text1"/>
              <w:sz w:val="20"/>
              <w:szCs w:val="20"/>
            </w:rPr>
          </w:rPrChange>
        </w:rPr>
        <w:t>perfect by now</w:t>
      </w:r>
      <w:ins w:id="29" w:author="zmj" w:date="2017-09-08T09:31:00Z">
        <w:r w:rsidR="00EF5D36">
          <w:rPr>
            <w:rFonts w:ascii="Times New Roman" w:hAnsi="Times New Roman" w:cs="Times New Roman" w:hint="eastAsia"/>
            <w:color w:val="000000" w:themeColor="text1"/>
            <w:sz w:val="20"/>
            <w:szCs w:val="20"/>
          </w:rPr>
          <w:t>（</w:t>
        </w:r>
      </w:ins>
      <w:ins w:id="30" w:author="zmj" w:date="2017-09-08T09:32:00Z">
        <w:r w:rsidR="00EF5D36">
          <w:rPr>
            <w:rFonts w:ascii="Times New Roman" w:hAnsi="Times New Roman" w:cs="Times New Roman" w:hint="eastAsia"/>
            <w:color w:val="000000" w:themeColor="text1"/>
            <w:sz w:val="20"/>
            <w:szCs w:val="20"/>
          </w:rPr>
          <w:t>yet</w:t>
        </w:r>
        <w:r w:rsidR="00EF5D36">
          <w:rPr>
            <w:rFonts w:ascii="Times New Roman" w:hAnsi="Times New Roman" w:cs="Times New Roman"/>
            <w:color w:val="000000" w:themeColor="text1"/>
            <w:sz w:val="20"/>
            <w:szCs w:val="20"/>
          </w:rPr>
          <w:t xml:space="preserve"> perfect yet</w:t>
        </w:r>
      </w:ins>
      <w:ins w:id="31" w:author="zmj" w:date="2017-09-08T09:31:00Z">
        <w:r w:rsidR="00EF5D36">
          <w:rPr>
            <w:rFonts w:ascii="Times New Roman" w:hAnsi="Times New Roman" w:cs="Times New Roman" w:hint="eastAsia"/>
            <w:color w:val="000000" w:themeColor="text1"/>
            <w:sz w:val="20"/>
            <w:szCs w:val="20"/>
          </w:rPr>
          <w:t>）</w:t>
        </w:r>
      </w:ins>
      <w:r w:rsidR="003A14A1" w:rsidRPr="009E65BB">
        <w:rPr>
          <w:rFonts w:ascii="Times New Roman" w:hAnsi="Times New Roman" w:cs="Times New Roman"/>
          <w:color w:val="000000" w:themeColor="text1"/>
          <w:sz w:val="20"/>
          <w:szCs w:val="20"/>
        </w:rPr>
        <w:t>. A famous velocity-based trajectory compression is top-down speed-based algorithm proposed by Meratnia [</w:t>
      </w:r>
      <w:r w:rsidR="001F4E5B">
        <w:rPr>
          <w:rFonts w:ascii="Times New Roman" w:hAnsi="Times New Roman" w:cs="Times New Roman"/>
          <w:color w:val="000000" w:themeColor="text1"/>
          <w:sz w:val="20"/>
          <w:szCs w:val="20"/>
        </w:rPr>
        <w:t>10</w:t>
      </w:r>
      <w:r w:rsidR="003A14A1" w:rsidRPr="009E65BB">
        <w:rPr>
          <w:rFonts w:ascii="Times New Roman" w:hAnsi="Times New Roman" w:cs="Times New Roman"/>
          <w:color w:val="000000" w:themeColor="text1"/>
          <w:sz w:val="20"/>
          <w:szCs w:val="20"/>
        </w:rPr>
        <w:t>]. The algorithm improved the existing compression techniques by exploiting the spatiotemporal information hiding in the time series, which can be made by analyzing the derived speeds at subsequent of the trajectory [</w:t>
      </w:r>
      <w:r w:rsidR="001F4E5B">
        <w:rPr>
          <w:rFonts w:ascii="Times New Roman" w:hAnsi="Times New Roman" w:cs="Times New Roman"/>
          <w:color w:val="000000" w:themeColor="text1"/>
          <w:sz w:val="20"/>
          <w:szCs w:val="20"/>
        </w:rPr>
        <w:t>10</w:t>
      </w:r>
      <w:r w:rsidR="003A14A1" w:rsidRPr="009E65BB">
        <w:rPr>
          <w:rFonts w:ascii="Times New Roman" w:hAnsi="Times New Roman" w:cs="Times New Roman"/>
          <w:color w:val="000000" w:themeColor="text1"/>
          <w:sz w:val="20"/>
          <w:szCs w:val="20"/>
        </w:rPr>
        <w:t>]. It is trivial to implement, but the accuracy is lower than DP and TD-TR algorithm. An online algorithm called Dead Reckoning algorithm proposed by Trajcevski</w:t>
      </w:r>
      <w:r w:rsidR="001F4E5B">
        <w:rPr>
          <w:rFonts w:ascii="Times New Roman" w:hAnsi="Times New Roman" w:cs="Times New Roman"/>
          <w:color w:val="000000" w:themeColor="text1"/>
          <w:sz w:val="20"/>
          <w:szCs w:val="20"/>
        </w:rPr>
        <w:t xml:space="preserve"> </w:t>
      </w:r>
      <w:r w:rsidR="003A14A1" w:rsidRPr="009E65BB">
        <w:rPr>
          <w:rFonts w:ascii="Times New Roman" w:hAnsi="Times New Roman" w:cs="Times New Roman"/>
          <w:color w:val="000000" w:themeColor="text1"/>
          <w:sz w:val="20"/>
          <w:szCs w:val="20"/>
        </w:rPr>
        <w:t>[</w:t>
      </w:r>
      <w:r w:rsidR="001F4E5B">
        <w:rPr>
          <w:rFonts w:ascii="Times New Roman" w:hAnsi="Times New Roman" w:cs="Times New Roman"/>
          <w:color w:val="000000" w:themeColor="text1"/>
          <w:sz w:val="20"/>
          <w:szCs w:val="20"/>
        </w:rPr>
        <w:t>14</w:t>
      </w:r>
      <w:r w:rsidR="003A14A1" w:rsidRPr="009E65BB">
        <w:rPr>
          <w:rFonts w:ascii="Times New Roman" w:hAnsi="Times New Roman" w:cs="Times New Roman"/>
          <w:color w:val="000000" w:themeColor="text1"/>
          <w:sz w:val="20"/>
          <w:szCs w:val="20"/>
        </w:rPr>
        <w:t xml:space="preserve">] compressed trajectory by estimating the successor point through the current point and its velocity. It has a high execution efficiency for the computational complexity </w:t>
      </w:r>
      <w:r w:rsidR="003A14A1" w:rsidRPr="009E65BB">
        <w:rPr>
          <w:rFonts w:ascii="Times New Roman" w:hAnsi="Times New Roman" w:cs="Times New Roman"/>
          <w:i/>
          <w:color w:val="000000" w:themeColor="text1"/>
          <w:sz w:val="20"/>
          <w:szCs w:val="20"/>
        </w:rPr>
        <w:t>O</w:t>
      </w:r>
      <w:r w:rsidR="003A14A1" w:rsidRPr="009E65BB">
        <w:rPr>
          <w:rFonts w:ascii="Times New Roman" w:hAnsi="Times New Roman" w:cs="Times New Roman"/>
          <w:color w:val="000000" w:themeColor="text1"/>
          <w:sz w:val="20"/>
          <w:szCs w:val="20"/>
        </w:rPr>
        <w:t>(</w:t>
      </w:r>
      <w:r w:rsidR="003A14A1" w:rsidRPr="009E65BB">
        <w:rPr>
          <w:rFonts w:ascii="Times New Roman" w:hAnsi="Times New Roman" w:cs="Times New Roman"/>
          <w:i/>
          <w:color w:val="000000" w:themeColor="text1"/>
          <w:sz w:val="20"/>
          <w:szCs w:val="20"/>
        </w:rPr>
        <w:t>n</w:t>
      </w:r>
      <w:r w:rsidR="003A14A1" w:rsidRPr="009E65BB">
        <w:rPr>
          <w:rFonts w:ascii="Times New Roman" w:hAnsi="Times New Roman" w:cs="Times New Roman"/>
          <w:color w:val="000000" w:themeColor="text1"/>
          <w:sz w:val="20"/>
          <w:szCs w:val="20"/>
        </w:rPr>
        <w:t>). And the primary disadvantages are that it tends to achieve lower compression ratios than other techniques introduced in this section and it does not allow users to set the target compression ratio.</w:t>
      </w:r>
    </w:p>
    <w:p w14:paraId="19FE4F97" w14:textId="77777777" w:rsid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color w:val="000000" w:themeColor="text1"/>
          <w:sz w:val="20"/>
          <w:szCs w:val="20"/>
        </w:rPr>
        <w:t xml:space="preserve">  </w:t>
      </w:r>
      <w:r w:rsidR="003A14A1" w:rsidRPr="009E65BB">
        <w:rPr>
          <w:rFonts w:ascii="Times New Roman" w:hAnsi="Times New Roman" w:cs="Times New Roman"/>
          <w:color w:val="000000" w:themeColor="text1"/>
          <w:sz w:val="20"/>
          <w:szCs w:val="20"/>
        </w:rPr>
        <w:t>(3) Semantic-based trajectory compression</w:t>
      </w:r>
    </w:p>
    <w:p w14:paraId="4C40206F" w14:textId="77777777" w:rsidR="003A14A1" w:rsidRPr="007B66D2" w:rsidRDefault="007B66D2" w:rsidP="007B66D2">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A14A1" w:rsidRPr="009E65BB">
        <w:rPr>
          <w:rFonts w:ascii="Times New Roman" w:hAnsi="Times New Roman" w:cs="Times New Roman"/>
          <w:color w:val="000000" w:themeColor="text1"/>
          <w:sz w:val="20"/>
          <w:szCs w:val="20"/>
        </w:rPr>
        <w:t>Considering the different environment where objects move, compressing trajectory in road network has attracted many attentions [</w:t>
      </w:r>
      <w:r w:rsidR="001F4E5B">
        <w:rPr>
          <w:rFonts w:ascii="Times New Roman" w:hAnsi="Times New Roman" w:cs="Times New Roman"/>
          <w:color w:val="000000" w:themeColor="text1"/>
          <w:sz w:val="20"/>
          <w:szCs w:val="20"/>
        </w:rPr>
        <w:t>15</w:t>
      </w:r>
      <w:r w:rsidR="003A14A1" w:rsidRPr="009E65BB">
        <w:rPr>
          <w:rFonts w:ascii="Times New Roman" w:hAnsi="Times New Roman" w:cs="Times New Roman"/>
          <w:color w:val="000000" w:themeColor="text1"/>
          <w:sz w:val="20"/>
          <w:szCs w:val="20"/>
        </w:rPr>
        <w:t>-</w:t>
      </w:r>
      <w:r w:rsidR="001F4E5B">
        <w:rPr>
          <w:rFonts w:ascii="Times New Roman" w:hAnsi="Times New Roman" w:cs="Times New Roman"/>
          <w:color w:val="000000" w:themeColor="text1"/>
          <w:sz w:val="20"/>
          <w:szCs w:val="20"/>
        </w:rPr>
        <w:t>19</w:t>
      </w:r>
      <w:r w:rsidR="003A14A1" w:rsidRPr="009E65BB">
        <w:rPr>
          <w:rFonts w:ascii="Times New Roman" w:hAnsi="Times New Roman" w:cs="Times New Roman"/>
          <w:color w:val="000000" w:themeColor="text1"/>
          <w:sz w:val="20"/>
          <w:szCs w:val="20"/>
        </w:rPr>
        <w:t>]. Schmid and Richter proposed a new and novel representation for trajectories that replaces trajectory data by the form of semantic information in road network [</w:t>
      </w:r>
      <w:r w:rsidR="00E40A55">
        <w:rPr>
          <w:rFonts w:ascii="Times New Roman" w:hAnsi="Times New Roman" w:cs="Times New Roman"/>
          <w:color w:val="000000" w:themeColor="text1"/>
          <w:sz w:val="20"/>
          <w:szCs w:val="20"/>
        </w:rPr>
        <w:t>20</w:t>
      </w:r>
      <w:r w:rsidR="003A14A1" w:rsidRPr="009E65BB">
        <w:rPr>
          <w:rFonts w:ascii="Times New Roman" w:hAnsi="Times New Roman" w:cs="Times New Roman"/>
          <w:color w:val="000000" w:themeColor="text1"/>
          <w:sz w:val="20"/>
          <w:szCs w:val="20"/>
        </w:rPr>
        <w:t>]. Zheng proposed a new framework, namely paralleled road-network-based trajectory compression, to effectively compress trajectory data under road network constraints [</w:t>
      </w:r>
      <w:r w:rsidR="00E40A55">
        <w:rPr>
          <w:rFonts w:ascii="Times New Roman" w:hAnsi="Times New Roman" w:cs="Times New Roman"/>
          <w:color w:val="000000" w:themeColor="text1"/>
          <w:sz w:val="20"/>
          <w:szCs w:val="20"/>
        </w:rPr>
        <w:t>21</w:t>
      </w:r>
      <w:r w:rsidR="003A14A1" w:rsidRPr="009E65BB">
        <w:rPr>
          <w:rFonts w:ascii="Times New Roman" w:hAnsi="Times New Roman" w:cs="Times New Roman"/>
          <w:color w:val="000000" w:themeColor="text1"/>
          <w:sz w:val="20"/>
          <w:szCs w:val="20"/>
        </w:rPr>
        <w:t>]. PRESS proposed a novel representation for trajectories to separate the spatial representation of a trajectory from the temporal representation and proposed a Hybrid Spatial Compression (HSC) algorithm and error Bounded Temporal Compression (BTC) algorithm to compress the spatial and temporal information of trajectories respectively.</w:t>
      </w:r>
    </w:p>
    <w:p w14:paraId="53290E3A" w14:textId="77777777" w:rsidR="004A234F" w:rsidRPr="009E65BB" w:rsidRDefault="004A234F" w:rsidP="003A14A1">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Currently, many researches have been studied to pursuit high efficient and effective algorithms to compressing trajectory data. Among these algorithms, the main idea of line simplification is widely used to reduce the number of sampling points in trajectories by introducing a bounded error. However, this kind of algorithms may lose some important in</w:t>
      </w:r>
      <w:r w:rsidR="00E40A55">
        <w:rPr>
          <w:rFonts w:ascii="Times New Roman" w:hAnsi="Times New Roman" w:cs="Times New Roman"/>
          <w:color w:val="000000" w:themeColor="text1"/>
          <w:sz w:val="20"/>
          <w:szCs w:val="20"/>
        </w:rPr>
        <w:t>formation after compression [10, 22</w:t>
      </w:r>
      <w:r w:rsidRPr="009E65BB">
        <w:rPr>
          <w:rFonts w:ascii="Times New Roman" w:hAnsi="Times New Roman" w:cs="Times New Roman"/>
          <w:color w:val="000000" w:themeColor="text1"/>
          <w:sz w:val="20"/>
          <w:szCs w:val="20"/>
        </w:rPr>
        <w:t>]. The most well-known line simplification algorithm is Douglas-Peucker (DP) [</w:t>
      </w:r>
      <w:r w:rsidR="00E40A55">
        <w:rPr>
          <w:rFonts w:ascii="Times New Roman" w:hAnsi="Times New Roman" w:cs="Times New Roman"/>
          <w:color w:val="000000" w:themeColor="text1"/>
          <w:sz w:val="20"/>
          <w:szCs w:val="20"/>
        </w:rPr>
        <w:t>9</w:t>
      </w:r>
      <w:r w:rsidRPr="009E65BB">
        <w:rPr>
          <w:rFonts w:ascii="Times New Roman" w:hAnsi="Times New Roman" w:cs="Times New Roman"/>
          <w:color w:val="000000" w:themeColor="text1"/>
          <w:sz w:val="20"/>
          <w:szCs w:val="20"/>
        </w:rPr>
        <w:t>], which keeps the most important points of a polyline using the divide-and-conquer approach. However, the most drawback of DP is its neglect of temporal information. To take both spatial and temporal dimension into a</w:t>
      </w:r>
      <w:r w:rsidR="00E40A55">
        <w:rPr>
          <w:rFonts w:ascii="Times New Roman" w:hAnsi="Times New Roman" w:cs="Times New Roman"/>
          <w:color w:val="000000" w:themeColor="text1"/>
          <w:sz w:val="20"/>
          <w:szCs w:val="20"/>
        </w:rPr>
        <w:t xml:space="preserve">ccount, Meratnia et al </w:t>
      </w:r>
      <w:r w:rsidRPr="009E65BB">
        <w:rPr>
          <w:rFonts w:ascii="Times New Roman" w:hAnsi="Times New Roman" w:cs="Times New Roman"/>
          <w:color w:val="000000" w:themeColor="text1"/>
          <w:sz w:val="20"/>
          <w:szCs w:val="20"/>
        </w:rPr>
        <w:t>[</w:t>
      </w:r>
      <w:r w:rsidR="00E40A55">
        <w:rPr>
          <w:rFonts w:ascii="Times New Roman" w:hAnsi="Times New Roman" w:cs="Times New Roman"/>
          <w:color w:val="000000" w:themeColor="text1"/>
          <w:sz w:val="20"/>
          <w:szCs w:val="20"/>
        </w:rPr>
        <w:t>10</w:t>
      </w:r>
      <w:r w:rsidRPr="009E65BB">
        <w:rPr>
          <w:rFonts w:ascii="Times New Roman" w:hAnsi="Times New Roman" w:cs="Times New Roman"/>
          <w:color w:val="000000" w:themeColor="text1"/>
          <w:sz w:val="20"/>
          <w:szCs w:val="20"/>
        </w:rPr>
        <w:t>]</w:t>
      </w:r>
      <w:r w:rsidR="00E40A55">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 xml:space="preserve"> replace the perpendicular Euclidean distance with Synchronous Euclidean Distance (SED) in DP algorithm, with which, compressed data is confirmed be superiority than the former ones. Beside DP algorithm, there are also various trajectory compression algorithm existing in the literature. Each offers a different trade off among compression time, compression ratio, and accuracy. Uniform sampling can archive the specified compression ratio by sampling trajectory at fixed time interval with few time cost, but it introduces large spatial and SED errors. To-Down Time Ratio (TD-TR) algorithm is a variant of DP algorithm with SED instead of spatial error [</w:t>
      </w:r>
      <w:r w:rsidR="00E40A55">
        <w:rPr>
          <w:rFonts w:ascii="Times New Roman" w:hAnsi="Times New Roman" w:cs="Times New Roman"/>
          <w:color w:val="000000" w:themeColor="text1"/>
          <w:sz w:val="20"/>
          <w:szCs w:val="20"/>
        </w:rPr>
        <w:t>10</w:t>
      </w:r>
      <w:r w:rsidRPr="009E65BB">
        <w:rPr>
          <w:rFonts w:ascii="Times New Roman" w:hAnsi="Times New Roman" w:cs="Times New Roman"/>
          <w:color w:val="000000" w:themeColor="text1"/>
          <w:sz w:val="20"/>
          <w:szCs w:val="20"/>
        </w:rPr>
        <w:t xml:space="preserve">]. It’s running time is </w:t>
      </w:r>
      <w:r w:rsidRPr="009E65BB">
        <w:rPr>
          <w:rFonts w:ascii="Times New Roman" w:hAnsi="Times New Roman" w:cs="Times New Roman"/>
          <w:i/>
          <w:color w:val="000000" w:themeColor="text1"/>
          <w:sz w:val="20"/>
          <w:szCs w:val="20"/>
        </w:rPr>
        <w:t>O</w:t>
      </w:r>
      <w:r w:rsidRPr="009E65BB">
        <w:rPr>
          <w:rFonts w:ascii="Times New Roman" w:hAnsi="Times New Roman" w:cs="Times New Roman"/>
          <w:color w:val="000000" w:themeColor="text1"/>
          <w:sz w:val="20"/>
          <w:szCs w:val="20"/>
        </w:rPr>
        <w:t>(</w:t>
      </w:r>
      <w:r w:rsidRPr="009E65BB">
        <w:rPr>
          <w:rFonts w:ascii="Times New Roman" w:hAnsi="Times New Roman" w:cs="Times New Roman"/>
          <w:i/>
          <w:color w:val="000000" w:themeColor="text1"/>
          <w:sz w:val="20"/>
          <w:szCs w:val="20"/>
        </w:rPr>
        <w:t>n</w:t>
      </w:r>
      <w:r w:rsidRPr="009E65BB">
        <w:rPr>
          <w:rFonts w:ascii="Times New Roman" w:hAnsi="Times New Roman" w:cs="Times New Roman"/>
          <w:i/>
          <w:color w:val="000000" w:themeColor="text1"/>
          <w:sz w:val="20"/>
          <w:szCs w:val="20"/>
          <w:vertAlign w:val="superscript"/>
        </w:rPr>
        <w:t>2</w:t>
      </w:r>
      <w:r w:rsidRPr="009E65BB">
        <w:rPr>
          <w:rFonts w:ascii="Times New Roman" w:hAnsi="Times New Roman" w:cs="Times New Roman"/>
          <w:color w:val="000000" w:themeColor="text1"/>
          <w:sz w:val="20"/>
          <w:szCs w:val="20"/>
        </w:rPr>
        <w:t>). Opening Window (OW) algorithm is an online approximate line simplification algorithm by introducing a slide window [</w:t>
      </w:r>
      <w:r w:rsidR="00E40A55">
        <w:rPr>
          <w:rFonts w:ascii="Times New Roman" w:hAnsi="Times New Roman" w:cs="Times New Roman"/>
          <w:color w:val="000000" w:themeColor="text1"/>
          <w:sz w:val="20"/>
          <w:szCs w:val="20"/>
        </w:rPr>
        <w:t>23</w:t>
      </w:r>
      <w:r w:rsidRPr="009E65BB">
        <w:rPr>
          <w:rFonts w:ascii="Times New Roman" w:hAnsi="Times New Roman" w:cs="Times New Roman"/>
          <w:color w:val="000000" w:themeColor="text1"/>
          <w:sz w:val="20"/>
          <w:szCs w:val="20"/>
        </w:rPr>
        <w:t>]. OW algorithm runs with the window anchored at the first point, and continuously checks the forthcoming points until the spatial error is greater than the given threshold. The spatial error is the distance of the point to the line segment between the first point and the last point in the window, and it is executed iteratively until the last point of trajectory. The complexity of OW is O(</w:t>
      </w:r>
      <w:r w:rsidRPr="009E65BB">
        <w:rPr>
          <w:rFonts w:ascii="Times New Roman" w:hAnsi="Times New Roman" w:cs="Times New Roman"/>
          <w:i/>
          <w:color w:val="000000" w:themeColor="text1"/>
          <w:sz w:val="20"/>
          <w:szCs w:val="20"/>
        </w:rPr>
        <w:t>n</w:t>
      </w:r>
      <w:r w:rsidRPr="009E65BB">
        <w:rPr>
          <w:rFonts w:ascii="Times New Roman" w:hAnsi="Times New Roman" w:cs="Times New Roman"/>
          <w:i/>
          <w:color w:val="000000" w:themeColor="text1"/>
          <w:sz w:val="20"/>
          <w:szCs w:val="20"/>
          <w:vertAlign w:val="superscript"/>
        </w:rPr>
        <w:t>2</w:t>
      </w:r>
      <w:r w:rsidRPr="009E65BB">
        <w:rPr>
          <w:rFonts w:ascii="Times New Roman" w:hAnsi="Times New Roman" w:cs="Times New Roman"/>
          <w:color w:val="000000" w:themeColor="text1"/>
          <w:sz w:val="20"/>
          <w:szCs w:val="20"/>
        </w:rPr>
        <w:t>). Opening Window Time Ratio (OW-TR) algorithm [</w:t>
      </w:r>
      <w:r w:rsidR="00E40A55">
        <w:rPr>
          <w:rFonts w:ascii="Times New Roman" w:hAnsi="Times New Roman" w:cs="Times New Roman"/>
          <w:color w:val="000000" w:themeColor="text1"/>
          <w:sz w:val="20"/>
          <w:szCs w:val="20"/>
        </w:rPr>
        <w:t>10</w:t>
      </w:r>
      <w:r w:rsidRPr="009E65BB">
        <w:rPr>
          <w:rFonts w:ascii="Times New Roman" w:hAnsi="Times New Roman" w:cs="Times New Roman"/>
          <w:color w:val="000000" w:themeColor="text1"/>
          <w:sz w:val="20"/>
          <w:szCs w:val="20"/>
        </w:rPr>
        <w:t>] is an extension of OW which takes temporal data into account and uses SED to represent the error. Like OW algorithm, the worst running time of OW-TR is O(</w:t>
      </w:r>
      <w:r w:rsidRPr="0023338D">
        <w:rPr>
          <w:rFonts w:ascii="Times New Roman" w:hAnsi="Times New Roman" w:cs="Times New Roman"/>
          <w:i/>
          <w:color w:val="000000" w:themeColor="text1"/>
          <w:sz w:val="20"/>
          <w:szCs w:val="20"/>
        </w:rPr>
        <w:t>n</w:t>
      </w:r>
      <w:r w:rsidRPr="0023338D">
        <w:rPr>
          <w:rFonts w:ascii="Times New Roman" w:hAnsi="Times New Roman" w:cs="Times New Roman"/>
          <w:i/>
          <w:color w:val="000000" w:themeColor="text1"/>
          <w:sz w:val="20"/>
          <w:szCs w:val="20"/>
          <w:vertAlign w:val="superscript"/>
        </w:rPr>
        <w:t>2</w:t>
      </w:r>
      <w:r w:rsidRPr="009E65BB">
        <w:rPr>
          <w:rFonts w:ascii="Times New Roman" w:hAnsi="Times New Roman" w:cs="Times New Roman"/>
          <w:color w:val="000000" w:themeColor="text1"/>
          <w:sz w:val="20"/>
          <w:szCs w:val="20"/>
        </w:rPr>
        <w:t>). Dead Reckoning (DR) algorithm [</w:t>
      </w:r>
      <w:r w:rsidR="00BF415E">
        <w:rPr>
          <w:rFonts w:ascii="Times New Roman" w:hAnsi="Times New Roman" w:cs="Times New Roman"/>
          <w:color w:val="000000" w:themeColor="text1"/>
          <w:sz w:val="20"/>
          <w:szCs w:val="20"/>
        </w:rPr>
        <w:t>24</w:t>
      </w:r>
      <w:r w:rsidRPr="009E65BB">
        <w:rPr>
          <w:rFonts w:ascii="Times New Roman" w:hAnsi="Times New Roman" w:cs="Times New Roman"/>
          <w:color w:val="000000" w:themeColor="text1"/>
          <w:sz w:val="20"/>
          <w:szCs w:val="20"/>
        </w:rPr>
        <w:t xml:space="preserve">] is an efficient compression algorithm that considers not only spatial dimension but also velocity information. DR algorithm firstly marks the start point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s</w:t>
      </w:r>
      <w:r w:rsidRPr="009E65BB">
        <w:rPr>
          <w:rFonts w:ascii="Times New Roman" w:hAnsi="Times New Roman" w:cs="Times New Roman"/>
          <w:color w:val="000000" w:themeColor="text1"/>
          <w:sz w:val="20"/>
          <w:szCs w:val="20"/>
        </w:rPr>
        <w:t xml:space="preserve"> as the key point, and stores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s</w:t>
      </w:r>
      <w:r w:rsidRPr="009E65BB">
        <w:rPr>
          <w:rFonts w:ascii="Times New Roman" w:hAnsi="Times New Roman" w:cs="Times New Roman"/>
          <w:color w:val="000000" w:themeColor="text1"/>
          <w:sz w:val="20"/>
          <w:szCs w:val="20"/>
        </w:rPr>
        <w:t xml:space="preserve"> with its velocity in the compressed representation. Then the next point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n</w:t>
      </w:r>
      <w:r w:rsidRPr="009E65BB">
        <w:rPr>
          <w:rFonts w:ascii="Times New Roman" w:hAnsi="Times New Roman" w:cs="Times New Roman"/>
          <w:color w:val="000000" w:themeColor="text1"/>
          <w:sz w:val="20"/>
          <w:szCs w:val="20"/>
        </w:rPr>
        <w:t xml:space="preserve"> is estimated whether its location is within the SED threshold from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s</w:t>
      </w:r>
      <w:r w:rsidRPr="009E65BB">
        <w:rPr>
          <w:rFonts w:ascii="Times New Roman" w:hAnsi="Times New Roman" w:cs="Times New Roman"/>
          <w:color w:val="000000" w:themeColor="text1"/>
          <w:sz w:val="20"/>
          <w:szCs w:val="20"/>
        </w:rPr>
        <w:t xml:space="preserve">. If true then continue the next point of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n</w:t>
      </w:r>
      <w:r w:rsidRPr="009E65BB">
        <w:rPr>
          <w:rFonts w:ascii="Times New Roman" w:hAnsi="Times New Roman" w:cs="Times New Roman"/>
          <w:color w:val="000000" w:themeColor="text1"/>
          <w:sz w:val="20"/>
          <w:szCs w:val="20"/>
        </w:rPr>
        <w:t xml:space="preserve">, else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n</w:t>
      </w:r>
      <w:r w:rsidRPr="009E65BB">
        <w:rPr>
          <w:rFonts w:ascii="Times New Roman" w:hAnsi="Times New Roman" w:cs="Times New Roman"/>
          <w:color w:val="000000" w:themeColor="text1"/>
          <w:sz w:val="20"/>
          <w:szCs w:val="20"/>
        </w:rPr>
        <w:t xml:space="preserve"> is marked as the key point and stored to the compressed representation with its velocity. The DR algorithm will execute iteratively to the end of trajectory. The computation complexity of DR algorithm is O(</w:t>
      </w:r>
      <w:r w:rsidRPr="009E65BB">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However, the performance of these algorithms</w:t>
      </w:r>
      <w:r w:rsidR="00BF415E">
        <w:rPr>
          <w:rFonts w:ascii="Times New Roman" w:hAnsi="Times New Roman" w:cs="Times New Roman"/>
          <w:color w:val="000000" w:themeColor="text1"/>
          <w:sz w:val="20"/>
          <w:szCs w:val="20"/>
        </w:rPr>
        <w:t xml:space="preserve"> </w:t>
      </w:r>
      <w:r w:rsidR="007B66D2" w:rsidRPr="009E65BB">
        <w:rPr>
          <w:rFonts w:ascii="Times New Roman" w:hAnsi="Times New Roman" w:cs="Times New Roman"/>
          <w:color w:val="000000" w:themeColor="text1"/>
          <w:sz w:val="20"/>
          <w:szCs w:val="20"/>
        </w:rPr>
        <w:t>degrades</w:t>
      </w:r>
      <w:r w:rsidRPr="009E65BB">
        <w:rPr>
          <w:rFonts w:ascii="Times New Roman" w:hAnsi="Times New Roman" w:cs="Times New Roman"/>
          <w:color w:val="000000" w:themeColor="text1"/>
          <w:sz w:val="20"/>
          <w:szCs w:val="20"/>
        </w:rPr>
        <w:t xml:space="preserve"> significantly.</w:t>
      </w:r>
    </w:p>
    <w:p w14:paraId="6913A0FB" w14:textId="77777777" w:rsidR="003134DE" w:rsidRPr="009E65BB" w:rsidRDefault="00F809A4" w:rsidP="009A4DB0">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Because of the deficiencies of the above methods and the problems that exist in trajectory compression, we propose a GPS trajectory compression algorithm based on Compressed Sensing. </w:t>
      </w:r>
    </w:p>
    <w:p w14:paraId="3113BC30" w14:textId="77777777" w:rsidR="00695AF8" w:rsidRPr="009E65BB" w:rsidRDefault="002241BB" w:rsidP="009A4DB0">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C52545" w:rsidRPr="009E65BB">
        <w:rPr>
          <w:rFonts w:ascii="Times New Roman" w:hAnsi="Times New Roman" w:cs="Times New Roman"/>
          <w:color w:val="000000" w:themeColor="text1"/>
          <w:sz w:val="20"/>
          <w:szCs w:val="20"/>
        </w:rPr>
        <w:t xml:space="preserve">Compressed Sensing is a new signal processing theory in the field of signal processing in recent years </w:t>
      </w:r>
      <w:r w:rsidR="00892429" w:rsidRPr="009E65BB">
        <w:rPr>
          <w:rFonts w:ascii="Times New Roman" w:hAnsi="Times New Roman" w:cs="Times New Roman"/>
          <w:color w:val="000000" w:themeColor="text1"/>
          <w:sz w:val="20"/>
          <w:szCs w:val="20"/>
        </w:rPr>
        <w:t xml:space="preserve">proposed by D. Donoho (American Academy of Sciences), E. Candes (Ridgelet, Curvelet founder) and </w:t>
      </w:r>
      <w:r w:rsidR="00892429" w:rsidRPr="009E65BB">
        <w:rPr>
          <w:rFonts w:ascii="Times New Roman" w:hAnsi="Times New Roman" w:cs="Times New Roman"/>
          <w:color w:val="000000" w:themeColor="text1"/>
          <w:sz w:val="20"/>
          <w:szCs w:val="20"/>
        </w:rPr>
        <w:lastRenderedPageBreak/>
        <w:t>Chinese scientists T. Tao (2006 Fields Award winner). In</w:t>
      </w:r>
      <w:r w:rsidR="009A776C" w:rsidRPr="009E65BB">
        <w:rPr>
          <w:rFonts w:ascii="Times New Roman" w:hAnsi="Times New Roman" w:cs="Times New Roman"/>
          <w:color w:val="000000" w:themeColor="text1"/>
          <w:sz w:val="20"/>
          <w:szCs w:val="20"/>
        </w:rPr>
        <w:t xml:space="preserve"> literature [3], they proved that if the signal has sparsity in an orthogonal space, then the signal can be sampled at a lower </w:t>
      </w:r>
      <w:r w:rsidR="005241C1" w:rsidRPr="009E65BB">
        <w:rPr>
          <w:rFonts w:ascii="Times New Roman" w:hAnsi="Times New Roman" w:cs="Times New Roman"/>
          <w:color w:val="000000" w:themeColor="text1"/>
          <w:sz w:val="20"/>
          <w:szCs w:val="20"/>
        </w:rPr>
        <w:t>frequency (</w:t>
      </w:r>
      <w:r w:rsidR="009A776C" w:rsidRPr="009E65BB">
        <w:rPr>
          <w:rFonts w:ascii="Times New Roman" w:hAnsi="Times New Roman" w:cs="Times New Roman"/>
          <w:color w:val="000000" w:themeColor="text1"/>
          <w:sz w:val="20"/>
          <w:szCs w:val="20"/>
        </w:rPr>
        <w:t>well below the Nyquist sampling frequency) and the signal may be reconstructed with high probability</w:t>
      </w:r>
      <w:r w:rsidR="00E24F90" w:rsidRPr="009E65BB">
        <w:rPr>
          <w:rFonts w:ascii="Times New Roman" w:hAnsi="Times New Roman" w:cs="Times New Roman"/>
          <w:color w:val="000000" w:themeColor="text1"/>
          <w:sz w:val="20"/>
          <w:szCs w:val="20"/>
        </w:rPr>
        <w:t>. The core concept of Compressed Sensing is to try to reduce the cost of measuring a signal from the principle. For example, a signal contains a thousand data, then in accordance with the traditional signal processing theory, we need to do at least a thousand measurements to complete the recovery of this signal.</w:t>
      </w:r>
      <w:r w:rsidR="00D57821" w:rsidRPr="009E65BB">
        <w:rPr>
          <w:rFonts w:ascii="Times New Roman" w:hAnsi="Times New Roman" w:cs="Times New Roman"/>
          <w:color w:val="000000" w:themeColor="text1"/>
          <w:sz w:val="20"/>
          <w:szCs w:val="20"/>
        </w:rPr>
        <w:t xml:space="preserve"> This is equivalent to that we need a thousand equations to accurately solve a thousand unknowns.</w:t>
      </w:r>
      <w:r w:rsidR="004E6ECF" w:rsidRPr="009E65BB">
        <w:rPr>
          <w:rFonts w:ascii="Times New Roman" w:hAnsi="Times New Roman" w:cs="Times New Roman"/>
          <w:color w:val="000000" w:themeColor="text1"/>
          <w:sz w:val="20"/>
          <w:szCs w:val="20"/>
        </w:rPr>
        <w:t xml:space="preserve"> But the idea of Compressed sensing is to assume that the signal is sparse on a domain, then you can only do three hundred measurements to complete the recovery of this signal (This is equivalent to that we only need three hundred equations to accurately solve a th</w:t>
      </w:r>
      <w:r w:rsidR="005B210A" w:rsidRPr="009E65BB">
        <w:rPr>
          <w:rFonts w:ascii="Times New Roman" w:hAnsi="Times New Roman" w:cs="Times New Roman"/>
          <w:color w:val="000000" w:themeColor="text1"/>
          <w:sz w:val="20"/>
          <w:szCs w:val="20"/>
        </w:rPr>
        <w:t>ousand unknowns</w:t>
      </w:r>
      <w:r w:rsidR="004E6ECF" w:rsidRPr="009E65BB">
        <w:rPr>
          <w:rFonts w:ascii="Times New Roman" w:hAnsi="Times New Roman" w:cs="Times New Roman"/>
          <w:color w:val="000000" w:themeColor="text1"/>
          <w:sz w:val="20"/>
          <w:szCs w:val="20"/>
        </w:rPr>
        <w:t>)</w:t>
      </w:r>
      <w:r w:rsidR="005B210A" w:rsidRPr="009E65BB">
        <w:rPr>
          <w:rFonts w:ascii="Times New Roman" w:hAnsi="Times New Roman" w:cs="Times New Roman"/>
          <w:color w:val="000000" w:themeColor="text1"/>
          <w:sz w:val="20"/>
          <w:szCs w:val="20"/>
        </w:rPr>
        <w:t>.</w:t>
      </w:r>
    </w:p>
    <w:p w14:paraId="5D2752B4" w14:textId="77777777" w:rsidR="005E5E4E" w:rsidRPr="009E65BB" w:rsidRDefault="005B210A" w:rsidP="009A4DB0">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Moreover, noise is the main negative factor to compress the GPS trajectory. In real world,</w:t>
      </w:r>
      <w:r w:rsidR="00A84CC4" w:rsidRPr="009E65BB">
        <w:rPr>
          <w:rFonts w:ascii="Times New Roman" w:hAnsi="Times New Roman" w:cs="Times New Roman"/>
          <w:color w:val="000000" w:themeColor="text1"/>
          <w:sz w:val="20"/>
          <w:szCs w:val="20"/>
        </w:rPr>
        <w:t xml:space="preserve"> </w:t>
      </w:r>
      <w:r w:rsidR="00413044" w:rsidRPr="009E65BB">
        <w:rPr>
          <w:rFonts w:ascii="Times New Roman" w:hAnsi="Times New Roman" w:cs="Times New Roman"/>
          <w:color w:val="000000" w:themeColor="text1"/>
          <w:sz w:val="20"/>
          <w:szCs w:val="20"/>
        </w:rPr>
        <w:t>the multiple electromagnetic interference</w:t>
      </w:r>
      <w:r w:rsidR="00A836D3" w:rsidRPr="009E65BB">
        <w:rPr>
          <w:rFonts w:ascii="Times New Roman" w:hAnsi="Times New Roman" w:cs="Times New Roman"/>
          <w:color w:val="000000" w:themeColor="text1"/>
          <w:sz w:val="20"/>
          <w:szCs w:val="20"/>
        </w:rPr>
        <w:t xml:space="preserve"> </w:t>
      </w:r>
      <w:r w:rsidR="00413044" w:rsidRPr="009E65BB">
        <w:rPr>
          <w:rFonts w:ascii="Times New Roman" w:hAnsi="Times New Roman" w:cs="Times New Roman"/>
          <w:color w:val="000000" w:themeColor="text1"/>
          <w:sz w:val="20"/>
          <w:szCs w:val="20"/>
        </w:rPr>
        <w:t xml:space="preserve">(EMI) sources are the main problem when we use GPS devices. Therefore, the real GPS trajectories we received may have high noise. </w:t>
      </w:r>
      <w:r w:rsidR="005241C1" w:rsidRPr="009E65BB">
        <w:rPr>
          <w:rFonts w:ascii="Times New Roman" w:hAnsi="Times New Roman" w:cs="Times New Roman"/>
          <w:color w:val="000000" w:themeColor="text1"/>
          <w:sz w:val="20"/>
          <w:szCs w:val="20"/>
        </w:rPr>
        <w:t>So,</w:t>
      </w:r>
      <w:r w:rsidR="00413044" w:rsidRPr="009E65BB">
        <w:rPr>
          <w:rFonts w:ascii="Times New Roman" w:hAnsi="Times New Roman" w:cs="Times New Roman"/>
          <w:color w:val="000000" w:themeColor="text1"/>
          <w:sz w:val="20"/>
          <w:szCs w:val="20"/>
        </w:rPr>
        <w:t xml:space="preserve"> before we compress the GPS trajectory, we can smooth the noise by app</w:t>
      </w:r>
      <w:r w:rsidR="005E5E4E" w:rsidRPr="009E65BB">
        <w:rPr>
          <w:rFonts w:ascii="Times New Roman" w:hAnsi="Times New Roman" w:cs="Times New Roman"/>
          <w:color w:val="000000" w:themeColor="text1"/>
          <w:sz w:val="20"/>
          <w:szCs w:val="20"/>
        </w:rPr>
        <w:t>lying some filtering techniques, such as Mean and Median Filters, Kalman Filter and Particle Filter.</w:t>
      </w:r>
    </w:p>
    <w:p w14:paraId="489CB85A" w14:textId="77777777" w:rsidR="00695AF8" w:rsidRPr="009E65BB" w:rsidRDefault="0094161A" w:rsidP="009A4DB0">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Mean</w:t>
      </w:r>
      <w:r w:rsidR="007B72CC" w:rsidRPr="009E65BB">
        <w:rPr>
          <w:rFonts w:ascii="Times New Roman" w:hAnsi="Times New Roman" w:cs="Times New Roman"/>
          <w:color w:val="000000" w:themeColor="text1"/>
          <w:sz w:val="20"/>
          <w:szCs w:val="20"/>
        </w:rPr>
        <w:t xml:space="preserve"> filter is a simple and intuitive method to reduce noise in images, trajectories and so on. The idea of mean filter is simply to replace each point in the trajectory with the mean value of its several predecessors, including itself in time. One disadvantage of </w:t>
      </w:r>
      <w:r w:rsidR="00FB5FD9" w:rsidRPr="009E65BB">
        <w:rPr>
          <w:rFonts w:ascii="Times New Roman" w:hAnsi="Times New Roman" w:cs="Times New Roman"/>
          <w:color w:val="000000" w:themeColor="text1"/>
          <w:sz w:val="20"/>
          <w:szCs w:val="20"/>
        </w:rPr>
        <w:t xml:space="preserve">mean filter it that </w:t>
      </w:r>
      <w:r w:rsidR="001C2E94" w:rsidRPr="009E65BB">
        <w:rPr>
          <w:rFonts w:ascii="Times New Roman" w:hAnsi="Times New Roman" w:cs="Times New Roman"/>
          <w:color w:val="000000" w:themeColor="text1"/>
          <w:sz w:val="20"/>
          <w:szCs w:val="20"/>
        </w:rPr>
        <w:t>it is influe</w:t>
      </w:r>
      <w:r w:rsidR="004D58C0" w:rsidRPr="009E65BB">
        <w:rPr>
          <w:rFonts w:ascii="Times New Roman" w:hAnsi="Times New Roman" w:cs="Times New Roman"/>
          <w:color w:val="000000" w:themeColor="text1"/>
          <w:sz w:val="20"/>
          <w:szCs w:val="20"/>
        </w:rPr>
        <w:t xml:space="preserve">nced by exception value easily. One way to reduce the influence of exception value is to use </w:t>
      </w:r>
      <w:r w:rsidR="00D722AC" w:rsidRPr="009E65BB">
        <w:rPr>
          <w:rFonts w:ascii="Times New Roman" w:hAnsi="Times New Roman" w:cs="Times New Roman"/>
          <w:color w:val="000000" w:themeColor="text1"/>
          <w:sz w:val="20"/>
          <w:szCs w:val="20"/>
        </w:rPr>
        <w:t xml:space="preserve">a </w:t>
      </w:r>
      <w:r w:rsidR="004D58C0" w:rsidRPr="009E65BB">
        <w:rPr>
          <w:rFonts w:ascii="Times New Roman" w:hAnsi="Times New Roman" w:cs="Times New Roman"/>
          <w:color w:val="000000" w:themeColor="text1"/>
          <w:sz w:val="20"/>
          <w:szCs w:val="20"/>
        </w:rPr>
        <w:t>medium filter,</w:t>
      </w:r>
      <w:r w:rsidR="00D722AC" w:rsidRPr="009E65BB">
        <w:rPr>
          <w:rFonts w:ascii="Times New Roman" w:hAnsi="Times New Roman" w:cs="Times New Roman"/>
          <w:color w:val="000000" w:themeColor="text1"/>
          <w:sz w:val="20"/>
          <w:szCs w:val="20"/>
        </w:rPr>
        <w:t xml:space="preserve"> and the medium filter just replaces the mean of mean filter with a medium. However, if the true value changes suddenly, the estimate from both the mean filter and the medium filter will change gradually.</w:t>
      </w:r>
    </w:p>
    <w:p w14:paraId="3F59434A" w14:textId="77777777" w:rsidR="003720E2" w:rsidRPr="009E65BB" w:rsidRDefault="00AA02FC" w:rsidP="009A4DB0">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Kalman f</w:t>
      </w:r>
      <w:r w:rsidR="003720E2" w:rsidRPr="009E65BB">
        <w:rPr>
          <w:rFonts w:ascii="Times New Roman" w:hAnsi="Times New Roman" w:cs="Times New Roman"/>
          <w:color w:val="000000" w:themeColor="text1"/>
          <w:sz w:val="20"/>
          <w:szCs w:val="20"/>
        </w:rPr>
        <w:t xml:space="preserve">ilter is widely used and powerful, it can estimate the past, current even the future state of the signal. The basic idea of Kalman Filter is to use the minimum mean square error as the best estimation criterion. The state space model of signal and noise is used to update the estimation of the state variables using the estimated value of the previous time and the observed value of the current time, and the estimation of the current time is obtained value. The algorithm makes an estimate of the minimum mean square error for the signal that needs to be processed according to the established system equation and the observation equation. </w:t>
      </w:r>
    </w:p>
    <w:p w14:paraId="5E774B9E" w14:textId="77777777" w:rsidR="003720E2" w:rsidRPr="009E65BB" w:rsidRDefault="003720E2" w:rsidP="009A4DB0">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For solving a large part of the problem, it is optimal, the most efficient and even the most useful. It has been widely used for more than 30 years, including robot navigation, control, sensor data fusion and even military aspects of radar systems and missile tracking and so on. In recent years has been applied to computer image processing, such as face recognition, image segmentation, image edge detection and so on.</w:t>
      </w:r>
    </w:p>
    <w:p w14:paraId="219CCF28" w14:textId="77777777" w:rsidR="00AA02FC" w:rsidRPr="009E65BB" w:rsidRDefault="00AA02FC" w:rsidP="009A4DB0">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restrictions of Kalman filter</w:t>
      </w:r>
      <w:r w:rsidR="003D7F3D" w:rsidRPr="009E65BB">
        <w:rPr>
          <w:rFonts w:ascii="Times New Roman" w:hAnsi="Times New Roman" w:cs="Times New Roman"/>
          <w:color w:val="000000" w:themeColor="text1"/>
          <w:sz w:val="20"/>
          <w:szCs w:val="20"/>
        </w:rPr>
        <w:t xml:space="preserve"> are very harsh. It requires the accuracy of the </w:t>
      </w:r>
      <w:r w:rsidR="00FB2C3F" w:rsidRPr="009E65BB">
        <w:rPr>
          <w:rFonts w:ascii="Times New Roman" w:hAnsi="Times New Roman" w:cs="Times New Roman"/>
          <w:color w:val="000000" w:themeColor="text1"/>
          <w:sz w:val="20"/>
          <w:szCs w:val="20"/>
        </w:rPr>
        <w:t>system model as well as the known of the system error model and the observation error model. To deal with these problems, we choose Particle filter in our paper.</w:t>
      </w:r>
    </w:p>
    <w:p w14:paraId="17C3F472" w14:textId="4A5D937B" w:rsidR="00D226F5" w:rsidRDefault="00FB2C3F" w:rsidP="00D226F5">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Particle filtering is developed from the late 90s of last century. </w:t>
      </w:r>
      <w:r w:rsidRPr="00765DFE">
        <w:rPr>
          <w:rFonts w:ascii="Times New Roman" w:hAnsi="Times New Roman" w:cs="Times New Roman"/>
          <w:color w:val="00B050"/>
          <w:sz w:val="20"/>
          <w:szCs w:val="20"/>
          <w:rPrChange w:id="32" w:author="zmj" w:date="2017-09-08T10:01:00Z">
            <w:rPr>
              <w:rFonts w:ascii="Times New Roman" w:hAnsi="Times New Roman" w:cs="Times New Roman"/>
              <w:color w:val="000000" w:themeColor="text1"/>
              <w:sz w:val="20"/>
              <w:szCs w:val="20"/>
            </w:rPr>
          </w:rPrChange>
        </w:rPr>
        <w:t>The basic idea</w:t>
      </w:r>
      <w:r w:rsidR="00DC25DB" w:rsidRPr="00765DFE">
        <w:rPr>
          <w:rFonts w:ascii="Times New Roman" w:hAnsi="Times New Roman" w:cs="Times New Roman"/>
          <w:color w:val="00B050"/>
          <w:sz w:val="20"/>
          <w:szCs w:val="20"/>
          <w:rPrChange w:id="33" w:author="zmj" w:date="2017-09-08T10:01:00Z">
            <w:rPr>
              <w:rFonts w:ascii="Times New Roman" w:hAnsi="Times New Roman" w:cs="Times New Roman"/>
              <w:color w:val="000000" w:themeColor="text1"/>
              <w:sz w:val="20"/>
              <w:szCs w:val="20"/>
            </w:rPr>
          </w:rPrChange>
        </w:rPr>
        <w:t xml:space="preserve"> is to describe the probability distribution with random samples and then estimate the actual probability distribution by adjusting the size of each particle and the position of samples </w:t>
      </w:r>
      <w:r w:rsidR="00D226F5" w:rsidRPr="00765DFE">
        <w:rPr>
          <w:rFonts w:ascii="Times New Roman" w:hAnsi="Times New Roman" w:cs="Times New Roman"/>
          <w:color w:val="00B050"/>
          <w:sz w:val="20"/>
          <w:szCs w:val="20"/>
          <w:rPrChange w:id="34" w:author="zmj" w:date="2017-09-08T10:01:00Z">
            <w:rPr>
              <w:rFonts w:ascii="Times New Roman" w:hAnsi="Times New Roman" w:cs="Times New Roman"/>
              <w:color w:val="000000" w:themeColor="text1"/>
              <w:sz w:val="20"/>
              <w:szCs w:val="20"/>
            </w:rPr>
          </w:rPrChange>
        </w:rPr>
        <w:t>based on</w:t>
      </w:r>
      <w:r w:rsidR="00DC25DB" w:rsidRPr="00765DFE">
        <w:rPr>
          <w:rFonts w:ascii="Times New Roman" w:hAnsi="Times New Roman" w:cs="Times New Roman"/>
          <w:color w:val="00B050"/>
          <w:sz w:val="20"/>
          <w:szCs w:val="20"/>
          <w:rPrChange w:id="35" w:author="zmj" w:date="2017-09-08T10:01:00Z">
            <w:rPr>
              <w:rFonts w:ascii="Times New Roman" w:hAnsi="Times New Roman" w:cs="Times New Roman"/>
              <w:color w:val="000000" w:themeColor="text1"/>
              <w:sz w:val="20"/>
              <w:szCs w:val="20"/>
            </w:rPr>
          </w:rPrChange>
        </w:rPr>
        <w:t xml:space="preserve"> measurement.</w:t>
      </w:r>
      <w:ins w:id="36" w:author="zmj" w:date="2017-09-08T10:13:00Z">
        <w:r w:rsidR="00FB3EDD" w:rsidRPr="00FB3EDD">
          <w:rPr>
            <w:rFonts w:ascii="Arial" w:hAnsi="Arial" w:cs="Arial"/>
            <w:color w:val="2E3033"/>
            <w:sz w:val="18"/>
            <w:szCs w:val="18"/>
            <w:shd w:val="clear" w:color="auto" w:fill="EEF0F2"/>
          </w:rPr>
          <w:t xml:space="preserve"> </w:t>
        </w:r>
        <w:r w:rsidR="00FB3EDD">
          <w:rPr>
            <w:rFonts w:ascii="Arial" w:hAnsi="Arial" w:cs="Arial"/>
            <w:color w:val="2E3033"/>
            <w:sz w:val="18"/>
            <w:szCs w:val="18"/>
            <w:shd w:val="clear" w:color="auto" w:fill="EEF0F2"/>
          </w:rPr>
          <w:t xml:space="preserve">The basic idea </w:t>
        </w:r>
      </w:ins>
      <w:ins w:id="37" w:author="zmj" w:date="2017-09-08T10:14:00Z">
        <w:r w:rsidR="00FB3EDD">
          <w:rPr>
            <w:rFonts w:ascii="Arial" w:hAnsi="Arial" w:cs="Arial"/>
            <w:color w:val="2E3033"/>
            <w:sz w:val="18"/>
            <w:szCs w:val="18"/>
            <w:shd w:val="clear" w:color="auto" w:fill="EEF0F2"/>
          </w:rPr>
          <w:t>of Parricle fi</w:t>
        </w:r>
      </w:ins>
      <w:ins w:id="38" w:author="zmj" w:date="2017-09-08T10:15:00Z">
        <w:r w:rsidR="00FB3EDD">
          <w:rPr>
            <w:rFonts w:ascii="Arial" w:hAnsi="Arial" w:cs="Arial"/>
            <w:color w:val="2E3033"/>
            <w:sz w:val="18"/>
            <w:szCs w:val="18"/>
            <w:shd w:val="clear" w:color="auto" w:fill="EEF0F2"/>
          </w:rPr>
          <w:t>l</w:t>
        </w:r>
      </w:ins>
      <w:ins w:id="39" w:author="zmj" w:date="2017-09-08T10:14:00Z">
        <w:r w:rsidR="00FB3EDD">
          <w:rPr>
            <w:rFonts w:ascii="Arial" w:hAnsi="Arial" w:cs="Arial"/>
            <w:color w:val="2E3033"/>
            <w:sz w:val="18"/>
            <w:szCs w:val="18"/>
            <w:shd w:val="clear" w:color="auto" w:fill="EEF0F2"/>
          </w:rPr>
          <w:t xml:space="preserve">tering </w:t>
        </w:r>
      </w:ins>
      <w:ins w:id="40" w:author="zmj" w:date="2017-09-08T10:13:00Z">
        <w:r w:rsidR="00FB3EDD">
          <w:rPr>
            <w:rFonts w:ascii="Arial" w:hAnsi="Arial" w:cs="Arial"/>
            <w:color w:val="2E3033"/>
            <w:sz w:val="18"/>
            <w:szCs w:val="18"/>
            <w:shd w:val="clear" w:color="auto" w:fill="EEF0F2"/>
          </w:rPr>
          <w:t>is to use random samples to describe probability distribution.</w:t>
        </w:r>
      </w:ins>
      <w:r w:rsidR="001F5D28" w:rsidRPr="009E65BB">
        <w:rPr>
          <w:rFonts w:ascii="Times New Roman" w:hAnsi="Times New Roman" w:cs="Times New Roman"/>
          <w:color w:val="000000" w:themeColor="text1"/>
          <w:sz w:val="20"/>
          <w:szCs w:val="20"/>
        </w:rPr>
        <w:t xml:space="preserve"> </w:t>
      </w:r>
      <w:ins w:id="41" w:author="zmj" w:date="2017-09-08T10:18:00Z">
        <w:r w:rsidR="00FB3EDD">
          <w:rPr>
            <w:rFonts w:ascii="Arial" w:hAnsi="Arial" w:cs="Arial"/>
            <w:color w:val="2E3033"/>
            <w:sz w:val="18"/>
            <w:szCs w:val="18"/>
            <w:shd w:val="clear" w:color="auto" w:fill="EEF0F2"/>
          </w:rPr>
          <w:t xml:space="preserve">On the basis of measurement, the actual probability distribution is approximated by adjusting the size of each particle weight and the position of the samples. </w:t>
        </w:r>
      </w:ins>
      <w:ins w:id="42" w:author="zmj" w:date="2017-09-08T10:19:00Z">
        <w:r w:rsidR="00FB3EDD">
          <w:rPr>
            <w:rFonts w:ascii="Arial" w:hAnsi="Arial" w:cs="Arial"/>
            <w:color w:val="2E3033"/>
            <w:sz w:val="18"/>
            <w:szCs w:val="18"/>
            <w:shd w:val="clear" w:color="auto" w:fill="EEF0F2"/>
          </w:rPr>
          <w:t>T</w:t>
        </w:r>
        <w:r w:rsidR="00FB3EDD">
          <w:rPr>
            <w:rFonts w:ascii="Arial" w:hAnsi="Arial" w:cs="Arial" w:hint="eastAsia"/>
            <w:color w:val="2E3033"/>
            <w:sz w:val="18"/>
            <w:szCs w:val="18"/>
            <w:shd w:val="clear" w:color="auto" w:fill="EEF0F2"/>
          </w:rPr>
          <w:t>hen</w:t>
        </w:r>
        <w:r w:rsidR="00FB3EDD">
          <w:rPr>
            <w:rFonts w:ascii="Arial" w:hAnsi="Arial" w:cs="Arial"/>
            <w:color w:val="2E3033"/>
            <w:sz w:val="18"/>
            <w:szCs w:val="18"/>
            <w:shd w:val="clear" w:color="auto" w:fill="EEF0F2"/>
          </w:rPr>
          <w:t xml:space="preserve"> </w:t>
        </w:r>
      </w:ins>
      <w:r w:rsidR="001F5D28" w:rsidRPr="00FB3EDD">
        <w:rPr>
          <w:rFonts w:ascii="Times New Roman" w:hAnsi="Times New Roman" w:cs="Times New Roman"/>
          <w:color w:val="00B050"/>
          <w:sz w:val="20"/>
          <w:szCs w:val="20"/>
          <w:rPrChange w:id="43" w:author="zmj" w:date="2017-09-08T10:19:00Z">
            <w:rPr>
              <w:rFonts w:ascii="Times New Roman" w:hAnsi="Times New Roman" w:cs="Times New Roman"/>
              <w:color w:val="000000" w:themeColor="text1"/>
              <w:sz w:val="20"/>
              <w:szCs w:val="20"/>
            </w:rPr>
          </w:rPrChange>
        </w:rPr>
        <w:t>The</w:t>
      </w:r>
      <w:r w:rsidR="001F5D28" w:rsidRPr="009E65BB">
        <w:rPr>
          <w:rFonts w:ascii="Times New Roman" w:hAnsi="Times New Roman" w:cs="Times New Roman"/>
          <w:color w:val="000000" w:themeColor="text1"/>
          <w:sz w:val="20"/>
          <w:szCs w:val="20"/>
        </w:rPr>
        <w:t xml:space="preserve"> </w:t>
      </w:r>
      <w:ins w:id="44" w:author="zmj" w:date="2017-09-08T10:19:00Z">
        <w:r w:rsidR="00FB3EDD">
          <w:rPr>
            <w:rFonts w:ascii="Times New Roman" w:hAnsi="Times New Roman" w:cs="Times New Roman"/>
            <w:color w:val="000000" w:themeColor="text1"/>
            <w:sz w:val="20"/>
            <w:szCs w:val="20"/>
          </w:rPr>
          <w:t xml:space="preserve">the </w:t>
        </w:r>
      </w:ins>
      <w:r w:rsidR="001F5D28" w:rsidRPr="009E65BB">
        <w:rPr>
          <w:rFonts w:ascii="Times New Roman" w:hAnsi="Times New Roman" w:cs="Times New Roman"/>
          <w:color w:val="000000" w:themeColor="text1"/>
          <w:sz w:val="20"/>
          <w:szCs w:val="20"/>
        </w:rPr>
        <w:t>estimated value is the mean of the samples. Particle filter effectively overcomes the shortcomings of Kalman filter.</w:t>
      </w:r>
      <w:r w:rsidR="00F94BD2" w:rsidRPr="009E65BB">
        <w:rPr>
          <w:rFonts w:ascii="Times New Roman" w:hAnsi="Times New Roman" w:cs="Times New Roman"/>
          <w:color w:val="000000" w:themeColor="text1"/>
          <w:sz w:val="20"/>
          <w:szCs w:val="20"/>
        </w:rPr>
        <w:t xml:space="preserve"> The</w:t>
      </w:r>
      <w:r w:rsidR="00215799" w:rsidRPr="009E65BB">
        <w:rPr>
          <w:rFonts w:ascii="Times New Roman" w:hAnsi="Times New Roman" w:cs="Times New Roman"/>
          <w:color w:val="000000" w:themeColor="text1"/>
          <w:sz w:val="20"/>
          <w:szCs w:val="20"/>
        </w:rPr>
        <w:t xml:space="preserve"> superiority of Particle filter demonstrated in the nonlinear and non-Gaussian system decides its wide range of applications.</w:t>
      </w:r>
      <w:r w:rsidR="00D226F5">
        <w:rPr>
          <w:rFonts w:ascii="Times New Roman" w:hAnsi="Times New Roman" w:cs="Times New Roman"/>
          <w:color w:val="000000" w:themeColor="text1"/>
          <w:sz w:val="20"/>
          <w:szCs w:val="20"/>
        </w:rPr>
        <w:t xml:space="preserve"> Bayesian estimate</w:t>
      </w:r>
      <w:r w:rsidR="00D226F5" w:rsidRPr="00D226F5">
        <w:rPr>
          <w:rFonts w:ascii="Times New Roman" w:hAnsi="Times New Roman" w:cs="Times New Roman"/>
          <w:color w:val="000000" w:themeColor="text1"/>
          <w:sz w:val="20"/>
          <w:szCs w:val="20"/>
        </w:rPr>
        <w:t xml:space="preserve"> and Monte Carlo are the basis for </w:t>
      </w:r>
      <w:r w:rsidR="00D226F5">
        <w:rPr>
          <w:rFonts w:ascii="Times New Roman" w:hAnsi="Times New Roman" w:cs="Times New Roman"/>
          <w:color w:val="000000" w:themeColor="text1"/>
          <w:sz w:val="20"/>
          <w:szCs w:val="20"/>
        </w:rPr>
        <w:t>P</w:t>
      </w:r>
      <w:r w:rsidR="00D226F5" w:rsidRPr="00D226F5">
        <w:rPr>
          <w:rFonts w:ascii="Times New Roman" w:hAnsi="Times New Roman" w:cs="Times New Roman"/>
          <w:color w:val="000000" w:themeColor="text1"/>
          <w:sz w:val="20"/>
          <w:szCs w:val="20"/>
        </w:rPr>
        <w:t>article filtering</w:t>
      </w:r>
      <w:r w:rsidR="00D226F5">
        <w:rPr>
          <w:rFonts w:ascii="Times New Roman" w:hAnsi="Times New Roman" w:cs="Times New Roman"/>
          <w:color w:val="000000" w:themeColor="text1"/>
          <w:sz w:val="20"/>
          <w:szCs w:val="20"/>
        </w:rPr>
        <w:t xml:space="preserve"> algorithm.</w:t>
      </w:r>
    </w:p>
    <w:p w14:paraId="538574C2" w14:textId="77777777" w:rsidR="002D445D" w:rsidRDefault="00303B2E" w:rsidP="002D445D">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347A70">
        <w:rPr>
          <w:rFonts w:ascii="Times New Roman" w:hAnsi="Times New Roman" w:cs="Times New Roman"/>
          <w:color w:val="000000" w:themeColor="text1"/>
          <w:sz w:val="20"/>
          <w:szCs w:val="20"/>
        </w:rPr>
        <w:t>Bayesian estimation is the theoretical basis of the particle filter method. It is an estimation method based on the combination of objective information and subjective information. It takes into account both the objective information of the samples and the human subjective factors. Therefore, it performances well ev</w:t>
      </w:r>
      <w:r w:rsidR="002D445D">
        <w:rPr>
          <w:rFonts w:ascii="Times New Roman" w:hAnsi="Times New Roman" w:cs="Times New Roman"/>
          <w:color w:val="000000" w:themeColor="text1"/>
          <w:sz w:val="20"/>
          <w:szCs w:val="20"/>
        </w:rPr>
        <w:t>en when the sample is abnormal.</w:t>
      </w:r>
    </w:p>
    <w:p w14:paraId="41DD0AEC" w14:textId="77777777" w:rsidR="00303B2E" w:rsidRPr="00347A70" w:rsidRDefault="00303B2E" w:rsidP="002D445D">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347A70">
        <w:rPr>
          <w:rFonts w:ascii="Times New Roman" w:hAnsi="Times New Roman" w:cs="Times New Roman"/>
          <w:color w:val="000000" w:themeColor="text1"/>
          <w:sz w:val="20"/>
          <w:szCs w:val="20"/>
        </w:rPr>
        <w:t>The state space model of a dynamic system can be described as:</w:t>
      </w:r>
    </w:p>
    <w:p w14:paraId="57F8CE68" w14:textId="77777777" w:rsidR="00303B2E" w:rsidRPr="00347A70" w:rsidRDefault="00303B2E" w:rsidP="00D226F5">
      <w:pPr>
        <w:adjustRightInd w:val="0"/>
        <w:snapToGrid w:val="0"/>
        <w:ind w:firstLineChars="150" w:firstLine="300"/>
        <w:jc w:val="right"/>
        <w:rPr>
          <w:rFonts w:ascii="Times New Roman" w:hAnsi="Times New Roman" w:cs="Times New Roman"/>
          <w:color w:val="000000" w:themeColor="text1"/>
          <w:sz w:val="20"/>
          <w:szCs w:val="20"/>
        </w:rPr>
      </w:pPr>
      <w:r w:rsidRPr="00347A70">
        <w:rPr>
          <w:rFonts w:ascii="Times New Roman" w:hAnsi="Times New Roman" w:cs="Times New Roman"/>
          <w:color w:val="000000" w:themeColor="text1"/>
          <w:sz w:val="20"/>
          <w:szCs w:val="20"/>
        </w:rPr>
        <w:object w:dxaOrig="1760" w:dyaOrig="360" w14:anchorId="53F307FD">
          <v:shape id="_x0000_i1026" type="#_x0000_t75" style="width:88.4pt;height:18.55pt" o:ole="">
            <v:imagedata r:id="rId14" o:title=""/>
          </v:shape>
          <o:OLEObject Type="Embed" ProgID="Equation.DSMT4" ShapeID="_x0000_i1026" DrawAspect="Content" ObjectID="_1566409807" r:id="rId15"/>
        </w:object>
      </w:r>
      <w:r w:rsidRPr="00347A70">
        <w:rPr>
          <w:rFonts w:ascii="Times New Roman" w:hAnsi="Times New Roman" w:cs="Times New Roman"/>
          <w:color w:val="000000" w:themeColor="text1"/>
          <w:sz w:val="20"/>
          <w:szCs w:val="20"/>
        </w:rPr>
        <w:t xml:space="preserve">                                </w:t>
      </w:r>
      <w:r w:rsidRPr="00347A70">
        <w:rPr>
          <w:rFonts w:ascii="Times New Roman" w:hAnsi="Times New Roman" w:cs="Times New Roman" w:hint="eastAsia"/>
          <w:color w:val="000000" w:themeColor="text1"/>
          <w:sz w:val="20"/>
          <w:szCs w:val="20"/>
        </w:rPr>
        <w:t>(</w:t>
      </w:r>
      <w:r w:rsidRPr="00347A70">
        <w:rPr>
          <w:rFonts w:ascii="Times New Roman" w:hAnsi="Times New Roman" w:cs="Times New Roman"/>
          <w:color w:val="000000" w:themeColor="text1"/>
          <w:sz w:val="20"/>
          <w:szCs w:val="20"/>
        </w:rPr>
        <w:t>1</w:t>
      </w:r>
      <w:r w:rsidRPr="00347A70">
        <w:rPr>
          <w:rFonts w:ascii="Times New Roman" w:hAnsi="Times New Roman" w:cs="Times New Roman" w:hint="eastAsia"/>
          <w:color w:val="000000" w:themeColor="text1"/>
          <w:sz w:val="20"/>
          <w:szCs w:val="20"/>
        </w:rPr>
        <w:t>)</w:t>
      </w:r>
    </w:p>
    <w:p w14:paraId="7F136157" w14:textId="77777777" w:rsidR="00303B2E" w:rsidRPr="00347A70" w:rsidRDefault="00303B2E" w:rsidP="00D226F5">
      <w:pPr>
        <w:adjustRightInd w:val="0"/>
        <w:snapToGrid w:val="0"/>
        <w:ind w:firstLineChars="150" w:firstLine="300"/>
        <w:jc w:val="right"/>
        <w:rPr>
          <w:rFonts w:ascii="Times New Roman" w:hAnsi="Times New Roman" w:cs="Times New Roman"/>
          <w:color w:val="000000" w:themeColor="text1"/>
          <w:sz w:val="20"/>
          <w:szCs w:val="20"/>
        </w:rPr>
      </w:pPr>
      <w:r w:rsidRPr="00347A70">
        <w:rPr>
          <w:rFonts w:ascii="Times New Roman" w:hAnsi="Times New Roman" w:cs="Times New Roman"/>
          <w:color w:val="000000" w:themeColor="text1"/>
          <w:sz w:val="20"/>
          <w:szCs w:val="20"/>
        </w:rPr>
        <w:object w:dxaOrig="1440" w:dyaOrig="360" w14:anchorId="2D86627F">
          <v:shape id="_x0000_i1027" type="#_x0000_t75" style="width:1in;height:18.55pt" o:ole="">
            <v:imagedata r:id="rId16" o:title=""/>
          </v:shape>
          <o:OLEObject Type="Embed" ProgID="Equation.DSMT4" ShapeID="_x0000_i1027" DrawAspect="Content" ObjectID="_1566409808" r:id="rId17"/>
        </w:object>
      </w:r>
      <w:r w:rsidRPr="00347A70">
        <w:rPr>
          <w:rFonts w:ascii="Times New Roman" w:hAnsi="Times New Roman" w:cs="Times New Roman"/>
          <w:color w:val="000000" w:themeColor="text1"/>
          <w:sz w:val="20"/>
          <w:szCs w:val="20"/>
        </w:rPr>
        <w:t xml:space="preserve">                                   </w:t>
      </w:r>
      <w:r w:rsidRPr="00347A70">
        <w:rPr>
          <w:rFonts w:ascii="Times New Roman" w:hAnsi="Times New Roman" w:cs="Times New Roman" w:hint="eastAsia"/>
          <w:color w:val="000000" w:themeColor="text1"/>
          <w:sz w:val="20"/>
          <w:szCs w:val="20"/>
        </w:rPr>
        <w:t>(</w:t>
      </w:r>
      <w:r w:rsidRPr="00347A70">
        <w:rPr>
          <w:rFonts w:ascii="Times New Roman" w:hAnsi="Times New Roman" w:cs="Times New Roman"/>
          <w:color w:val="000000" w:themeColor="text1"/>
          <w:sz w:val="20"/>
          <w:szCs w:val="20"/>
        </w:rPr>
        <w:t>2</w:t>
      </w:r>
      <w:r w:rsidRPr="00347A70">
        <w:rPr>
          <w:rFonts w:ascii="Times New Roman" w:hAnsi="Times New Roman" w:cs="Times New Roman" w:hint="eastAsia"/>
          <w:color w:val="000000" w:themeColor="text1"/>
          <w:sz w:val="20"/>
          <w:szCs w:val="20"/>
        </w:rPr>
        <w:t>)</w:t>
      </w:r>
    </w:p>
    <w:p w14:paraId="258A4696" w14:textId="0D95ACBA" w:rsidR="002D445D"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03B2E" w:rsidRPr="00347A70">
        <w:rPr>
          <w:rFonts w:ascii="Times New Roman" w:hAnsi="Times New Roman" w:cs="Times New Roman"/>
          <w:color w:val="000000" w:themeColor="text1"/>
          <w:sz w:val="20"/>
          <w:szCs w:val="20"/>
        </w:rPr>
        <w:t xml:space="preserve">Where </w:t>
      </w:r>
      <w:ins w:id="45" w:author="zmj" w:date="2017-09-08T10:03:00Z">
        <w:r w:rsidR="00765DFE">
          <w:rPr>
            <w:rFonts w:ascii="Times New Roman" w:hAnsi="Times New Roman" w:cs="Times New Roman"/>
            <w:color w:val="000000" w:themeColor="text1"/>
            <w:sz w:val="20"/>
            <w:szCs w:val="20"/>
          </w:rPr>
          <w:t xml:space="preserve">the </w:t>
        </w:r>
      </w:ins>
      <w:r w:rsidR="00303B2E" w:rsidRPr="00347A70">
        <w:rPr>
          <w:rFonts w:ascii="Times New Roman" w:hAnsi="Times New Roman" w:cs="Times New Roman"/>
          <w:i/>
          <w:color w:val="000000" w:themeColor="text1"/>
          <w:sz w:val="20"/>
          <w:szCs w:val="20"/>
        </w:rPr>
        <w:t>f</w:t>
      </w:r>
      <w:r w:rsidR="00303B2E" w:rsidRPr="00347A70">
        <w:rPr>
          <w:rFonts w:ascii="Times New Roman" w:hAnsi="Times New Roman" w:cs="Times New Roman"/>
          <w:color w:val="000000" w:themeColor="text1"/>
          <w:sz w:val="20"/>
          <w:szCs w:val="20"/>
        </w:rPr>
        <w:t xml:space="preserve">(.) and </w:t>
      </w:r>
      <w:ins w:id="46" w:author="zmj" w:date="2017-09-08T10:03:00Z">
        <w:r w:rsidR="00765DFE">
          <w:rPr>
            <w:rFonts w:ascii="Times New Roman" w:hAnsi="Times New Roman" w:cs="Times New Roman"/>
            <w:color w:val="000000" w:themeColor="text1"/>
            <w:sz w:val="20"/>
            <w:szCs w:val="20"/>
          </w:rPr>
          <w:t xml:space="preserve">the </w:t>
        </w:r>
      </w:ins>
      <w:r w:rsidR="00303B2E" w:rsidRPr="00347A70">
        <w:rPr>
          <w:rFonts w:ascii="Times New Roman" w:hAnsi="Times New Roman" w:cs="Times New Roman"/>
          <w:i/>
          <w:color w:val="000000" w:themeColor="text1"/>
          <w:sz w:val="20"/>
          <w:szCs w:val="20"/>
        </w:rPr>
        <w:t>h</w:t>
      </w:r>
      <w:r w:rsidR="00303B2E" w:rsidRPr="00347A70">
        <w:rPr>
          <w:rFonts w:ascii="Times New Roman" w:hAnsi="Times New Roman" w:cs="Times New Roman"/>
          <w:color w:val="000000" w:themeColor="text1"/>
          <w:sz w:val="20"/>
          <w:szCs w:val="20"/>
        </w:rPr>
        <w:t xml:space="preserve">(.) are the state transition equation and the observation equations, </w:t>
      </w:r>
      <w:ins w:id="47" w:author="zmj" w:date="2017-09-08T10:03:00Z">
        <w:r w:rsidR="00765DFE">
          <w:rPr>
            <w:rFonts w:ascii="Times New Roman" w:hAnsi="Times New Roman" w:cs="Times New Roman"/>
            <w:color w:val="000000" w:themeColor="text1"/>
            <w:sz w:val="20"/>
            <w:szCs w:val="20"/>
          </w:rPr>
          <w:t xml:space="preserve">the </w:t>
        </w:r>
      </w:ins>
      <w:r w:rsidR="00303B2E" w:rsidRPr="00347A70">
        <w:rPr>
          <w:rFonts w:ascii="Times New Roman" w:hAnsi="Times New Roman" w:cs="Times New Roman"/>
          <w:i/>
          <w:color w:val="000000" w:themeColor="text1"/>
          <w:sz w:val="20"/>
          <w:szCs w:val="20"/>
        </w:rPr>
        <w:t>x</w:t>
      </w:r>
      <w:r w:rsidR="00303B2E" w:rsidRPr="00347A70">
        <w:rPr>
          <w:rFonts w:ascii="Times New Roman" w:hAnsi="Times New Roman" w:cs="Times New Roman"/>
          <w:i/>
          <w:color w:val="000000" w:themeColor="text1"/>
          <w:sz w:val="20"/>
          <w:szCs w:val="20"/>
          <w:vertAlign w:val="subscript"/>
        </w:rPr>
        <w:t>k</w:t>
      </w:r>
      <w:r w:rsidR="00303B2E" w:rsidRPr="00347A70">
        <w:rPr>
          <w:rFonts w:ascii="Times New Roman" w:hAnsi="Times New Roman" w:cs="Times New Roman"/>
          <w:color w:val="000000" w:themeColor="text1"/>
          <w:sz w:val="20"/>
          <w:szCs w:val="20"/>
        </w:rPr>
        <w:t xml:space="preserve"> is the system state, </w:t>
      </w:r>
      <w:ins w:id="48" w:author="zmj" w:date="2017-09-08T10:04:00Z">
        <w:r w:rsidR="00765DFE">
          <w:rPr>
            <w:rFonts w:ascii="Times New Roman" w:hAnsi="Times New Roman" w:cs="Times New Roman"/>
            <w:color w:val="000000" w:themeColor="text1"/>
            <w:sz w:val="20"/>
            <w:szCs w:val="20"/>
          </w:rPr>
          <w:t xml:space="preserve">the </w:t>
        </w:r>
      </w:ins>
      <w:r w:rsidR="00303B2E" w:rsidRPr="00347A70">
        <w:rPr>
          <w:rFonts w:ascii="Times New Roman" w:hAnsi="Times New Roman" w:cs="Times New Roman"/>
          <w:i/>
          <w:color w:val="000000" w:themeColor="text1"/>
          <w:sz w:val="20"/>
          <w:szCs w:val="20"/>
        </w:rPr>
        <w:t>y</w:t>
      </w:r>
      <w:r w:rsidR="00303B2E" w:rsidRPr="00347A70">
        <w:rPr>
          <w:rFonts w:ascii="Times New Roman" w:hAnsi="Times New Roman" w:cs="Times New Roman"/>
          <w:i/>
          <w:color w:val="000000" w:themeColor="text1"/>
          <w:sz w:val="20"/>
          <w:szCs w:val="20"/>
          <w:vertAlign w:val="subscript"/>
        </w:rPr>
        <w:t>k</w:t>
      </w:r>
      <w:r w:rsidR="00303B2E" w:rsidRPr="00347A70">
        <w:rPr>
          <w:rFonts w:ascii="Times New Roman" w:hAnsi="Times New Roman" w:cs="Times New Roman"/>
          <w:color w:val="000000" w:themeColor="text1"/>
          <w:sz w:val="20"/>
          <w:szCs w:val="20"/>
        </w:rPr>
        <w:t xml:space="preserve"> is the observation value, </w:t>
      </w:r>
      <w:ins w:id="49" w:author="zmj" w:date="2017-09-08T10:04:00Z">
        <w:r w:rsidR="00765DFE">
          <w:rPr>
            <w:rFonts w:ascii="Times New Roman" w:hAnsi="Times New Roman" w:cs="Times New Roman"/>
            <w:color w:val="000000" w:themeColor="text1"/>
            <w:sz w:val="20"/>
            <w:szCs w:val="20"/>
          </w:rPr>
          <w:t xml:space="preserve">the </w:t>
        </w:r>
      </w:ins>
      <w:r w:rsidR="00303B2E" w:rsidRPr="00347A70">
        <w:rPr>
          <w:rFonts w:ascii="Times New Roman" w:hAnsi="Times New Roman" w:cs="Times New Roman"/>
          <w:i/>
          <w:color w:val="000000" w:themeColor="text1"/>
          <w:sz w:val="20"/>
          <w:szCs w:val="20"/>
        </w:rPr>
        <w:t>u</w:t>
      </w:r>
      <w:r w:rsidR="00303B2E" w:rsidRPr="00347A70">
        <w:rPr>
          <w:rFonts w:ascii="Times New Roman" w:hAnsi="Times New Roman" w:cs="Times New Roman"/>
          <w:i/>
          <w:color w:val="000000" w:themeColor="text1"/>
          <w:sz w:val="20"/>
          <w:szCs w:val="20"/>
          <w:vertAlign w:val="subscript"/>
        </w:rPr>
        <w:t>k</w:t>
      </w:r>
      <w:r w:rsidR="00303B2E" w:rsidRPr="00347A70">
        <w:rPr>
          <w:rFonts w:ascii="Times New Roman" w:hAnsi="Times New Roman" w:cs="Times New Roman"/>
          <w:color w:val="000000" w:themeColor="text1"/>
          <w:sz w:val="20"/>
          <w:szCs w:val="20"/>
        </w:rPr>
        <w:t xml:space="preserve"> is the process noise, and </w:t>
      </w:r>
      <w:ins w:id="50" w:author="zmj" w:date="2017-09-08T10:04:00Z">
        <w:r w:rsidR="00765DFE">
          <w:rPr>
            <w:rFonts w:ascii="Times New Roman" w:hAnsi="Times New Roman" w:cs="Times New Roman"/>
            <w:color w:val="000000" w:themeColor="text1"/>
            <w:sz w:val="20"/>
            <w:szCs w:val="20"/>
          </w:rPr>
          <w:t xml:space="preserve">the </w:t>
        </w:r>
      </w:ins>
      <w:r w:rsidR="00303B2E" w:rsidRPr="00347A70">
        <w:rPr>
          <w:rFonts w:ascii="Times New Roman" w:hAnsi="Times New Roman" w:cs="Times New Roman"/>
          <w:i/>
          <w:color w:val="000000" w:themeColor="text1"/>
          <w:sz w:val="20"/>
          <w:szCs w:val="20"/>
        </w:rPr>
        <w:t>v</w:t>
      </w:r>
      <w:r w:rsidR="00303B2E" w:rsidRPr="00347A70">
        <w:rPr>
          <w:rFonts w:ascii="Times New Roman" w:hAnsi="Times New Roman" w:cs="Times New Roman"/>
          <w:i/>
          <w:color w:val="000000" w:themeColor="text1"/>
          <w:sz w:val="20"/>
          <w:szCs w:val="20"/>
          <w:vertAlign w:val="subscript"/>
        </w:rPr>
        <w:t>k</w:t>
      </w:r>
      <w:r>
        <w:rPr>
          <w:rFonts w:ascii="Times New Roman" w:hAnsi="Times New Roman" w:cs="Times New Roman"/>
          <w:color w:val="000000" w:themeColor="text1"/>
          <w:sz w:val="20"/>
          <w:szCs w:val="20"/>
        </w:rPr>
        <w:t xml:space="preserve"> is the observation noise.</w:t>
      </w:r>
    </w:p>
    <w:p w14:paraId="44C2A542" w14:textId="77777777" w:rsidR="002D445D"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03B2E" w:rsidRPr="00347A70">
        <w:rPr>
          <w:rFonts w:ascii="Times New Roman" w:hAnsi="Times New Roman" w:cs="Times New Roman"/>
          <w:color w:val="000000" w:themeColor="text1"/>
          <w:sz w:val="20"/>
          <w:szCs w:val="20"/>
        </w:rPr>
        <w:t>Bayesian estimate includes prediction and updating. The prediction process predicts the prior probability density of the state using the system model. The update process uses the latest measured value to correct the prior probability density to obtain the posterior probability density.</w:t>
      </w:r>
    </w:p>
    <w:p w14:paraId="7A4ABABA" w14:textId="77777777" w:rsidR="002D445D"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03B2E" w:rsidRPr="00347A70">
        <w:rPr>
          <w:rFonts w:ascii="Times New Roman" w:hAnsi="Times New Roman" w:cs="Times New Roman"/>
          <w:color w:val="000000" w:themeColor="text1"/>
          <w:sz w:val="20"/>
          <w:szCs w:val="20"/>
        </w:rPr>
        <w:t>Monte Carlo method (Monte Carlo method), also known as statistical simulation method, is a kind of very important numerical calculation method guided by probability statistics theory.</w:t>
      </w:r>
    </w:p>
    <w:p w14:paraId="1FEA6509" w14:textId="77777777" w:rsidR="002D445D"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  </w:t>
      </w:r>
      <w:r w:rsidR="00303B2E" w:rsidRPr="00347A70">
        <w:rPr>
          <w:rFonts w:ascii="Times New Roman" w:hAnsi="Times New Roman" w:cs="Times New Roman"/>
          <w:color w:val="000000" w:themeColor="text1"/>
          <w:sz w:val="20"/>
          <w:szCs w:val="20"/>
        </w:rPr>
        <w:t>When the solution is the probability of a random event, or the expected value of a random variable, the probability of this random event is estimated by the frequency of the occurrence of such an event by some experimental approaches.</w:t>
      </w:r>
    </w:p>
    <w:p w14:paraId="7E32E0A9" w14:textId="77777777" w:rsidR="00303B2E" w:rsidRPr="00347A70" w:rsidRDefault="002D445D" w:rsidP="002D445D">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303B2E" w:rsidRPr="00347A70">
        <w:rPr>
          <w:rFonts w:ascii="Times New Roman" w:hAnsi="Times New Roman" w:cs="Times New Roman"/>
          <w:color w:val="000000" w:themeColor="text1"/>
          <w:sz w:val="20"/>
          <w:szCs w:val="20"/>
        </w:rPr>
        <w:t xml:space="preserve">Therefore, in the filtering process, when we need to use the probability </w:t>
      </w:r>
      <w:r w:rsidR="00303B2E" w:rsidRPr="00347A70">
        <w:rPr>
          <w:rFonts w:ascii="Times New Roman" w:hAnsi="Times New Roman" w:cs="Times New Roman"/>
          <w:i/>
          <w:color w:val="000000" w:themeColor="text1"/>
          <w:sz w:val="20"/>
          <w:szCs w:val="20"/>
        </w:rPr>
        <w:t>P</w:t>
      </w:r>
      <w:r w:rsidR="00303B2E" w:rsidRPr="00347A70">
        <w:rPr>
          <w:rFonts w:ascii="Times New Roman" w:hAnsi="Times New Roman" w:cs="Times New Roman"/>
          <w:color w:val="000000" w:themeColor="text1"/>
          <w:sz w:val="20"/>
          <w:szCs w:val="20"/>
        </w:rPr>
        <w:t>(</w:t>
      </w:r>
      <w:r w:rsidR="00303B2E" w:rsidRPr="00347A70">
        <w:rPr>
          <w:rFonts w:ascii="Times New Roman" w:hAnsi="Times New Roman" w:cs="Times New Roman"/>
          <w:i/>
          <w:color w:val="000000" w:themeColor="text1"/>
          <w:sz w:val="20"/>
          <w:szCs w:val="20"/>
        </w:rPr>
        <w:t>x</w:t>
      </w:r>
      <w:r w:rsidR="00303B2E" w:rsidRPr="00347A70">
        <w:rPr>
          <w:rFonts w:ascii="Times New Roman" w:hAnsi="Times New Roman" w:cs="Times New Roman"/>
          <w:color w:val="000000" w:themeColor="text1"/>
          <w:sz w:val="20"/>
          <w:szCs w:val="20"/>
        </w:rPr>
        <w:t xml:space="preserve">), we sample the variable </w:t>
      </w:r>
      <w:r w:rsidR="00303B2E" w:rsidRPr="002D445D">
        <w:rPr>
          <w:rFonts w:ascii="Times New Roman" w:hAnsi="Times New Roman" w:cs="Times New Roman"/>
          <w:i/>
          <w:color w:val="000000" w:themeColor="text1"/>
          <w:sz w:val="20"/>
          <w:szCs w:val="20"/>
        </w:rPr>
        <w:t>x</w:t>
      </w:r>
      <w:r w:rsidR="00303B2E" w:rsidRPr="00347A70">
        <w:rPr>
          <w:rFonts w:ascii="Times New Roman" w:hAnsi="Times New Roman" w:cs="Times New Roman"/>
          <w:color w:val="000000" w:themeColor="text1"/>
          <w:sz w:val="20"/>
          <w:szCs w:val="20"/>
        </w:rPr>
        <w:t xml:space="preserve">, and demonstrate </w:t>
      </w:r>
      <w:r w:rsidR="00303B2E" w:rsidRPr="00347A70">
        <w:rPr>
          <w:rFonts w:ascii="Times New Roman" w:hAnsi="Times New Roman" w:cs="Times New Roman"/>
          <w:i/>
          <w:color w:val="000000" w:themeColor="text1"/>
          <w:sz w:val="20"/>
          <w:szCs w:val="20"/>
        </w:rPr>
        <w:t>P</w:t>
      </w:r>
      <w:r w:rsidR="00303B2E" w:rsidRPr="00347A70">
        <w:rPr>
          <w:rFonts w:ascii="Times New Roman" w:hAnsi="Times New Roman" w:cs="Times New Roman"/>
          <w:color w:val="000000" w:themeColor="text1"/>
          <w:sz w:val="20"/>
          <w:szCs w:val="20"/>
        </w:rPr>
        <w:t>(</w:t>
      </w:r>
      <w:r w:rsidR="00303B2E" w:rsidRPr="00347A70">
        <w:rPr>
          <w:rFonts w:ascii="Times New Roman" w:hAnsi="Times New Roman" w:cs="Times New Roman"/>
          <w:i/>
          <w:color w:val="000000" w:themeColor="text1"/>
          <w:sz w:val="20"/>
          <w:szCs w:val="20"/>
        </w:rPr>
        <w:t>x</w:t>
      </w:r>
      <w:r w:rsidR="00303B2E" w:rsidRPr="00347A70">
        <w:rPr>
          <w:rFonts w:ascii="Times New Roman" w:hAnsi="Times New Roman" w:cs="Times New Roman"/>
          <w:color w:val="000000" w:themeColor="text1"/>
          <w:sz w:val="20"/>
          <w:szCs w:val="20"/>
        </w:rPr>
        <w:t>) with a large number of samples a</w:t>
      </w:r>
      <w:r w:rsidR="00347A70" w:rsidRPr="00347A70">
        <w:rPr>
          <w:rFonts w:ascii="Times New Roman" w:hAnsi="Times New Roman" w:cs="Times New Roman"/>
          <w:color w:val="000000" w:themeColor="text1"/>
          <w:sz w:val="20"/>
          <w:szCs w:val="20"/>
        </w:rPr>
        <w:t>nd their corresponding weights.</w:t>
      </w:r>
    </w:p>
    <w:p w14:paraId="00E19DCC" w14:textId="77777777" w:rsidR="002D445D" w:rsidRDefault="00B647F0" w:rsidP="002D445D">
      <w:pPr>
        <w:adjustRightInd w:val="0"/>
        <w:snapToGrid w:val="0"/>
        <w:spacing w:beforeLines="50" w:before="120" w:afterLines="50" w:after="120"/>
        <w:outlineLvl w:val="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 xml:space="preserve">3. </w:t>
      </w:r>
      <w:r w:rsidR="00F30BBB" w:rsidRPr="009E65BB">
        <w:rPr>
          <w:rFonts w:ascii="Times New Roman" w:hAnsi="Times New Roman" w:cs="Times New Roman"/>
          <w:b/>
          <w:color w:val="000000" w:themeColor="text1"/>
          <w:sz w:val="20"/>
          <w:szCs w:val="20"/>
        </w:rPr>
        <w:t>Noise reduction model</w:t>
      </w:r>
    </w:p>
    <w:p w14:paraId="6A6F4BE3" w14:textId="77777777" w:rsidR="00045ED4" w:rsidRPr="002D445D" w:rsidRDefault="002D445D" w:rsidP="002D445D">
      <w:pPr>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44143A" w:rsidRPr="009E65BB">
        <w:rPr>
          <w:rFonts w:ascii="Times New Roman" w:hAnsi="Times New Roman" w:cs="Times New Roman"/>
          <w:color w:val="000000" w:themeColor="text1"/>
          <w:sz w:val="20"/>
          <w:szCs w:val="20"/>
        </w:rPr>
        <w:t>Trajector</w:t>
      </w:r>
      <w:r w:rsidR="00D138A1">
        <w:rPr>
          <w:rFonts w:ascii="Times New Roman" w:hAnsi="Times New Roman" w:cs="Times New Roman"/>
          <w:color w:val="000000" w:themeColor="text1"/>
          <w:sz w:val="20"/>
          <w:szCs w:val="20"/>
        </w:rPr>
        <w:t>ies of moving objects</w:t>
      </w:r>
      <w:r w:rsidR="0044143A" w:rsidRPr="009E65BB">
        <w:rPr>
          <w:rFonts w:ascii="Times New Roman" w:hAnsi="Times New Roman" w:cs="Times New Roman"/>
          <w:color w:val="000000" w:themeColor="text1"/>
          <w:sz w:val="20"/>
          <w:szCs w:val="20"/>
        </w:rPr>
        <w:t xml:space="preserve"> may </w:t>
      </w:r>
      <w:r w:rsidR="00D138A1">
        <w:rPr>
          <w:rFonts w:ascii="Times New Roman" w:hAnsi="Times New Roman" w:cs="Times New Roman"/>
          <w:color w:val="000000" w:themeColor="text1"/>
          <w:sz w:val="20"/>
          <w:szCs w:val="20"/>
        </w:rPr>
        <w:t>be noisy</w:t>
      </w:r>
      <w:r w:rsidR="0044143A" w:rsidRPr="009E65BB">
        <w:rPr>
          <w:rFonts w:ascii="Times New Roman" w:hAnsi="Times New Roman" w:cs="Times New Roman"/>
          <w:color w:val="000000" w:themeColor="text1"/>
          <w:sz w:val="20"/>
          <w:szCs w:val="20"/>
        </w:rPr>
        <w:t xml:space="preserve"> due to external environmental factors</w:t>
      </w:r>
      <w:r w:rsidR="00D138A1">
        <w:rPr>
          <w:rFonts w:ascii="Times New Roman" w:hAnsi="Times New Roman" w:cs="Times New Roman"/>
          <w:color w:val="000000" w:themeColor="text1"/>
          <w:sz w:val="20"/>
          <w:szCs w:val="20"/>
        </w:rPr>
        <w:t xml:space="preserve"> and equipment error</w:t>
      </w:r>
      <w:r w:rsidR="0044143A" w:rsidRPr="009E65BB">
        <w:rPr>
          <w:rFonts w:ascii="Times New Roman" w:hAnsi="Times New Roman" w:cs="Times New Roman"/>
          <w:color w:val="000000" w:themeColor="text1"/>
          <w:sz w:val="20"/>
          <w:szCs w:val="20"/>
        </w:rPr>
        <w:t xml:space="preserve"> during the</w:t>
      </w:r>
      <w:r w:rsidR="00D138A1">
        <w:rPr>
          <w:rFonts w:ascii="Times New Roman" w:hAnsi="Times New Roman" w:cs="Times New Roman"/>
          <w:color w:val="000000" w:themeColor="text1"/>
          <w:sz w:val="20"/>
          <w:szCs w:val="20"/>
        </w:rPr>
        <w:t>ir position sampling process</w:t>
      </w:r>
      <w:r w:rsidR="0044143A" w:rsidRPr="009E65BB">
        <w:rPr>
          <w:rFonts w:ascii="Times New Roman" w:hAnsi="Times New Roman" w:cs="Times New Roman"/>
          <w:color w:val="000000" w:themeColor="text1"/>
          <w:sz w:val="20"/>
          <w:szCs w:val="20"/>
        </w:rPr>
        <w:t>.</w:t>
      </w:r>
      <w:r w:rsidR="00D138A1">
        <w:rPr>
          <w:rFonts w:ascii="Times New Roman" w:hAnsi="Times New Roman" w:cs="Times New Roman"/>
          <w:color w:val="000000" w:themeColor="text1"/>
          <w:sz w:val="20"/>
          <w:szCs w:val="20"/>
        </w:rPr>
        <w:t xml:space="preserve"> </w:t>
      </w:r>
      <w:r w:rsidR="00E81645">
        <w:rPr>
          <w:rFonts w:ascii="Times New Roman" w:hAnsi="Times New Roman" w:cs="Times New Roman"/>
          <w:color w:val="000000" w:themeColor="text1"/>
          <w:sz w:val="20"/>
          <w:szCs w:val="20"/>
        </w:rPr>
        <w:t>Different from outliers, n</w:t>
      </w:r>
      <w:r w:rsidR="00D138A1">
        <w:rPr>
          <w:rFonts w:ascii="Times New Roman" w:hAnsi="Times New Roman" w:cs="Times New Roman"/>
          <w:color w:val="000000" w:themeColor="text1"/>
          <w:sz w:val="20"/>
          <w:szCs w:val="20"/>
        </w:rPr>
        <w:t xml:space="preserve">oise </w:t>
      </w:r>
      <w:r w:rsidR="00D138A1" w:rsidRPr="00D138A1">
        <w:rPr>
          <w:rFonts w:ascii="Times New Roman" w:hAnsi="Times New Roman" w:cs="Times New Roman"/>
          <w:color w:val="000000" w:themeColor="text1"/>
          <w:sz w:val="20"/>
          <w:szCs w:val="20"/>
        </w:rPr>
        <w:t>cause</w:t>
      </w:r>
      <w:r w:rsidR="00D138A1">
        <w:rPr>
          <w:rFonts w:ascii="Times New Roman" w:hAnsi="Times New Roman" w:cs="Times New Roman"/>
          <w:color w:val="000000" w:themeColor="text1"/>
          <w:sz w:val="20"/>
          <w:szCs w:val="20"/>
        </w:rPr>
        <w:t>s</w:t>
      </w:r>
      <w:r w:rsidR="00D138A1" w:rsidRPr="00D138A1">
        <w:rPr>
          <w:rFonts w:ascii="Times New Roman" w:hAnsi="Times New Roman" w:cs="Times New Roman"/>
          <w:color w:val="000000" w:themeColor="text1"/>
          <w:sz w:val="20"/>
          <w:szCs w:val="20"/>
        </w:rPr>
        <w:t xml:space="preserve"> tremendous impact</w:t>
      </w:r>
      <w:r w:rsidR="00D138A1">
        <w:rPr>
          <w:rFonts w:ascii="Times New Roman" w:hAnsi="Times New Roman" w:cs="Times New Roman"/>
          <w:color w:val="000000" w:themeColor="text1"/>
          <w:sz w:val="20"/>
          <w:szCs w:val="20"/>
        </w:rPr>
        <w:t xml:space="preserve"> on trajectory </w:t>
      </w:r>
      <w:r w:rsidR="00E81645">
        <w:rPr>
          <w:rFonts w:ascii="Times New Roman" w:hAnsi="Times New Roman" w:cs="Times New Roman"/>
          <w:color w:val="000000" w:themeColor="text1"/>
          <w:sz w:val="20"/>
          <w:szCs w:val="20"/>
        </w:rPr>
        <w:t xml:space="preserve">data analysis, such as </w:t>
      </w:r>
      <w:r w:rsidR="00D138A1">
        <w:rPr>
          <w:rFonts w:ascii="Times New Roman" w:hAnsi="Times New Roman" w:cs="Times New Roman"/>
          <w:color w:val="000000" w:themeColor="text1"/>
          <w:sz w:val="20"/>
          <w:szCs w:val="20"/>
        </w:rPr>
        <w:t>compression</w:t>
      </w:r>
      <w:r w:rsidR="00E81645">
        <w:rPr>
          <w:rFonts w:ascii="Times New Roman" w:hAnsi="Times New Roman" w:cs="Times New Roman"/>
          <w:color w:val="000000" w:themeColor="text1"/>
          <w:sz w:val="20"/>
          <w:szCs w:val="20"/>
        </w:rPr>
        <w:t>, clustering, classification as well as pattern discovery. Therefore,</w:t>
      </w:r>
      <w:r w:rsidR="00B3165B">
        <w:rPr>
          <w:rFonts w:ascii="Times New Roman" w:hAnsi="Times New Roman" w:cs="Times New Roman"/>
          <w:color w:val="000000" w:themeColor="text1"/>
          <w:sz w:val="20"/>
          <w:szCs w:val="20"/>
        </w:rPr>
        <w:t xml:space="preserve"> </w:t>
      </w:r>
      <w:r w:rsidR="00E81645">
        <w:rPr>
          <w:rFonts w:ascii="Times New Roman" w:hAnsi="Times New Roman" w:cs="Times New Roman"/>
          <w:color w:val="000000" w:themeColor="text1"/>
          <w:sz w:val="20"/>
          <w:szCs w:val="20"/>
        </w:rPr>
        <w:t>i</w:t>
      </w:r>
      <w:r w:rsidR="00B3165B">
        <w:rPr>
          <w:rFonts w:ascii="Times New Roman" w:hAnsi="Times New Roman" w:cs="Times New Roman"/>
          <w:color w:val="000000" w:themeColor="text1"/>
          <w:sz w:val="20"/>
          <w:szCs w:val="20"/>
        </w:rPr>
        <w:t>n order to</w:t>
      </w:r>
      <w:r w:rsidR="00045ED4">
        <w:rPr>
          <w:rFonts w:ascii="Times New Roman" w:hAnsi="Times New Roman" w:cs="Times New Roman"/>
          <w:color w:val="000000" w:themeColor="text1"/>
          <w:sz w:val="20"/>
          <w:szCs w:val="20"/>
        </w:rPr>
        <w:t xml:space="preserve"> get rid of noisy data and</w:t>
      </w:r>
      <w:r w:rsidR="00B3165B">
        <w:rPr>
          <w:rFonts w:ascii="Times New Roman" w:hAnsi="Times New Roman" w:cs="Times New Roman"/>
          <w:color w:val="000000" w:themeColor="text1"/>
          <w:sz w:val="20"/>
          <w:szCs w:val="20"/>
        </w:rPr>
        <w:t xml:space="preserve"> eliminate the influence of noise, in this section, we proposed a n</w:t>
      </w:r>
      <w:r w:rsidR="00B3165B" w:rsidRPr="00B3165B">
        <w:rPr>
          <w:rFonts w:ascii="Times New Roman" w:hAnsi="Times New Roman" w:cs="Times New Roman"/>
          <w:color w:val="000000" w:themeColor="text1"/>
          <w:sz w:val="20"/>
          <w:szCs w:val="20"/>
        </w:rPr>
        <w:t>oise reduction model</w:t>
      </w:r>
      <w:r w:rsidR="00B3165B">
        <w:rPr>
          <w:rFonts w:ascii="Times New Roman" w:hAnsi="Times New Roman" w:cs="Times New Roman"/>
          <w:color w:val="000000" w:themeColor="text1"/>
          <w:sz w:val="20"/>
          <w:szCs w:val="20"/>
        </w:rPr>
        <w:t xml:space="preserve">, </w:t>
      </w:r>
      <w:r w:rsidR="00B3165B" w:rsidRPr="00045ED4">
        <w:rPr>
          <w:rFonts w:ascii="Times New Roman" w:hAnsi="Times New Roman" w:cs="Times New Roman"/>
          <w:sz w:val="20"/>
          <w:szCs w:val="20"/>
        </w:rPr>
        <w:t>which can smooth</w:t>
      </w:r>
      <w:r w:rsidR="00B3165B" w:rsidRPr="00B3165B">
        <w:rPr>
          <w:rFonts w:ascii="Times New Roman" w:hAnsi="Times New Roman" w:cs="Times New Roman"/>
          <w:color w:val="FF0000"/>
          <w:sz w:val="20"/>
          <w:szCs w:val="20"/>
        </w:rPr>
        <w:t xml:space="preserve"> </w:t>
      </w:r>
      <w:r w:rsidR="00B7287C" w:rsidRPr="00B7287C">
        <w:rPr>
          <w:rFonts w:ascii="Times New Roman" w:hAnsi="Times New Roman" w:cs="Times New Roman"/>
          <w:color w:val="000000" w:themeColor="text1"/>
          <w:sz w:val="20"/>
          <w:szCs w:val="20"/>
        </w:rPr>
        <w:t>the</w:t>
      </w:r>
      <w:r w:rsidR="005B70D1" w:rsidRPr="00045ED4">
        <w:rPr>
          <w:rFonts w:ascii="Times New Roman" w:hAnsi="Times New Roman" w:cs="Times New Roman"/>
          <w:sz w:val="20"/>
          <w:szCs w:val="20"/>
        </w:rPr>
        <w:t xml:space="preserve"> </w:t>
      </w:r>
      <w:r w:rsidR="00B3165B" w:rsidRPr="00045ED4">
        <w:rPr>
          <w:rFonts w:ascii="Times New Roman" w:hAnsi="Times New Roman" w:cs="Times New Roman"/>
          <w:sz w:val="20"/>
          <w:szCs w:val="20"/>
        </w:rPr>
        <w:t xml:space="preserve">noise </w:t>
      </w:r>
      <w:r w:rsidR="00B7287C">
        <w:rPr>
          <w:rFonts w:ascii="Times New Roman" w:hAnsi="Times New Roman" w:cs="Times New Roman"/>
          <w:sz w:val="20"/>
          <w:szCs w:val="20"/>
        </w:rPr>
        <w:t>in the measurements.</w:t>
      </w:r>
    </w:p>
    <w:p w14:paraId="4ABF26D2" w14:textId="77777777" w:rsidR="0044143A" w:rsidRPr="009E65BB" w:rsidRDefault="00045ED4" w:rsidP="00045ED4">
      <w:pPr>
        <w:adjustRightInd w:val="0"/>
        <w:snapToGrid w:val="0"/>
        <w:ind w:firstLineChars="100" w:firstLine="200"/>
        <w:rPr>
          <w:rFonts w:ascii="Times New Roman" w:hAnsi="Times New Roman" w:cs="Times New Roman"/>
          <w:b/>
          <w:color w:val="000000" w:themeColor="text1"/>
          <w:sz w:val="20"/>
          <w:szCs w:val="20"/>
        </w:rPr>
      </w:pPr>
      <w:r>
        <w:rPr>
          <w:rFonts w:ascii="Times New Roman" w:hAnsi="Times New Roman" w:cs="Times New Roman"/>
          <w:color w:val="000000" w:themeColor="text1"/>
          <w:sz w:val="20"/>
          <w:szCs w:val="20"/>
        </w:rPr>
        <w:t>To formally describe n</w:t>
      </w:r>
      <w:r w:rsidRPr="00045ED4">
        <w:rPr>
          <w:rFonts w:ascii="Times New Roman" w:hAnsi="Times New Roman" w:cs="Times New Roman"/>
          <w:color w:val="000000" w:themeColor="text1"/>
          <w:sz w:val="20"/>
          <w:szCs w:val="20"/>
        </w:rPr>
        <w:t>oise reduction model</w:t>
      </w:r>
      <w:r>
        <w:rPr>
          <w:rFonts w:ascii="Times New Roman" w:hAnsi="Times New Roman" w:cs="Times New Roman"/>
          <w:color w:val="000000" w:themeColor="text1"/>
          <w:sz w:val="20"/>
          <w:szCs w:val="20"/>
        </w:rPr>
        <w:t xml:space="preserve"> and the trajectory compression and recovery algorithm, </w:t>
      </w:r>
      <w:r w:rsidR="00B3165B">
        <w:rPr>
          <w:rFonts w:ascii="Times New Roman" w:hAnsi="Times New Roman" w:cs="Times New Roman"/>
          <w:color w:val="000000" w:themeColor="text1"/>
          <w:sz w:val="20"/>
          <w:szCs w:val="20"/>
        </w:rPr>
        <w:t>trajectory related</w:t>
      </w:r>
      <w:r w:rsidR="00B3165B" w:rsidRPr="00B3165B">
        <w:rPr>
          <w:rFonts w:ascii="Times New Roman" w:hAnsi="Times New Roman" w:cs="Times New Roman"/>
          <w:color w:val="000000" w:themeColor="text1"/>
          <w:sz w:val="20"/>
          <w:szCs w:val="20"/>
        </w:rPr>
        <w:t xml:space="preserve"> </w:t>
      </w:r>
      <w:r w:rsidR="00B3165B">
        <w:rPr>
          <w:rFonts w:ascii="Times New Roman" w:hAnsi="Times New Roman" w:cs="Times New Roman"/>
          <w:color w:val="000000" w:themeColor="text1"/>
          <w:sz w:val="20"/>
          <w:szCs w:val="20"/>
        </w:rPr>
        <w:t>definition</w:t>
      </w:r>
      <w:r>
        <w:rPr>
          <w:rFonts w:ascii="Times New Roman" w:hAnsi="Times New Roman" w:cs="Times New Roman"/>
          <w:color w:val="000000" w:themeColor="text1"/>
          <w:sz w:val="20"/>
          <w:szCs w:val="20"/>
        </w:rPr>
        <w:t>s</w:t>
      </w:r>
      <w:r w:rsidR="00B3165B">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are</w:t>
      </w:r>
      <w:r w:rsidR="00B3165B">
        <w:rPr>
          <w:rFonts w:ascii="Times New Roman" w:hAnsi="Times New Roman" w:cs="Times New Roman"/>
          <w:color w:val="000000" w:themeColor="text1"/>
          <w:sz w:val="20"/>
          <w:szCs w:val="20"/>
        </w:rPr>
        <w:t xml:space="preserve"> given </w:t>
      </w:r>
      <w:r>
        <w:rPr>
          <w:rFonts w:ascii="Times New Roman" w:hAnsi="Times New Roman" w:cs="Times New Roman"/>
          <w:color w:val="000000" w:themeColor="text1"/>
          <w:sz w:val="20"/>
          <w:szCs w:val="20"/>
        </w:rPr>
        <w:t>as followings</w:t>
      </w:r>
      <w:r w:rsidR="00B3165B">
        <w:rPr>
          <w:rFonts w:ascii="Times New Roman" w:hAnsi="Times New Roman" w:cs="Times New Roman"/>
          <w:color w:val="000000" w:themeColor="text1"/>
          <w:sz w:val="20"/>
          <w:szCs w:val="20"/>
        </w:rPr>
        <w:t>.</w:t>
      </w:r>
    </w:p>
    <w:p w14:paraId="2241260D" w14:textId="77777777" w:rsidR="007D54CC" w:rsidRPr="009E65BB" w:rsidRDefault="007D54CC" w:rsidP="007D54CC">
      <w:pPr>
        <w:adjustRightInd w:val="0"/>
        <w:snapToGrid w:val="0"/>
        <w:ind w:firstLineChars="150" w:firstLine="301"/>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Definition </w:t>
      </w:r>
      <w:r w:rsidR="00C460BD">
        <w:rPr>
          <w:rFonts w:ascii="Times New Roman" w:hAnsi="Times New Roman" w:cs="Times New Roman"/>
          <w:b/>
          <w:color w:val="000000" w:themeColor="text1"/>
          <w:sz w:val="20"/>
          <w:szCs w:val="20"/>
        </w:rPr>
        <w:t>1</w:t>
      </w:r>
      <w:r w:rsidRPr="009E65BB">
        <w:rPr>
          <w:rFonts w:ascii="Times New Roman" w:hAnsi="Times New Roman" w:cs="Times New Roman"/>
          <w:b/>
          <w:color w:val="000000" w:themeColor="text1"/>
          <w:sz w:val="20"/>
          <w:szCs w:val="20"/>
        </w:rPr>
        <w:t>.</w:t>
      </w:r>
      <w:r w:rsidRPr="009E65BB">
        <w:rPr>
          <w:rFonts w:ascii="Times New Roman" w:hAnsi="Times New Roman" w:cs="Times New Roman"/>
          <w:color w:val="000000" w:themeColor="text1"/>
          <w:sz w:val="20"/>
          <w:szCs w:val="20"/>
        </w:rPr>
        <w:t xml:space="preserve"> Trajectory Database (TD). TD (Trajectory Database) denotes trajectory set TD= {</w:t>
      </w:r>
      <w:r w:rsidRPr="00C61B5F">
        <w:rPr>
          <w:rFonts w:ascii="Times New Roman" w:hAnsi="Times New Roman" w:cs="Times New Roman"/>
          <w:i/>
          <w:color w:val="000000" w:themeColor="text1"/>
          <w:sz w:val="20"/>
          <w:szCs w:val="20"/>
        </w:rPr>
        <w:t>TR</w:t>
      </w:r>
      <w:r w:rsidRPr="00C61B5F">
        <w:rPr>
          <w:rFonts w:ascii="Times New Roman" w:hAnsi="Times New Roman" w:cs="Times New Roman"/>
          <w:i/>
          <w:color w:val="000000" w:themeColor="text1"/>
          <w:sz w:val="20"/>
          <w:szCs w:val="20"/>
          <w:vertAlign w:val="subscript"/>
        </w:rPr>
        <w:t>1</w:t>
      </w:r>
      <w:r w:rsidRPr="009E65BB">
        <w:rPr>
          <w:rFonts w:ascii="Times New Roman" w:hAnsi="Times New Roman" w:cs="Times New Roman"/>
          <w:color w:val="000000" w:themeColor="text1"/>
          <w:sz w:val="20"/>
          <w:szCs w:val="20"/>
        </w:rPr>
        <w:t xml:space="preserve">, </w:t>
      </w:r>
      <w:r w:rsidRPr="00C61B5F">
        <w:rPr>
          <w:rFonts w:ascii="Times New Roman" w:hAnsi="Times New Roman" w:cs="Times New Roman"/>
          <w:i/>
          <w:color w:val="000000" w:themeColor="text1"/>
          <w:sz w:val="20"/>
          <w:szCs w:val="20"/>
        </w:rPr>
        <w:t>TR</w:t>
      </w:r>
      <w:r w:rsidRPr="00C61B5F">
        <w:rPr>
          <w:rFonts w:ascii="Times New Roman" w:hAnsi="Times New Roman" w:cs="Times New Roman"/>
          <w:i/>
          <w:color w:val="000000" w:themeColor="text1"/>
          <w:sz w:val="20"/>
          <w:szCs w:val="20"/>
          <w:vertAlign w:val="subscript"/>
        </w:rPr>
        <w:t>2</w:t>
      </w:r>
      <w:r w:rsidRPr="009E65BB">
        <w:rPr>
          <w:rFonts w:ascii="Times New Roman" w:hAnsi="Times New Roman" w:cs="Times New Roman"/>
          <w:color w:val="000000" w:themeColor="text1"/>
          <w:sz w:val="20"/>
          <w:szCs w:val="20"/>
        </w:rPr>
        <w:t xml:space="preserve">, </w:t>
      </w:r>
      <w:r w:rsidR="00BA65DF" w:rsidRPr="009E65BB">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 xml:space="preserve"> </w:t>
      </w:r>
      <w:r w:rsidRPr="00C61B5F">
        <w:rPr>
          <w:rFonts w:ascii="Times New Roman" w:hAnsi="Times New Roman" w:cs="Times New Roman"/>
          <w:i/>
          <w:color w:val="000000" w:themeColor="text1"/>
          <w:sz w:val="20"/>
          <w:szCs w:val="20"/>
        </w:rPr>
        <w:t>TR</w:t>
      </w:r>
      <w:r w:rsidRPr="00C61B5F">
        <w:rPr>
          <w:rFonts w:ascii="Times New Roman" w:hAnsi="Times New Roman" w:cs="Times New Roman"/>
          <w:i/>
          <w:color w:val="000000" w:themeColor="text1"/>
          <w:sz w:val="20"/>
          <w:szCs w:val="20"/>
          <w:vertAlign w:val="subscript"/>
        </w:rPr>
        <w:t>n</w:t>
      </w:r>
      <w:r w:rsidRPr="009E65BB">
        <w:rPr>
          <w:rFonts w:ascii="Times New Roman" w:hAnsi="Times New Roman" w:cs="Times New Roman"/>
          <w:color w:val="000000" w:themeColor="text1"/>
          <w:sz w:val="20"/>
          <w:szCs w:val="20"/>
        </w:rPr>
        <w:t xml:space="preserve">}, and </w:t>
      </w:r>
      <w:r w:rsidRPr="00843DDD">
        <w:rPr>
          <w:rFonts w:ascii="Times New Roman" w:hAnsi="Times New Roman" w:cs="Times New Roman"/>
          <w:i/>
          <w:color w:val="000000" w:themeColor="text1"/>
          <w:sz w:val="20"/>
          <w:szCs w:val="20"/>
        </w:rPr>
        <w:t>TR</w:t>
      </w:r>
      <w:r w:rsidRPr="00843DDD">
        <w:rPr>
          <w:rFonts w:ascii="Times New Roman" w:hAnsi="Times New Roman" w:cs="Times New Roman"/>
          <w:i/>
          <w:color w:val="000000" w:themeColor="text1"/>
          <w:sz w:val="20"/>
          <w:szCs w:val="20"/>
          <w:vertAlign w:val="subscript"/>
        </w:rPr>
        <w:t>i</w:t>
      </w:r>
      <w:r w:rsidRPr="009E65BB">
        <w:rPr>
          <w:rFonts w:ascii="Times New Roman" w:hAnsi="Times New Roman" w:cs="Times New Roman"/>
          <w:color w:val="000000" w:themeColor="text1"/>
          <w:sz w:val="20"/>
          <w:szCs w:val="20"/>
        </w:rPr>
        <w:t xml:space="preserve"> is the i</w:t>
      </w:r>
      <w:r w:rsidR="00843DDD">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 xml:space="preserve">th trajectory. A trajectory is a chronological sequence consisted of multi-dimensional locations, which is denoted by </w:t>
      </w:r>
      <w:r w:rsidRPr="009E65BB">
        <w:rPr>
          <w:rFonts w:ascii="Times New Roman" w:hAnsi="Times New Roman" w:cs="Times New Roman"/>
          <w:i/>
          <w:color w:val="000000" w:themeColor="text1"/>
          <w:sz w:val="20"/>
          <w:szCs w:val="20"/>
        </w:rPr>
        <w:t>TR</w:t>
      </w:r>
      <w:r w:rsidRPr="009E65BB">
        <w:rPr>
          <w:rFonts w:ascii="Times New Roman" w:hAnsi="Times New Roman" w:cs="Times New Roman"/>
          <w:i/>
          <w:color w:val="000000" w:themeColor="text1"/>
          <w:sz w:val="20"/>
          <w:szCs w:val="20"/>
          <w:vertAlign w:val="subscript"/>
        </w:rPr>
        <w:t>i</w:t>
      </w:r>
      <w:r w:rsidRPr="009E65BB">
        <w:rPr>
          <w:rFonts w:ascii="Times New Roman" w:hAnsi="Times New Roman" w:cs="Times New Roman"/>
          <w:color w:val="000000" w:themeColor="text1"/>
          <w:sz w:val="20"/>
          <w:szCs w:val="20"/>
        </w:rPr>
        <w:t>=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1</w:t>
      </w:r>
      <w:r w:rsidRPr="009E65BB">
        <w:rPr>
          <w:rFonts w:ascii="Times New Roman" w:hAnsi="Times New Roman" w:cs="Times New Roman"/>
          <w:color w:val="000000" w:themeColor="text1"/>
          <w:sz w:val="20"/>
          <w:szCs w:val="20"/>
        </w:rPr>
        <w:t xml:space="preserve">, </w:t>
      </w:r>
      <w:r w:rsidRPr="009E65BB">
        <w:rPr>
          <w:rFonts w:ascii="Times New Roman" w:hAnsi="Times New Roman" w:cs="Times New Roman"/>
          <w:i/>
          <w:color w:val="000000" w:themeColor="text1"/>
          <w:sz w:val="20"/>
          <w:szCs w:val="20"/>
        </w:rPr>
        <w:t>P</w:t>
      </w:r>
      <w:r w:rsidRPr="009E65BB">
        <w:rPr>
          <w:rFonts w:ascii="Times New Roman" w:hAnsi="Times New Roman" w:cs="Times New Roman"/>
          <w:i/>
          <w:color w:val="000000" w:themeColor="text1"/>
          <w:sz w:val="20"/>
          <w:szCs w:val="20"/>
          <w:vertAlign w:val="subscript"/>
        </w:rPr>
        <w:t>2</w:t>
      </w:r>
      <w:r w:rsidRPr="009E65BB">
        <w:rPr>
          <w:rFonts w:ascii="Times New Roman" w:hAnsi="Times New Roman" w:cs="Times New Roman"/>
          <w:color w:val="000000" w:themeColor="text1"/>
          <w:sz w:val="20"/>
          <w:szCs w:val="20"/>
        </w:rPr>
        <w:t xml:space="preserve">, …, </w:t>
      </w:r>
      <w:r w:rsidR="00BA65DF" w:rsidRPr="009E65BB">
        <w:rPr>
          <w:rFonts w:ascii="Times New Roman" w:hAnsi="Times New Roman" w:cs="Times New Roman"/>
          <w:i/>
          <w:color w:val="000000" w:themeColor="text1"/>
          <w:sz w:val="20"/>
          <w:szCs w:val="20"/>
        </w:rPr>
        <w:t>P</w:t>
      </w:r>
      <w:r w:rsidR="00BA65DF" w:rsidRPr="009E65BB">
        <w:rPr>
          <w:rFonts w:ascii="Times New Roman" w:hAnsi="Times New Roman" w:cs="Times New Roman"/>
          <w:i/>
          <w:color w:val="000000" w:themeColor="text1"/>
          <w:sz w:val="20"/>
          <w:szCs w:val="20"/>
          <w:vertAlign w:val="subscript"/>
        </w:rPr>
        <w:t>m</w:t>
      </w:r>
      <w:r w:rsidR="00BA65DF" w:rsidRPr="009E65BB">
        <w:rPr>
          <w:rFonts w:ascii="Times New Roman" w:hAnsi="Times New Roman" w:cs="Times New Roman"/>
          <w:color w:val="000000" w:themeColor="text1"/>
          <w:sz w:val="20"/>
          <w:szCs w:val="20"/>
        </w:rPr>
        <w:t>} (</w:t>
      </w:r>
      <w:r w:rsidRPr="009E65BB">
        <w:rPr>
          <w:rFonts w:ascii="Times New Roman" w:hAnsi="Times New Roman" w:cs="Times New Roman"/>
          <w:color w:val="000000" w:themeColor="text1"/>
          <w:sz w:val="20"/>
          <w:szCs w:val="20"/>
        </w:rPr>
        <w:t xml:space="preserve">1≤i≤n). </w:t>
      </w:r>
    </w:p>
    <w:p w14:paraId="385D7972" w14:textId="77777777" w:rsidR="007D54CC" w:rsidRPr="00B7287C" w:rsidRDefault="007D54CC" w:rsidP="007D54CC">
      <w:pPr>
        <w:adjustRightInd w:val="0"/>
        <w:snapToGrid w:val="0"/>
        <w:ind w:firstLineChars="100" w:firstLine="200"/>
        <w:rPr>
          <w:rFonts w:ascii="Times New Roman" w:hAnsi="Times New Roman" w:cs="Times New Roman"/>
          <w:color w:val="000000" w:themeColor="text1"/>
          <w:sz w:val="20"/>
          <w:szCs w:val="20"/>
        </w:rPr>
      </w:pPr>
      <w:r w:rsidRPr="00B7287C">
        <w:rPr>
          <w:rFonts w:ascii="Times New Roman" w:hAnsi="Times New Roman" w:cs="Times New Roman"/>
          <w:color w:val="000000" w:themeColor="text1"/>
          <w:sz w:val="20"/>
          <w:szCs w:val="20"/>
        </w:rPr>
        <w:t>In this paper, the trajectory can be captured as a time-stamped series of location points, denoted as {&lt;</w:t>
      </w:r>
      <w:r w:rsidRPr="00B7287C">
        <w:rPr>
          <w:rFonts w:ascii="Times New Roman" w:hAnsi="Times New Roman" w:cs="Times New Roman"/>
          <w:i/>
          <w:color w:val="000000" w:themeColor="text1"/>
          <w:sz w:val="20"/>
          <w:szCs w:val="20"/>
        </w:rPr>
        <w:t>x</w:t>
      </w:r>
      <w:r w:rsidRPr="00B7287C">
        <w:rPr>
          <w:rFonts w:ascii="Times New Roman" w:hAnsi="Times New Roman" w:cs="Times New Roman"/>
          <w:i/>
          <w:color w:val="000000" w:themeColor="text1"/>
          <w:sz w:val="20"/>
          <w:szCs w:val="20"/>
          <w:vertAlign w:val="subscript"/>
        </w:rPr>
        <w:t>1</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y</w:t>
      </w:r>
      <w:r w:rsidRPr="00B7287C">
        <w:rPr>
          <w:rFonts w:ascii="Times New Roman" w:hAnsi="Times New Roman" w:cs="Times New Roman"/>
          <w:i/>
          <w:color w:val="000000" w:themeColor="text1"/>
          <w:sz w:val="20"/>
          <w:szCs w:val="20"/>
          <w:vertAlign w:val="subscript"/>
        </w:rPr>
        <w:t>1</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t</w:t>
      </w:r>
      <w:r w:rsidRPr="00B7287C">
        <w:rPr>
          <w:rFonts w:ascii="Times New Roman" w:hAnsi="Times New Roman" w:cs="Times New Roman"/>
          <w:i/>
          <w:color w:val="000000" w:themeColor="text1"/>
          <w:sz w:val="20"/>
          <w:szCs w:val="20"/>
          <w:vertAlign w:val="subscript"/>
        </w:rPr>
        <w:t>1</w:t>
      </w:r>
      <w:r w:rsidRPr="00B7287C">
        <w:rPr>
          <w:rFonts w:ascii="Times New Roman" w:hAnsi="Times New Roman" w:cs="Times New Roman"/>
          <w:color w:val="000000" w:themeColor="text1"/>
          <w:sz w:val="20"/>
          <w:szCs w:val="20"/>
        </w:rPr>
        <w:t>&gt;, &lt;</w:t>
      </w:r>
      <w:r w:rsidRPr="00B7287C">
        <w:rPr>
          <w:rFonts w:ascii="Times New Roman" w:hAnsi="Times New Roman" w:cs="Times New Roman"/>
          <w:i/>
          <w:color w:val="000000" w:themeColor="text1"/>
          <w:sz w:val="20"/>
          <w:szCs w:val="20"/>
        </w:rPr>
        <w:t>x</w:t>
      </w:r>
      <w:r w:rsidRPr="00B7287C">
        <w:rPr>
          <w:rFonts w:ascii="Times New Roman" w:hAnsi="Times New Roman" w:cs="Times New Roman"/>
          <w:i/>
          <w:color w:val="000000" w:themeColor="text1"/>
          <w:sz w:val="20"/>
          <w:szCs w:val="20"/>
          <w:vertAlign w:val="subscript"/>
        </w:rPr>
        <w:t>2</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y</w:t>
      </w:r>
      <w:r w:rsidRPr="00B7287C">
        <w:rPr>
          <w:rFonts w:ascii="Times New Roman" w:hAnsi="Times New Roman" w:cs="Times New Roman"/>
          <w:i/>
          <w:color w:val="000000" w:themeColor="text1"/>
          <w:sz w:val="20"/>
          <w:szCs w:val="20"/>
          <w:vertAlign w:val="subscript"/>
        </w:rPr>
        <w:t>2</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t</w:t>
      </w:r>
      <w:r w:rsidRPr="00B7287C">
        <w:rPr>
          <w:rFonts w:ascii="Times New Roman" w:hAnsi="Times New Roman" w:cs="Times New Roman"/>
          <w:i/>
          <w:color w:val="000000" w:themeColor="text1"/>
          <w:sz w:val="20"/>
          <w:szCs w:val="20"/>
          <w:vertAlign w:val="subscript"/>
        </w:rPr>
        <w:t>2</w:t>
      </w:r>
      <w:r w:rsidRPr="00B7287C">
        <w:rPr>
          <w:rFonts w:ascii="Times New Roman" w:hAnsi="Times New Roman" w:cs="Times New Roman"/>
          <w:color w:val="000000" w:themeColor="text1"/>
          <w:sz w:val="20"/>
          <w:szCs w:val="20"/>
        </w:rPr>
        <w:t xml:space="preserve">&gt;, </w:t>
      </w:r>
      <w:r w:rsidR="00BA65DF" w:rsidRPr="00B7287C">
        <w:rPr>
          <w:rFonts w:ascii="Times New Roman" w:hAnsi="Times New Roman" w:cs="Times New Roman"/>
          <w:color w:val="000000" w:themeColor="text1"/>
          <w:sz w:val="20"/>
          <w:szCs w:val="20"/>
        </w:rPr>
        <w:t>…,</w:t>
      </w:r>
      <w:r w:rsidRPr="00B7287C">
        <w:rPr>
          <w:rFonts w:ascii="Times New Roman" w:hAnsi="Times New Roman" w:cs="Times New Roman"/>
          <w:color w:val="000000" w:themeColor="text1"/>
          <w:sz w:val="20"/>
          <w:szCs w:val="20"/>
        </w:rPr>
        <w:t xml:space="preserve"> &lt;</w:t>
      </w:r>
      <w:r w:rsidRPr="00B7287C">
        <w:rPr>
          <w:rFonts w:ascii="Times New Roman" w:hAnsi="Times New Roman" w:cs="Times New Roman"/>
          <w:i/>
          <w:color w:val="000000" w:themeColor="text1"/>
          <w:sz w:val="20"/>
          <w:szCs w:val="20"/>
        </w:rPr>
        <w:t>x</w:t>
      </w:r>
      <w:r w:rsidRPr="00B7287C">
        <w:rPr>
          <w:rFonts w:ascii="Times New Roman" w:hAnsi="Times New Roman" w:cs="Times New Roman"/>
          <w:i/>
          <w:color w:val="000000" w:themeColor="text1"/>
          <w:sz w:val="20"/>
          <w:szCs w:val="20"/>
          <w:vertAlign w:val="subscript"/>
        </w:rPr>
        <w:t>n</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y</w:t>
      </w:r>
      <w:r w:rsidRPr="00B7287C">
        <w:rPr>
          <w:rFonts w:ascii="Times New Roman" w:hAnsi="Times New Roman" w:cs="Times New Roman"/>
          <w:i/>
          <w:color w:val="000000" w:themeColor="text1"/>
          <w:sz w:val="20"/>
          <w:szCs w:val="20"/>
          <w:vertAlign w:val="subscript"/>
        </w:rPr>
        <w:t>n</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t</w:t>
      </w:r>
      <w:r w:rsidRPr="00B7287C">
        <w:rPr>
          <w:rFonts w:ascii="Times New Roman" w:hAnsi="Times New Roman" w:cs="Times New Roman"/>
          <w:i/>
          <w:color w:val="000000" w:themeColor="text1"/>
          <w:sz w:val="20"/>
          <w:szCs w:val="20"/>
          <w:vertAlign w:val="subscript"/>
        </w:rPr>
        <w:t>n</w:t>
      </w:r>
      <w:r w:rsidRPr="00B7287C">
        <w:rPr>
          <w:rFonts w:ascii="Times New Roman" w:hAnsi="Times New Roman" w:cs="Times New Roman"/>
          <w:color w:val="000000" w:themeColor="text1"/>
          <w:sz w:val="20"/>
          <w:szCs w:val="20"/>
        </w:rPr>
        <w:t xml:space="preserve">&gt;} where </w:t>
      </w:r>
      <w:r w:rsidRPr="00B7287C">
        <w:rPr>
          <w:rFonts w:ascii="Times New Roman" w:hAnsi="Times New Roman" w:cs="Times New Roman"/>
          <w:i/>
          <w:color w:val="000000" w:themeColor="text1"/>
          <w:sz w:val="20"/>
          <w:szCs w:val="20"/>
        </w:rPr>
        <w:t>x</w:t>
      </w:r>
      <w:r w:rsidRPr="00B7287C">
        <w:rPr>
          <w:rFonts w:ascii="Times New Roman" w:hAnsi="Times New Roman" w:cs="Times New Roman"/>
          <w:i/>
          <w:color w:val="000000" w:themeColor="text1"/>
          <w:sz w:val="20"/>
          <w:szCs w:val="20"/>
          <w:vertAlign w:val="subscript"/>
        </w:rPr>
        <w:t>i</w:t>
      </w:r>
      <w:r w:rsidRPr="00B7287C">
        <w:rPr>
          <w:rFonts w:ascii="Times New Roman" w:hAnsi="Times New Roman" w:cs="Times New Roman"/>
          <w:color w:val="000000" w:themeColor="text1"/>
          <w:sz w:val="20"/>
          <w:szCs w:val="20"/>
        </w:rPr>
        <w:t xml:space="preserve">, </w:t>
      </w:r>
      <w:r w:rsidRPr="00B7287C">
        <w:rPr>
          <w:rFonts w:ascii="Times New Roman" w:hAnsi="Times New Roman" w:cs="Times New Roman"/>
          <w:i/>
          <w:color w:val="000000" w:themeColor="text1"/>
          <w:sz w:val="20"/>
          <w:szCs w:val="20"/>
        </w:rPr>
        <w:t>y</w:t>
      </w:r>
      <w:r w:rsidRPr="00B7287C">
        <w:rPr>
          <w:rFonts w:ascii="Times New Roman" w:hAnsi="Times New Roman" w:cs="Times New Roman"/>
          <w:i/>
          <w:color w:val="000000" w:themeColor="text1"/>
          <w:sz w:val="20"/>
          <w:szCs w:val="20"/>
          <w:vertAlign w:val="subscript"/>
        </w:rPr>
        <w:t>i</w:t>
      </w:r>
      <w:r w:rsidRPr="00B7287C">
        <w:rPr>
          <w:rFonts w:ascii="Times New Roman" w:hAnsi="Times New Roman" w:cs="Times New Roman"/>
          <w:color w:val="000000" w:themeColor="text1"/>
          <w:sz w:val="20"/>
          <w:szCs w:val="20"/>
        </w:rPr>
        <w:t xml:space="preserve"> represent longitude and latitude of the moving object at time </w:t>
      </w:r>
      <w:r w:rsidRPr="00B7287C">
        <w:rPr>
          <w:rFonts w:ascii="Times New Roman" w:hAnsi="Times New Roman" w:cs="Times New Roman"/>
          <w:i/>
          <w:color w:val="000000" w:themeColor="text1"/>
          <w:sz w:val="20"/>
          <w:szCs w:val="20"/>
        </w:rPr>
        <w:t>t</w:t>
      </w:r>
      <w:r w:rsidRPr="00B7287C">
        <w:rPr>
          <w:rFonts w:ascii="Times New Roman" w:hAnsi="Times New Roman" w:cs="Times New Roman"/>
          <w:i/>
          <w:color w:val="000000" w:themeColor="text1"/>
          <w:sz w:val="20"/>
          <w:szCs w:val="20"/>
          <w:vertAlign w:val="subscript"/>
        </w:rPr>
        <w:t>i</w:t>
      </w:r>
      <w:r w:rsidRPr="00B7287C">
        <w:rPr>
          <w:rFonts w:ascii="Times New Roman" w:hAnsi="Times New Roman" w:cs="Times New Roman"/>
          <w:color w:val="000000" w:themeColor="text1"/>
          <w:sz w:val="20"/>
          <w:szCs w:val="20"/>
        </w:rPr>
        <w:t xml:space="preserve"> and </w:t>
      </w:r>
      <w:r w:rsidRPr="00B7287C">
        <w:rPr>
          <w:rFonts w:ascii="Times New Roman" w:hAnsi="Times New Roman" w:cs="Times New Roman"/>
          <w:i/>
          <w:color w:val="000000" w:themeColor="text1"/>
          <w:sz w:val="20"/>
          <w:szCs w:val="20"/>
        </w:rPr>
        <w:t>n</w:t>
      </w:r>
      <w:r w:rsidRPr="00B7287C">
        <w:rPr>
          <w:rFonts w:ascii="Times New Roman" w:hAnsi="Times New Roman" w:cs="Times New Roman"/>
          <w:color w:val="000000" w:themeColor="text1"/>
          <w:sz w:val="20"/>
          <w:szCs w:val="20"/>
        </w:rPr>
        <w:t xml:space="preserve"> is the total number of the record</w:t>
      </w:r>
      <w:r w:rsidR="00B3165B" w:rsidRPr="00B7287C">
        <w:rPr>
          <w:rFonts w:ascii="Times New Roman" w:hAnsi="Times New Roman" w:cs="Times New Roman"/>
          <w:color w:val="000000" w:themeColor="text1"/>
          <w:sz w:val="20"/>
          <w:szCs w:val="20"/>
        </w:rPr>
        <w:t>ed</w:t>
      </w:r>
      <w:r w:rsidRPr="00B7287C">
        <w:rPr>
          <w:rFonts w:ascii="Times New Roman" w:hAnsi="Times New Roman" w:cs="Times New Roman"/>
          <w:color w:val="000000" w:themeColor="text1"/>
          <w:sz w:val="20"/>
          <w:szCs w:val="20"/>
        </w:rPr>
        <w:t xml:space="preserve"> points in the trajectory.</w:t>
      </w:r>
    </w:p>
    <w:p w14:paraId="7508D125" w14:textId="77777777" w:rsidR="00B77D04" w:rsidRDefault="00B77D04" w:rsidP="00B77D04">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A72215" w:rsidRPr="009E65BB">
        <w:rPr>
          <w:rFonts w:ascii="Times New Roman" w:hAnsi="Times New Roman" w:cs="Times New Roman"/>
          <w:color w:val="000000" w:themeColor="text1"/>
          <w:sz w:val="20"/>
          <w:szCs w:val="20"/>
        </w:rPr>
        <w:t xml:space="preserve">To obtain higher precision data, we can use filtering techniques to smooth the noise of the trajectory. </w:t>
      </w:r>
      <w:r w:rsidR="00045ED4">
        <w:rPr>
          <w:rFonts w:ascii="Times New Roman" w:hAnsi="Times New Roman" w:cs="Times New Roman" w:hint="eastAsia"/>
          <w:color w:val="000000" w:themeColor="text1"/>
          <w:sz w:val="20"/>
          <w:szCs w:val="20"/>
        </w:rPr>
        <w:t xml:space="preserve">As we </w:t>
      </w:r>
      <w:r w:rsidR="00045ED4">
        <w:rPr>
          <w:rFonts w:ascii="Times New Roman" w:hAnsi="Times New Roman" w:cs="Times New Roman"/>
          <w:color w:val="000000" w:themeColor="text1"/>
          <w:sz w:val="20"/>
          <w:szCs w:val="20"/>
        </w:rPr>
        <w:t>discussed</w:t>
      </w:r>
      <w:r w:rsidR="00045ED4">
        <w:rPr>
          <w:rFonts w:ascii="Times New Roman" w:hAnsi="Times New Roman" w:cs="Times New Roman" w:hint="eastAsia"/>
          <w:color w:val="000000" w:themeColor="text1"/>
          <w:sz w:val="20"/>
          <w:szCs w:val="20"/>
        </w:rPr>
        <w:t xml:space="preserve"> </w:t>
      </w:r>
      <w:r w:rsidR="00045ED4">
        <w:rPr>
          <w:rFonts w:ascii="Times New Roman" w:hAnsi="Times New Roman" w:cs="Times New Roman"/>
          <w:color w:val="000000" w:themeColor="text1"/>
          <w:sz w:val="20"/>
          <w:szCs w:val="20"/>
        </w:rPr>
        <w:t xml:space="preserve">in section 2, among many efficient </w:t>
      </w:r>
      <w:r w:rsidR="00045ED4" w:rsidRPr="009E65BB">
        <w:rPr>
          <w:rFonts w:ascii="Times New Roman" w:hAnsi="Times New Roman" w:cs="Times New Roman"/>
          <w:color w:val="000000" w:themeColor="text1"/>
          <w:sz w:val="20"/>
          <w:szCs w:val="20"/>
        </w:rPr>
        <w:t>filter</w:t>
      </w:r>
      <w:r w:rsidR="00045ED4">
        <w:rPr>
          <w:rFonts w:ascii="Times New Roman" w:hAnsi="Times New Roman" w:cs="Times New Roman"/>
          <w:color w:val="000000" w:themeColor="text1"/>
          <w:sz w:val="20"/>
          <w:szCs w:val="20"/>
        </w:rPr>
        <w:t xml:space="preserve"> algorithms, </w:t>
      </w:r>
      <w:r w:rsidR="00045ED4" w:rsidRPr="009E65BB">
        <w:rPr>
          <w:rFonts w:ascii="Times New Roman" w:hAnsi="Times New Roman" w:cs="Times New Roman"/>
          <w:color w:val="000000" w:themeColor="text1"/>
          <w:sz w:val="20"/>
          <w:szCs w:val="20"/>
        </w:rPr>
        <w:t>Particle filter</w:t>
      </w:r>
      <w:r w:rsidR="00A72215">
        <w:rPr>
          <w:rFonts w:ascii="Times New Roman" w:hAnsi="Times New Roman" w:cs="Times New Roman"/>
          <w:color w:val="000000" w:themeColor="text1"/>
          <w:sz w:val="20"/>
          <w:szCs w:val="20"/>
        </w:rPr>
        <w:t>ing algorithm</w:t>
      </w:r>
      <w:r w:rsidR="00045ED4">
        <w:rPr>
          <w:rFonts w:ascii="Times New Roman" w:hAnsi="Times New Roman" w:cs="Times New Roman"/>
          <w:color w:val="000000" w:themeColor="text1"/>
          <w:sz w:val="20"/>
          <w:szCs w:val="20"/>
        </w:rPr>
        <w:t xml:space="preserve"> is an efficient and effective </w:t>
      </w:r>
      <w:r w:rsidR="00A72215">
        <w:rPr>
          <w:rFonts w:ascii="Times New Roman" w:hAnsi="Times New Roman" w:cs="Times New Roman"/>
          <w:color w:val="000000" w:themeColor="text1"/>
          <w:sz w:val="20"/>
          <w:szCs w:val="20"/>
        </w:rPr>
        <w:t xml:space="preserve">noise </w:t>
      </w:r>
      <w:r w:rsidR="00A72215" w:rsidRPr="009E65BB">
        <w:rPr>
          <w:rFonts w:ascii="Times New Roman" w:hAnsi="Times New Roman" w:cs="Times New Roman"/>
          <w:color w:val="000000" w:themeColor="text1"/>
          <w:sz w:val="20"/>
          <w:szCs w:val="20"/>
        </w:rPr>
        <w:t>filter</w:t>
      </w:r>
      <w:r w:rsidR="00A72215">
        <w:rPr>
          <w:rFonts w:ascii="Times New Roman" w:hAnsi="Times New Roman" w:cs="Times New Roman"/>
          <w:color w:val="000000" w:themeColor="text1"/>
          <w:sz w:val="20"/>
          <w:szCs w:val="20"/>
        </w:rPr>
        <w:t>, contribute</w:t>
      </w:r>
      <w:r w:rsidR="00687321">
        <w:rPr>
          <w:rFonts w:ascii="Times New Roman" w:hAnsi="Times New Roman" w:cs="Times New Roman"/>
          <w:color w:val="000000" w:themeColor="text1"/>
          <w:sz w:val="20"/>
          <w:szCs w:val="20"/>
        </w:rPr>
        <w:t>s</w:t>
      </w:r>
      <w:r w:rsidR="00A72215">
        <w:rPr>
          <w:rFonts w:ascii="Times New Roman" w:hAnsi="Times New Roman" w:cs="Times New Roman"/>
          <w:color w:val="000000" w:themeColor="text1"/>
          <w:sz w:val="20"/>
          <w:szCs w:val="20"/>
        </w:rPr>
        <w:t xml:space="preserve"> to </w:t>
      </w:r>
      <w:r w:rsidR="00A72215" w:rsidRPr="00E3437B">
        <w:rPr>
          <w:rFonts w:ascii="Times New Roman" w:hAnsi="Times New Roman" w:cs="Times New Roman"/>
          <w:color w:val="000000" w:themeColor="text1"/>
          <w:sz w:val="20"/>
          <w:szCs w:val="20"/>
        </w:rPr>
        <w:t xml:space="preserve">its </w:t>
      </w:r>
      <w:r w:rsidR="00FE1771" w:rsidRPr="00E3437B">
        <w:rPr>
          <w:rFonts w:ascii="Times New Roman" w:hAnsi="Times New Roman" w:cs="Times New Roman"/>
          <w:color w:val="000000" w:themeColor="text1"/>
          <w:sz w:val="20"/>
          <w:szCs w:val="20"/>
        </w:rPr>
        <w:t>superiority of non-linear, non-Gaussian systems</w:t>
      </w:r>
      <w:r w:rsidR="00FE1771">
        <w:rPr>
          <w:rFonts w:ascii="Times New Roman" w:hAnsi="Times New Roman" w:cs="Times New Roman" w:hint="eastAsia"/>
          <w:color w:val="000000" w:themeColor="text1"/>
          <w:sz w:val="20"/>
          <w:szCs w:val="20"/>
        </w:rPr>
        <w:t xml:space="preserve">. </w:t>
      </w:r>
      <w:r w:rsidR="00A72215">
        <w:rPr>
          <w:rFonts w:ascii="Times New Roman" w:hAnsi="Times New Roman" w:cs="Times New Roman" w:hint="eastAsia"/>
          <w:color w:val="000000" w:themeColor="text1"/>
          <w:sz w:val="20"/>
          <w:szCs w:val="20"/>
        </w:rPr>
        <w:t>Therefore</w:t>
      </w:r>
      <w:r w:rsidR="00A72215">
        <w:rPr>
          <w:rFonts w:ascii="Times New Roman" w:hAnsi="Times New Roman" w:cs="Times New Roman"/>
          <w:color w:val="000000" w:themeColor="text1"/>
          <w:sz w:val="20"/>
          <w:szCs w:val="20"/>
        </w:rPr>
        <w:t xml:space="preserve">, </w:t>
      </w:r>
      <w:r w:rsidR="00B647F0" w:rsidRPr="009E65BB">
        <w:rPr>
          <w:rFonts w:ascii="Times New Roman" w:hAnsi="Times New Roman" w:cs="Times New Roman"/>
          <w:color w:val="000000" w:themeColor="text1"/>
          <w:sz w:val="20"/>
          <w:szCs w:val="20"/>
        </w:rPr>
        <w:t>we select the Particle filter to filter out noise in trajectories.</w:t>
      </w:r>
    </w:p>
    <w:p w14:paraId="6E4C6443" w14:textId="77777777" w:rsidR="00605E5A" w:rsidRDefault="00FE1771" w:rsidP="00B77D04">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9E7097">
        <w:rPr>
          <w:rFonts w:ascii="Times New Roman" w:hAnsi="Times New Roman" w:cs="Times New Roman"/>
          <w:color w:val="000000" w:themeColor="text1"/>
          <w:sz w:val="20"/>
          <w:szCs w:val="20"/>
        </w:rPr>
        <w:t xml:space="preserve">From </w:t>
      </w:r>
      <w:r w:rsidR="009E7097" w:rsidRPr="0030019B">
        <w:rPr>
          <w:rFonts w:ascii="Times New Roman" w:hAnsi="Times New Roman" w:cs="Times New Roman"/>
          <w:color w:val="00B050"/>
          <w:sz w:val="20"/>
          <w:szCs w:val="20"/>
          <w:rPrChange w:id="51" w:author="zmj" w:date="2017-09-08T09:48:00Z">
            <w:rPr>
              <w:rFonts w:ascii="Times New Roman" w:hAnsi="Times New Roman" w:cs="Times New Roman"/>
              <w:color w:val="000000" w:themeColor="text1"/>
              <w:sz w:val="20"/>
              <w:szCs w:val="20"/>
            </w:rPr>
          </w:rPrChange>
        </w:rPr>
        <w:t>the</w:t>
      </w:r>
      <w:r w:rsidR="009E7097">
        <w:rPr>
          <w:rFonts w:ascii="Times New Roman" w:hAnsi="Times New Roman" w:cs="Times New Roman"/>
          <w:color w:val="000000" w:themeColor="text1"/>
          <w:sz w:val="20"/>
          <w:szCs w:val="20"/>
        </w:rPr>
        <w:t xml:space="preserve"> </w:t>
      </w:r>
      <w:r w:rsidR="000C687E" w:rsidRPr="000C687E">
        <w:rPr>
          <w:rFonts w:ascii="Times New Roman" w:hAnsi="Times New Roman" w:cs="Times New Roman"/>
          <w:color w:val="000000" w:themeColor="text1"/>
          <w:sz w:val="20"/>
          <w:szCs w:val="20"/>
        </w:rPr>
        <w:t>Figure 2</w:t>
      </w:r>
      <w:r w:rsidR="009E7097">
        <w:rPr>
          <w:rFonts w:ascii="Times New Roman" w:hAnsi="Times New Roman" w:cs="Times New Roman"/>
          <w:color w:val="000000" w:themeColor="text1"/>
          <w:sz w:val="20"/>
          <w:szCs w:val="20"/>
        </w:rPr>
        <w:t xml:space="preserve"> we can see that t</w:t>
      </w:r>
      <w:r>
        <w:rPr>
          <w:rFonts w:ascii="Times New Roman" w:hAnsi="Times New Roman" w:cs="Times New Roman"/>
          <w:color w:val="000000" w:themeColor="text1"/>
          <w:sz w:val="20"/>
          <w:szCs w:val="20"/>
        </w:rPr>
        <w:t xml:space="preserve">he basic process of </w:t>
      </w:r>
      <w:r w:rsidR="000C687E">
        <w:rPr>
          <w:rFonts w:ascii="Times New Roman" w:hAnsi="Times New Roman" w:cs="Times New Roman"/>
          <w:color w:val="000000" w:themeColor="text1"/>
          <w:sz w:val="20"/>
          <w:szCs w:val="20"/>
        </w:rPr>
        <w:t>noise reduction model</w:t>
      </w:r>
      <w:r w:rsidRPr="00FE1771">
        <w:rPr>
          <w:rFonts w:ascii="Times New Roman" w:hAnsi="Times New Roman" w:cs="Times New Roman"/>
          <w:color w:val="000000" w:themeColor="text1"/>
          <w:sz w:val="20"/>
          <w:szCs w:val="20"/>
        </w:rPr>
        <w:t xml:space="preserve"> includes four stages: </w:t>
      </w:r>
      <w:r w:rsidR="00372054">
        <w:rPr>
          <w:rFonts w:ascii="Times New Roman" w:hAnsi="Times New Roman" w:cs="Times New Roman"/>
          <w:color w:val="000000" w:themeColor="text1"/>
          <w:sz w:val="20"/>
          <w:szCs w:val="20"/>
        </w:rPr>
        <w:t>p</w:t>
      </w:r>
      <w:r w:rsidR="00372054" w:rsidRPr="00372054">
        <w:rPr>
          <w:rFonts w:ascii="Times New Roman" w:hAnsi="Times New Roman" w:cs="Times New Roman"/>
          <w:color w:val="000000" w:themeColor="text1"/>
          <w:sz w:val="20"/>
          <w:szCs w:val="20"/>
        </w:rPr>
        <w:t>article initialization</w:t>
      </w:r>
      <w:r w:rsidRPr="00FE1771">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s</w:t>
      </w:r>
      <w:r w:rsidRPr="00FE1771">
        <w:rPr>
          <w:rFonts w:ascii="Times New Roman" w:hAnsi="Times New Roman" w:cs="Times New Roman"/>
          <w:color w:val="000000" w:themeColor="text1"/>
          <w:sz w:val="20"/>
          <w:szCs w:val="20"/>
        </w:rPr>
        <w:t xml:space="preserve">tate transition, </w:t>
      </w:r>
      <w:r w:rsidR="00595940">
        <w:rPr>
          <w:rFonts w:ascii="Times New Roman" w:hAnsi="Times New Roman" w:cs="Times New Roman"/>
          <w:bCs/>
          <w:color w:val="000000" w:themeColor="text1"/>
          <w:sz w:val="20"/>
          <w:szCs w:val="20"/>
        </w:rPr>
        <w:t>importance s</w:t>
      </w:r>
      <w:r w:rsidR="00595940" w:rsidRPr="00595940">
        <w:rPr>
          <w:rFonts w:ascii="Times New Roman" w:hAnsi="Times New Roman" w:cs="Times New Roman"/>
          <w:bCs/>
          <w:color w:val="000000" w:themeColor="text1"/>
          <w:sz w:val="20"/>
          <w:szCs w:val="20"/>
        </w:rPr>
        <w:t>ampling</w:t>
      </w:r>
      <w:r w:rsidRPr="00FE1771">
        <w:rPr>
          <w:rFonts w:ascii="Times New Roman" w:hAnsi="Times New Roman" w:cs="Times New Roman"/>
          <w:color w:val="000000" w:themeColor="text1"/>
          <w:sz w:val="20"/>
          <w:szCs w:val="20"/>
        </w:rPr>
        <w:t xml:space="preserve"> and re</w:t>
      </w:r>
      <w:r w:rsidR="00595940">
        <w:rPr>
          <w:rFonts w:ascii="Times New Roman" w:hAnsi="Times New Roman" w:cs="Times New Roman"/>
          <w:color w:val="000000" w:themeColor="text1"/>
          <w:sz w:val="20"/>
          <w:szCs w:val="20"/>
        </w:rPr>
        <w:t>-</w:t>
      </w:r>
      <w:r w:rsidRPr="00FE1771">
        <w:rPr>
          <w:rFonts w:ascii="Times New Roman" w:hAnsi="Times New Roman" w:cs="Times New Roman"/>
          <w:color w:val="000000" w:themeColor="text1"/>
          <w:sz w:val="20"/>
          <w:szCs w:val="20"/>
        </w:rPr>
        <w:t>sampling.</w:t>
      </w:r>
    </w:p>
    <w:p w14:paraId="03AF46DE" w14:textId="77777777" w:rsidR="00287E00" w:rsidRPr="00287E00" w:rsidRDefault="0088209E" w:rsidP="00B77D04">
      <w:pPr>
        <w:adjustRightInd w:val="0"/>
        <w:snapToGrid w:val="0"/>
        <w:rPr>
          <w:rFonts w:ascii="Times New Roman" w:hAnsi="Times New Roman" w:cs="Times New Roman"/>
          <w:color w:val="000000" w:themeColor="text1"/>
          <w:sz w:val="20"/>
          <w:szCs w:val="20"/>
        </w:rPr>
      </w:pPr>
      <w:r>
        <w:object w:dxaOrig="11100" w:dyaOrig="1201" w14:anchorId="177D5B62">
          <v:shape id="_x0000_i1028" type="#_x0000_t75" style="width:415.6pt;height:45.25pt" o:ole="">
            <v:imagedata r:id="rId18" o:title=""/>
          </v:shape>
          <o:OLEObject Type="Embed" ProgID="Visio.Drawing.15" ShapeID="_x0000_i1028" DrawAspect="Content" ObjectID="_1566409809" r:id="rId19"/>
        </w:object>
      </w:r>
    </w:p>
    <w:p w14:paraId="763E751B" w14:textId="77777777" w:rsidR="000C687E" w:rsidRDefault="000C687E" w:rsidP="000C687E">
      <w:pPr>
        <w:adjustRightInd w:val="0"/>
        <w:snapToGrid w:val="0"/>
        <w:jc w:val="center"/>
        <w:rPr>
          <w:rFonts w:ascii="Times New Roman" w:hAnsi="Times New Roman" w:cs="Times New Roman"/>
        </w:rPr>
      </w:pPr>
      <w:r w:rsidRPr="000C687E">
        <w:rPr>
          <w:rFonts w:ascii="Times New Roman" w:hAnsi="Times New Roman" w:cs="Times New Roman"/>
          <w:b/>
        </w:rPr>
        <w:t>Figure 2.</w:t>
      </w:r>
      <w:r>
        <w:rPr>
          <w:rFonts w:ascii="Times New Roman" w:hAnsi="Times New Roman" w:cs="Times New Roman"/>
          <w:b/>
        </w:rPr>
        <w:t xml:space="preserve"> </w:t>
      </w:r>
      <w:r w:rsidRPr="000C687E">
        <w:rPr>
          <w:rFonts w:ascii="Times New Roman" w:hAnsi="Times New Roman" w:cs="Times New Roman"/>
        </w:rPr>
        <w:t>The process of noise reduction model</w:t>
      </w:r>
    </w:p>
    <w:p w14:paraId="551F916E" w14:textId="77777777" w:rsidR="000C687E" w:rsidRPr="000C687E" w:rsidRDefault="000C687E" w:rsidP="000C687E">
      <w:pPr>
        <w:adjustRightInd w:val="0"/>
        <w:snapToGrid w:val="0"/>
        <w:jc w:val="center"/>
        <w:rPr>
          <w:rFonts w:ascii="Times New Roman" w:hAnsi="Times New Roman" w:cs="Times New Roman"/>
          <w:b/>
          <w:color w:val="000000" w:themeColor="text1"/>
          <w:sz w:val="20"/>
          <w:szCs w:val="20"/>
        </w:rPr>
      </w:pPr>
    </w:p>
    <w:p w14:paraId="371B1648" w14:textId="77777777" w:rsidR="00B77D04" w:rsidRDefault="00B77D04" w:rsidP="00B77D04">
      <w:pPr>
        <w:adjustRightInd w:val="0"/>
        <w:snapToGrid w:val="0"/>
        <w:outlineLvl w:val="1"/>
        <w:rPr>
          <w:rFonts w:ascii="Times New Roman" w:hAnsi="Times New Roman" w:cs="Times New Roman"/>
          <w:b/>
          <w:color w:val="000000" w:themeColor="text1"/>
          <w:sz w:val="20"/>
          <w:szCs w:val="20"/>
        </w:rPr>
      </w:pPr>
      <w:r w:rsidRPr="00595940">
        <w:rPr>
          <w:rFonts w:ascii="Times New Roman" w:hAnsi="Times New Roman" w:cs="Times New Roman"/>
          <w:b/>
          <w:color w:val="000000" w:themeColor="text1"/>
          <w:sz w:val="20"/>
          <w:szCs w:val="20"/>
        </w:rPr>
        <w:t xml:space="preserve">3.1 </w:t>
      </w:r>
      <w:r w:rsidR="00372054" w:rsidRPr="00372054">
        <w:rPr>
          <w:rFonts w:ascii="Times New Roman" w:hAnsi="Times New Roman" w:cs="Times New Roman"/>
          <w:b/>
          <w:color w:val="000000" w:themeColor="text1"/>
          <w:sz w:val="20"/>
          <w:szCs w:val="20"/>
        </w:rPr>
        <w:t>Particle initialization</w:t>
      </w:r>
    </w:p>
    <w:p w14:paraId="2532A286" w14:textId="730A6069" w:rsidR="00A76CD5" w:rsidRDefault="00A76CD5" w:rsidP="00372054">
      <w:pPr>
        <w:adjustRightInd w:val="0"/>
        <w:snapToGrid w:val="0"/>
        <w:rPr>
          <w:rFonts w:ascii="Times New Roman" w:hAnsi="Times New Roman" w:cs="Times New Roman"/>
          <w:color w:val="000000" w:themeColor="text1"/>
          <w:sz w:val="20"/>
          <w:szCs w:val="20"/>
        </w:rPr>
      </w:pPr>
      <w:r>
        <w:rPr>
          <w:rFonts w:ascii="Times New Roman" w:hAnsi="Times New Roman" w:cs="Times New Roman"/>
          <w:b/>
          <w:color w:val="000000" w:themeColor="text1"/>
          <w:sz w:val="20"/>
          <w:szCs w:val="20"/>
        </w:rPr>
        <w:t xml:space="preserve">  </w:t>
      </w:r>
      <w:r w:rsidRPr="00765DFE">
        <w:rPr>
          <w:rFonts w:ascii="Times New Roman" w:hAnsi="Times New Roman" w:cs="Times New Roman"/>
          <w:color w:val="00B050"/>
          <w:sz w:val="20"/>
          <w:szCs w:val="20"/>
          <w:rPrChange w:id="52" w:author="zmj" w:date="2017-09-08T10:05:00Z">
            <w:rPr>
              <w:rFonts w:ascii="Times New Roman" w:hAnsi="Times New Roman" w:cs="Times New Roman"/>
              <w:color w:val="000000" w:themeColor="text1"/>
              <w:sz w:val="20"/>
              <w:szCs w:val="20"/>
            </w:rPr>
          </w:rPrChange>
        </w:rPr>
        <w:t>As described in section 2, the particle filter algorithm is derived from the Monte Carlo which uses the frequency of occurrence of an event to indicate the probability of the event.</w:t>
      </w:r>
      <w:r>
        <w:rPr>
          <w:rFonts w:ascii="Times New Roman" w:hAnsi="Times New Roman" w:cs="Times New Roman"/>
          <w:color w:val="000000" w:themeColor="text1"/>
          <w:sz w:val="20"/>
          <w:szCs w:val="20"/>
        </w:rPr>
        <w:t xml:space="preserve"> </w:t>
      </w:r>
      <w:ins w:id="53" w:author="zmj" w:date="2017-09-08T10:23:00Z">
        <w:r w:rsidR="00FB3EDD" w:rsidRPr="00C24BCF">
          <w:rPr>
            <w:rFonts w:ascii="Times New Roman" w:hAnsi="Times New Roman" w:cs="Times New Roman"/>
            <w:color w:val="00B050"/>
            <w:sz w:val="20"/>
            <w:szCs w:val="20"/>
          </w:rPr>
          <w:t>As described in section 2, the particle filter algorithm uses the frequency of occurrence of an event to indicate the probability of the event.</w:t>
        </w:r>
      </w:ins>
      <w:r w:rsidRPr="00A76CD5">
        <w:rPr>
          <w:rFonts w:ascii="Times New Roman" w:hAnsi="Times New Roman" w:cs="Times New Roman"/>
          <w:color w:val="000000" w:themeColor="text1"/>
          <w:sz w:val="20"/>
          <w:szCs w:val="20"/>
        </w:rPr>
        <w:t xml:space="preserve">In the </w:t>
      </w:r>
      <w:r>
        <w:rPr>
          <w:rFonts w:ascii="Times New Roman" w:hAnsi="Times New Roman" w:cs="Times New Roman"/>
          <w:color w:val="000000" w:themeColor="text1"/>
          <w:sz w:val="20"/>
          <w:szCs w:val="20"/>
        </w:rPr>
        <w:t xml:space="preserve">process of </w:t>
      </w:r>
      <w:r w:rsidRPr="00A76CD5">
        <w:rPr>
          <w:rFonts w:ascii="Times New Roman" w:hAnsi="Times New Roman" w:cs="Times New Roman"/>
          <w:color w:val="000000" w:themeColor="text1"/>
          <w:sz w:val="20"/>
          <w:szCs w:val="20"/>
        </w:rPr>
        <w:t>particle filter</w:t>
      </w:r>
      <w:r>
        <w:rPr>
          <w:rFonts w:ascii="Times New Roman" w:hAnsi="Times New Roman" w:cs="Times New Roman"/>
          <w:color w:val="000000" w:themeColor="text1"/>
          <w:sz w:val="20"/>
          <w:szCs w:val="20"/>
        </w:rPr>
        <w:t>ing</w:t>
      </w:r>
      <w:r w:rsidRPr="00A76CD5">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it can</w:t>
      </w:r>
      <w:r w:rsidRPr="00A76CD5">
        <w:rPr>
          <w:rFonts w:ascii="Times New Roman" w:hAnsi="Times New Roman" w:cs="Times New Roman"/>
          <w:color w:val="000000" w:themeColor="text1"/>
          <w:sz w:val="20"/>
          <w:szCs w:val="20"/>
        </w:rPr>
        <w:t xml:space="preserve"> </w:t>
      </w:r>
      <w:r w:rsidR="00510DC5" w:rsidRPr="00A76CD5">
        <w:rPr>
          <w:rFonts w:ascii="Times New Roman" w:hAnsi="Times New Roman" w:cs="Times New Roman"/>
          <w:color w:val="000000" w:themeColor="text1"/>
          <w:sz w:val="20"/>
          <w:szCs w:val="20"/>
        </w:rPr>
        <w:t>be</w:t>
      </w:r>
      <w:r>
        <w:rPr>
          <w:rFonts w:ascii="Times New Roman" w:hAnsi="Times New Roman" w:cs="Times New Roman"/>
          <w:color w:val="000000" w:themeColor="text1"/>
          <w:sz w:val="20"/>
          <w:szCs w:val="20"/>
        </w:rPr>
        <w:t xml:space="preserve"> </w:t>
      </w:r>
      <w:r w:rsidRPr="00A76CD5">
        <w:rPr>
          <w:rFonts w:ascii="Times New Roman" w:hAnsi="Times New Roman" w:cs="Times New Roman"/>
          <w:color w:val="000000" w:themeColor="text1"/>
          <w:sz w:val="20"/>
          <w:szCs w:val="20"/>
        </w:rPr>
        <w:t>obtained by processing the state of a large number of particles.</w:t>
      </w:r>
    </w:p>
    <w:p w14:paraId="2291A468" w14:textId="77777777" w:rsidR="007D1135" w:rsidRPr="007D1135" w:rsidRDefault="007D1135" w:rsidP="007D1135">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Based on the above analysis, the true, error-free trajectory is denoted as a sequence of coordinates </w:t>
      </w:r>
      <w:r w:rsidRPr="007C4D79">
        <w:rPr>
          <w:rFonts w:ascii="Times New Roman" w:hAnsi="Times New Roman" w:cs="Times New Roman"/>
          <w:i/>
          <w:color w:val="000000" w:themeColor="text1"/>
          <w:sz w:val="20"/>
          <w:szCs w:val="20"/>
        </w:rPr>
        <w:t>X</w:t>
      </w:r>
      <w:r w:rsidRPr="007C4D79">
        <w:rPr>
          <w:rFonts w:ascii="Times New Roman" w:hAnsi="Times New Roman" w:cs="Times New Roman"/>
          <w:i/>
          <w:color w:val="000000" w:themeColor="text1"/>
          <w:sz w:val="20"/>
          <w:szCs w:val="20"/>
          <w:vertAlign w:val="subscript"/>
        </w:rPr>
        <w:t>i</w:t>
      </w:r>
      <w:r w:rsidR="00BA65DF" w:rsidRPr="009E65BB">
        <w:rPr>
          <w:rFonts w:ascii="Times New Roman" w:hAnsi="Times New Roman" w:cs="Times New Roman"/>
          <w:color w:val="000000" w:themeColor="text1"/>
          <w:sz w:val="20"/>
          <w:szCs w:val="20"/>
        </w:rPr>
        <w:t>= (</w:t>
      </w:r>
      <w:r w:rsidRPr="00C81D0E">
        <w:rPr>
          <w:rFonts w:ascii="Times New Roman" w:hAnsi="Times New Roman" w:cs="Times New Roman"/>
          <w:i/>
          <w:color w:val="000000" w:themeColor="text1"/>
          <w:sz w:val="20"/>
          <w:szCs w:val="20"/>
        </w:rPr>
        <w:t>x</w:t>
      </w:r>
      <w:r w:rsidRPr="00C81D0E">
        <w:rPr>
          <w:rFonts w:ascii="Times New Roman" w:hAnsi="Times New Roman" w:cs="Times New Roman"/>
          <w:i/>
          <w:color w:val="000000" w:themeColor="text1"/>
          <w:sz w:val="20"/>
          <w:szCs w:val="20"/>
          <w:vertAlign w:val="subscript"/>
        </w:rPr>
        <w:t>i</w:t>
      </w:r>
      <w:r w:rsidRPr="009E65BB">
        <w:rPr>
          <w:rFonts w:ascii="Times New Roman" w:hAnsi="Times New Roman" w:cs="Times New Roman"/>
          <w:color w:val="000000" w:themeColor="text1"/>
          <w:sz w:val="20"/>
          <w:szCs w:val="20"/>
        </w:rPr>
        <w:t xml:space="preserve">, </w:t>
      </w:r>
      <w:r w:rsidRPr="00C81D0E">
        <w:rPr>
          <w:rFonts w:ascii="Times New Roman" w:hAnsi="Times New Roman" w:cs="Times New Roman"/>
          <w:i/>
          <w:color w:val="000000" w:themeColor="text1"/>
          <w:sz w:val="20"/>
          <w:szCs w:val="20"/>
        </w:rPr>
        <w:t>y</w:t>
      </w:r>
      <w:r w:rsidRPr="00C81D0E">
        <w:rPr>
          <w:rFonts w:ascii="Times New Roman" w:hAnsi="Times New Roman" w:cs="Times New Roman"/>
          <w:i/>
          <w:color w:val="000000" w:themeColor="text1"/>
          <w:sz w:val="20"/>
          <w:szCs w:val="20"/>
          <w:vertAlign w:val="subscript"/>
        </w:rPr>
        <w:t>i</w:t>
      </w:r>
      <w:r w:rsidRPr="009E65BB">
        <w:rPr>
          <w:rFonts w:ascii="Times New Roman" w:hAnsi="Times New Roman" w:cs="Times New Roman"/>
          <w:color w:val="000000" w:themeColor="text1"/>
          <w:sz w:val="20"/>
          <w:szCs w:val="20"/>
        </w:rPr>
        <w:t>)</w:t>
      </w:r>
      <w:r w:rsidRPr="007C4D79">
        <w:rPr>
          <w:rFonts w:ascii="Times New Roman" w:hAnsi="Times New Roman" w:cs="Times New Roman"/>
          <w:color w:val="000000" w:themeColor="text1"/>
          <w:sz w:val="20"/>
          <w:szCs w:val="20"/>
          <w:vertAlign w:val="superscript"/>
        </w:rPr>
        <w:t>T</w:t>
      </w:r>
      <w:r>
        <w:rPr>
          <w:rFonts w:ascii="Times New Roman" w:hAnsi="Times New Roman" w:cs="Times New Roman"/>
          <w:color w:val="000000" w:themeColor="text1"/>
          <w:sz w:val="20"/>
          <w:szCs w:val="20"/>
        </w:rPr>
        <w:t xml:space="preserve">, </w:t>
      </w:r>
      <w:r w:rsidR="00D809E5" w:rsidRPr="00D809E5">
        <w:rPr>
          <w:rFonts w:ascii="Times New Roman" w:hAnsi="Times New Roman" w:cs="Times New Roman"/>
          <w:color w:val="000000" w:themeColor="text1"/>
          <w:sz w:val="20"/>
          <w:szCs w:val="20"/>
        </w:rPr>
        <w:t>the initialization step is to</w:t>
      </w:r>
      <w:r w:rsidR="00D809E5">
        <w:rPr>
          <w:rFonts w:ascii="Times New Roman" w:hAnsi="Times New Roman" w:cs="Times New Roman"/>
          <w:color w:val="000000" w:themeColor="text1"/>
          <w:sz w:val="20"/>
          <w:szCs w:val="20"/>
        </w:rPr>
        <w:t xml:space="preserve"> generate</w:t>
      </w:r>
      <w:r w:rsidR="00D809E5" w:rsidRPr="00D809E5">
        <w:rPr>
          <w:rFonts w:ascii="Times New Roman" w:hAnsi="Times New Roman" w:cs="Times New Roman"/>
          <w:color w:val="000000" w:themeColor="text1"/>
          <w:sz w:val="20"/>
          <w:szCs w:val="20"/>
        </w:rPr>
        <w:t xml:space="preserve"> </w:t>
      </w:r>
      <w:r w:rsidR="00D809E5" w:rsidRPr="0088209E">
        <w:rPr>
          <w:rFonts w:ascii="Times New Roman" w:hAnsi="Times New Roman" w:cs="Times New Roman"/>
          <w:i/>
          <w:color w:val="000000" w:themeColor="text1"/>
          <w:sz w:val="20"/>
          <w:szCs w:val="20"/>
        </w:rPr>
        <w:t>N</w:t>
      </w:r>
      <w:r w:rsidR="00D809E5">
        <w:rPr>
          <w:rFonts w:ascii="Times New Roman" w:hAnsi="Times New Roman" w:cs="Times New Roman"/>
          <w:color w:val="000000" w:themeColor="text1"/>
          <w:sz w:val="20"/>
          <w:szCs w:val="20"/>
        </w:rPr>
        <w:t xml:space="preserve"> </w:t>
      </w:r>
      <w:r w:rsidR="00D809E5" w:rsidRPr="00D809E5">
        <w:rPr>
          <w:rFonts w:ascii="Times New Roman" w:hAnsi="Times New Roman" w:cs="Times New Roman"/>
          <w:color w:val="000000" w:themeColor="text1"/>
          <w:sz w:val="20"/>
          <w:szCs w:val="20"/>
        </w:rPr>
        <w:t xml:space="preserve">particles </w:t>
      </w:r>
      <w:r w:rsidR="00FF2EED" w:rsidRPr="00FF2EED">
        <w:rPr>
          <w:rFonts w:ascii="Times New Roman" w:hAnsi="Times New Roman" w:cs="Times New Roman"/>
          <w:color w:val="000000" w:themeColor="text1"/>
          <w:position w:val="-20"/>
          <w:sz w:val="20"/>
          <w:szCs w:val="20"/>
        </w:rPr>
        <w:object w:dxaOrig="880" w:dyaOrig="520" w14:anchorId="3F278FC0">
          <v:shape id="_x0000_i1029" type="#_x0000_t75" style="width:43.15pt;height:26.75pt" o:ole="">
            <v:imagedata r:id="rId20" o:title=""/>
          </v:shape>
          <o:OLEObject Type="Embed" ProgID="Equation.DSMT4" ShapeID="_x0000_i1029" DrawAspect="Content" ObjectID="_1566409810" r:id="rId21"/>
        </w:object>
      </w:r>
      <w:r w:rsidR="00FF2EED">
        <w:rPr>
          <w:rFonts w:ascii="Times New Roman" w:hAnsi="Times New Roman" w:cs="Times New Roman"/>
          <w:color w:val="000000" w:themeColor="text1"/>
          <w:sz w:val="20"/>
          <w:szCs w:val="20"/>
        </w:rPr>
        <w:t xml:space="preserve"> </w:t>
      </w:r>
      <w:r w:rsidR="00D809E5" w:rsidRPr="00D809E5">
        <w:rPr>
          <w:rFonts w:ascii="Times New Roman" w:hAnsi="Times New Roman" w:cs="Times New Roman"/>
          <w:color w:val="000000" w:themeColor="text1"/>
          <w:sz w:val="20"/>
          <w:szCs w:val="20"/>
        </w:rPr>
        <w:t>in a rectangular region containing the entire trajectory coordinates</w:t>
      </w:r>
      <w:r w:rsidR="00454C41">
        <w:rPr>
          <w:rFonts w:ascii="Times New Roman" w:hAnsi="Times New Roman" w:cs="Times New Roman"/>
          <w:color w:val="000000" w:themeColor="text1"/>
          <w:sz w:val="20"/>
          <w:szCs w:val="20"/>
        </w:rPr>
        <w:t>, and these particles gather around the initial trajectory poin</w:t>
      </w:r>
      <w:r w:rsidR="004E7943">
        <w:rPr>
          <w:rFonts w:ascii="Times New Roman" w:hAnsi="Times New Roman" w:cs="Times New Roman"/>
          <w:color w:val="000000" w:themeColor="text1"/>
          <w:sz w:val="20"/>
          <w:szCs w:val="20"/>
        </w:rPr>
        <w:t>t with a Gaussian distribution.</w:t>
      </w:r>
      <w:r w:rsidR="00155474">
        <w:rPr>
          <w:rFonts w:ascii="Times New Roman" w:hAnsi="Times New Roman" w:cs="Times New Roman"/>
          <w:color w:val="000000" w:themeColor="text1"/>
          <w:sz w:val="20"/>
          <w:szCs w:val="20"/>
        </w:rPr>
        <w:t xml:space="preserve"> </w:t>
      </w:r>
    </w:p>
    <w:p w14:paraId="485CE653" w14:textId="77777777" w:rsidR="00510DC5" w:rsidRPr="00155474" w:rsidRDefault="00510DC5" w:rsidP="00372054">
      <w:pPr>
        <w:adjustRightInd w:val="0"/>
        <w:snapToGrid w:val="0"/>
        <w:rPr>
          <w:rFonts w:ascii="Times New Roman" w:hAnsi="Times New Roman" w:cs="Times New Roman"/>
          <w:color w:val="000000" w:themeColor="text1"/>
          <w:sz w:val="20"/>
          <w:szCs w:val="20"/>
        </w:rPr>
      </w:pPr>
    </w:p>
    <w:p w14:paraId="2EFCCF00" w14:textId="77777777" w:rsidR="00454C41" w:rsidRDefault="00595940" w:rsidP="00B77D04">
      <w:pPr>
        <w:adjustRightInd w:val="0"/>
        <w:snapToGrid w:val="0"/>
        <w:outlineLvl w:val="1"/>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3.2 State transition</w:t>
      </w:r>
    </w:p>
    <w:p w14:paraId="339E0C77" w14:textId="6CCBB0FF" w:rsidR="00F07B26" w:rsidRDefault="002D445D" w:rsidP="00F07B26">
      <w:pPr>
        <w:adjustRightInd w:val="0"/>
        <w:snapToGrid w:val="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9E19E6" w:rsidRPr="009E19E6">
        <w:rPr>
          <w:rFonts w:ascii="Times New Roman" w:hAnsi="Times New Roman" w:cs="Times New Roman"/>
          <w:color w:val="000000" w:themeColor="text1"/>
          <w:sz w:val="20"/>
          <w:szCs w:val="20"/>
        </w:rPr>
        <w:t xml:space="preserve">From the Bayesian estimation theory </w:t>
      </w:r>
      <w:r w:rsidR="00333532">
        <w:rPr>
          <w:rFonts w:ascii="Times New Roman" w:hAnsi="Times New Roman" w:cs="Times New Roman"/>
          <w:color w:val="000000" w:themeColor="text1"/>
          <w:sz w:val="20"/>
          <w:szCs w:val="20"/>
        </w:rPr>
        <w:t xml:space="preserve">in section 2 </w:t>
      </w:r>
      <w:r w:rsidR="009E19E6" w:rsidRPr="009E19E6">
        <w:rPr>
          <w:rFonts w:ascii="Times New Roman" w:hAnsi="Times New Roman" w:cs="Times New Roman"/>
          <w:color w:val="000000" w:themeColor="text1"/>
          <w:sz w:val="20"/>
          <w:szCs w:val="20"/>
        </w:rPr>
        <w:t>we can see</w:t>
      </w:r>
      <w:r w:rsidR="00333532">
        <w:rPr>
          <w:rFonts w:ascii="Times New Roman" w:hAnsi="Times New Roman" w:cs="Times New Roman"/>
          <w:color w:val="000000" w:themeColor="text1"/>
          <w:sz w:val="20"/>
          <w:szCs w:val="20"/>
        </w:rPr>
        <w:t xml:space="preserve"> that w</w:t>
      </w:r>
      <w:r w:rsidR="00333532" w:rsidRPr="00333532">
        <w:rPr>
          <w:rFonts w:ascii="Times New Roman" w:hAnsi="Times New Roman" w:cs="Times New Roman"/>
          <w:color w:val="000000" w:themeColor="text1"/>
          <w:sz w:val="20"/>
          <w:szCs w:val="20"/>
        </w:rPr>
        <w:t>e need to estimate the posterior probability density in the current environment by the previous priori probability</w:t>
      </w:r>
      <w:r w:rsidR="00333532">
        <w:rPr>
          <w:rFonts w:ascii="Times New Roman" w:hAnsi="Times New Roman" w:cs="Times New Roman"/>
          <w:color w:val="000000" w:themeColor="text1"/>
          <w:sz w:val="20"/>
          <w:szCs w:val="20"/>
        </w:rPr>
        <w:t xml:space="preserve"> when </w:t>
      </w:r>
      <w:r w:rsidR="00333532" w:rsidRPr="0030019B">
        <w:rPr>
          <w:rFonts w:ascii="Times New Roman" w:hAnsi="Times New Roman" w:cs="Times New Roman"/>
          <w:color w:val="00B050"/>
          <w:sz w:val="20"/>
          <w:szCs w:val="20"/>
          <w:rPrChange w:id="54" w:author="zmj" w:date="2017-09-08T09:50:00Z">
            <w:rPr>
              <w:rFonts w:ascii="Times New Roman" w:hAnsi="Times New Roman" w:cs="Times New Roman"/>
              <w:color w:val="000000" w:themeColor="text1"/>
              <w:sz w:val="20"/>
              <w:szCs w:val="20"/>
            </w:rPr>
          </w:rPrChange>
        </w:rPr>
        <w:t>utilize</w:t>
      </w:r>
      <w:ins w:id="55" w:author="zmj" w:date="2017-09-08T09:50:00Z">
        <w:r w:rsidR="0030019B">
          <w:rPr>
            <w:rFonts w:ascii="Times New Roman" w:hAnsi="Times New Roman" w:cs="Times New Roman"/>
            <w:color w:val="000000" w:themeColor="text1"/>
            <w:sz w:val="20"/>
            <w:szCs w:val="20"/>
          </w:rPr>
          <w:t>(utilizing)</w:t>
        </w:r>
      </w:ins>
      <w:r w:rsidR="00333532">
        <w:rPr>
          <w:rFonts w:ascii="Times New Roman" w:hAnsi="Times New Roman" w:cs="Times New Roman"/>
          <w:color w:val="000000" w:themeColor="text1"/>
          <w:sz w:val="20"/>
          <w:szCs w:val="20"/>
        </w:rPr>
        <w:t xml:space="preserve"> Particle filter to filter the trajectory</w:t>
      </w:r>
      <w:r w:rsidR="00FB6F05">
        <w:rPr>
          <w:rFonts w:ascii="Times New Roman" w:hAnsi="Times New Roman" w:cs="Times New Roman"/>
          <w:color w:val="000000" w:themeColor="text1"/>
          <w:sz w:val="20"/>
          <w:szCs w:val="20"/>
        </w:rPr>
        <w:t xml:space="preserve"> and t</w:t>
      </w:r>
      <w:r w:rsidR="00FB6F05" w:rsidRPr="00FB6F05">
        <w:rPr>
          <w:rFonts w:ascii="Times New Roman" w:hAnsi="Times New Roman" w:cs="Times New Roman"/>
          <w:color w:val="000000" w:themeColor="text1"/>
          <w:sz w:val="20"/>
          <w:szCs w:val="20"/>
        </w:rPr>
        <w:t>his process is also done by particles</w:t>
      </w:r>
      <w:r w:rsidR="00FB6F05">
        <w:rPr>
          <w:rFonts w:ascii="Times New Roman" w:hAnsi="Times New Roman" w:cs="Times New Roman"/>
          <w:color w:val="000000" w:themeColor="text1"/>
          <w:sz w:val="20"/>
          <w:szCs w:val="20"/>
        </w:rPr>
        <w:t xml:space="preserve">. </w:t>
      </w:r>
      <w:r w:rsidR="00F47B9B" w:rsidRPr="00F47B9B">
        <w:rPr>
          <w:rFonts w:ascii="Times New Roman" w:hAnsi="Times New Roman" w:cs="Times New Roman"/>
          <w:color w:val="000000" w:themeColor="text1"/>
          <w:sz w:val="20"/>
          <w:szCs w:val="20"/>
        </w:rPr>
        <w:t>Specifically</w:t>
      </w:r>
      <w:r w:rsidR="00F47B9B">
        <w:rPr>
          <w:rFonts w:ascii="Times New Roman" w:hAnsi="Times New Roman" w:cs="Times New Roman"/>
          <w:color w:val="000000" w:themeColor="text1"/>
          <w:sz w:val="20"/>
          <w:szCs w:val="20"/>
        </w:rPr>
        <w:t>, t</w:t>
      </w:r>
      <w:r w:rsidR="00F47B9B" w:rsidRPr="00F47B9B">
        <w:rPr>
          <w:rFonts w:ascii="Times New Roman" w:hAnsi="Times New Roman" w:cs="Times New Roman"/>
          <w:color w:val="000000" w:themeColor="text1"/>
          <w:sz w:val="20"/>
          <w:szCs w:val="20"/>
        </w:rPr>
        <w:t>he state of each particle in the frame is estimated based on the state of the particles in the previous frame.</w:t>
      </w:r>
      <w:r w:rsidR="00F47B9B">
        <w:rPr>
          <w:rFonts w:ascii="Times New Roman" w:hAnsi="Times New Roman" w:cs="Times New Roman"/>
          <w:color w:val="000000" w:themeColor="text1"/>
          <w:sz w:val="20"/>
          <w:szCs w:val="20"/>
        </w:rPr>
        <w:t xml:space="preserve"> </w:t>
      </w:r>
      <w:r w:rsidR="00F47B9B" w:rsidRPr="00F47B9B">
        <w:rPr>
          <w:rFonts w:ascii="Times New Roman" w:hAnsi="Times New Roman" w:cs="Times New Roman"/>
          <w:color w:val="000000" w:themeColor="text1"/>
          <w:sz w:val="20"/>
          <w:szCs w:val="20"/>
        </w:rPr>
        <w:t>The process of converting the state of the particles from the previous frame to the state of the current frame is called transmission</w:t>
      </w:r>
      <w:r w:rsidR="00F47B9B">
        <w:rPr>
          <w:rFonts w:ascii="Times New Roman" w:hAnsi="Times New Roman" w:cs="Times New Roman"/>
          <w:color w:val="000000" w:themeColor="text1"/>
          <w:sz w:val="20"/>
          <w:szCs w:val="20"/>
        </w:rPr>
        <w:t xml:space="preserve"> which can be denoted as follows.</w:t>
      </w:r>
    </w:p>
    <w:p w14:paraId="5151066C" w14:textId="77777777" w:rsidR="00F07B26" w:rsidRDefault="00FF2EED" w:rsidP="00F07B26">
      <w:pPr>
        <w:adjustRightInd w:val="0"/>
        <w:snapToGrid w:val="0"/>
        <w:ind w:firstLineChars="100" w:firstLine="200"/>
        <w:jc w:val="right"/>
        <w:rPr>
          <w:rFonts w:ascii="Times New Roman" w:hAnsi="Times New Roman" w:cs="Times New Roman"/>
          <w:color w:val="000000" w:themeColor="text1"/>
          <w:sz w:val="20"/>
          <w:szCs w:val="20"/>
        </w:rPr>
      </w:pPr>
      <w:r w:rsidRPr="00FF2EED">
        <w:rPr>
          <w:rFonts w:ascii="Times New Roman" w:hAnsi="Times New Roman" w:cs="Times New Roman"/>
          <w:color w:val="000000" w:themeColor="text1"/>
          <w:position w:val="-12"/>
          <w:sz w:val="20"/>
          <w:szCs w:val="20"/>
        </w:rPr>
        <w:object w:dxaOrig="1340" w:dyaOrig="360" w14:anchorId="6BC287B9">
          <v:shape id="_x0000_i1030" type="#_x0000_t75" style="width:67.7pt;height:18.55pt" o:ole="">
            <v:imagedata r:id="rId22" o:title=""/>
          </v:shape>
          <o:OLEObject Type="Embed" ProgID="Equation.DSMT4" ShapeID="_x0000_i1030" DrawAspect="Content" ObjectID="_1566409811" r:id="rId23"/>
        </w:object>
      </w:r>
      <w:r w:rsidR="00F07B26">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  </w:t>
      </w:r>
      <w:r w:rsidR="00F07B26">
        <w:rPr>
          <w:rFonts w:ascii="Times New Roman" w:hAnsi="Times New Roman" w:cs="Times New Roman"/>
          <w:color w:val="000000" w:themeColor="text1"/>
          <w:sz w:val="20"/>
          <w:szCs w:val="20"/>
        </w:rPr>
        <w:t xml:space="preserve">                                  </w:t>
      </w:r>
      <w:r w:rsidR="00F07B26" w:rsidRPr="009E65BB">
        <w:rPr>
          <w:rFonts w:ascii="Times New Roman" w:hAnsi="Times New Roman" w:cs="Times New Roman" w:hint="eastAsia"/>
          <w:color w:val="000000" w:themeColor="text1"/>
          <w:sz w:val="20"/>
          <w:szCs w:val="20"/>
        </w:rPr>
        <w:t>(</w:t>
      </w:r>
      <w:r w:rsidR="00F07B26">
        <w:rPr>
          <w:rFonts w:ascii="Times New Roman" w:hAnsi="Times New Roman" w:cs="Times New Roman"/>
          <w:color w:val="000000" w:themeColor="text1"/>
          <w:sz w:val="20"/>
          <w:szCs w:val="20"/>
        </w:rPr>
        <w:t>3</w:t>
      </w:r>
      <w:r w:rsidR="00F07B26" w:rsidRPr="009E65BB">
        <w:rPr>
          <w:rFonts w:ascii="Times New Roman" w:hAnsi="Times New Roman" w:cs="Times New Roman" w:hint="eastAsia"/>
          <w:color w:val="000000" w:themeColor="text1"/>
          <w:sz w:val="20"/>
          <w:szCs w:val="20"/>
        </w:rPr>
        <w:t>)</w:t>
      </w:r>
    </w:p>
    <w:p w14:paraId="2C704B3B" w14:textId="77777777" w:rsidR="00F07B26" w:rsidRPr="009E65BB" w:rsidRDefault="00FF2EED" w:rsidP="00F07B26">
      <w:pPr>
        <w:adjustRightInd w:val="0"/>
        <w:snapToGrid w:val="0"/>
        <w:ind w:firstLineChars="100" w:firstLine="200"/>
        <w:jc w:val="right"/>
        <w:rPr>
          <w:rFonts w:ascii="Times New Roman" w:hAnsi="Times New Roman" w:cs="Times New Roman"/>
          <w:color w:val="000000" w:themeColor="text1"/>
          <w:sz w:val="20"/>
          <w:szCs w:val="20"/>
        </w:rPr>
      </w:pPr>
      <w:r w:rsidRPr="00FF2EED">
        <w:rPr>
          <w:rFonts w:ascii="Times New Roman" w:hAnsi="Times New Roman" w:cs="Times New Roman"/>
          <w:color w:val="000000" w:themeColor="text1"/>
          <w:position w:val="-12"/>
          <w:sz w:val="20"/>
          <w:szCs w:val="20"/>
        </w:rPr>
        <w:object w:dxaOrig="1140" w:dyaOrig="360" w14:anchorId="20DDAF48">
          <v:shape id="_x0000_i1031" type="#_x0000_t75" style="width:56.65pt;height:18.55pt" o:ole="">
            <v:imagedata r:id="rId24" o:title=""/>
          </v:shape>
          <o:OLEObject Type="Embed" ProgID="Equation.DSMT4" ShapeID="_x0000_i1031" DrawAspect="Content" ObjectID="_1566409812" r:id="rId25"/>
        </w:object>
      </w:r>
      <w:r w:rsidR="00F07B26">
        <w:rPr>
          <w:rFonts w:ascii="Times New Roman" w:hAnsi="Times New Roman" w:cs="Times New Roman"/>
          <w:color w:val="000000" w:themeColor="text1"/>
          <w:sz w:val="20"/>
          <w:szCs w:val="20"/>
        </w:rPr>
        <w:t xml:space="preserve">                                      </w:t>
      </w:r>
      <w:r w:rsidR="00F07B26" w:rsidRPr="009E65BB">
        <w:rPr>
          <w:rFonts w:ascii="Times New Roman" w:hAnsi="Times New Roman" w:cs="Times New Roman" w:hint="eastAsia"/>
          <w:color w:val="000000" w:themeColor="text1"/>
          <w:sz w:val="20"/>
          <w:szCs w:val="20"/>
        </w:rPr>
        <w:t>(</w:t>
      </w:r>
      <w:r w:rsidR="00F07B26">
        <w:rPr>
          <w:rFonts w:ascii="Times New Roman" w:hAnsi="Times New Roman" w:cs="Times New Roman"/>
          <w:color w:val="000000" w:themeColor="text1"/>
          <w:sz w:val="20"/>
          <w:szCs w:val="20"/>
        </w:rPr>
        <w:t>4</w:t>
      </w:r>
      <w:r w:rsidR="00F07B26" w:rsidRPr="009E65BB">
        <w:rPr>
          <w:rFonts w:ascii="Times New Roman" w:hAnsi="Times New Roman" w:cs="Times New Roman" w:hint="eastAsia"/>
          <w:color w:val="000000" w:themeColor="text1"/>
          <w:sz w:val="20"/>
          <w:szCs w:val="20"/>
        </w:rPr>
        <w:t>)</w:t>
      </w:r>
    </w:p>
    <w:p w14:paraId="6B02E2C9" w14:textId="77777777" w:rsidR="00F07B26" w:rsidRDefault="00FB6F05" w:rsidP="00F07B26">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Formula (3) </w:t>
      </w:r>
      <w:r w:rsidRPr="00FB6F05">
        <w:rPr>
          <w:rFonts w:ascii="Times New Roman" w:hAnsi="Times New Roman" w:cs="Times New Roman"/>
          <w:color w:val="000000" w:themeColor="text1"/>
          <w:sz w:val="20"/>
          <w:szCs w:val="20"/>
        </w:rPr>
        <w:t xml:space="preserve">is the state transition equation, </w:t>
      </w:r>
      <w:r>
        <w:rPr>
          <w:rFonts w:ascii="Times New Roman" w:hAnsi="Times New Roman" w:cs="Times New Roman"/>
          <w:color w:val="000000" w:themeColor="text1"/>
          <w:sz w:val="20"/>
          <w:szCs w:val="20"/>
        </w:rPr>
        <w:t>formula (4)</w:t>
      </w:r>
      <w:r w:rsidRPr="00FB6F05">
        <w:rPr>
          <w:rFonts w:ascii="Times New Roman" w:hAnsi="Times New Roman" w:cs="Times New Roman"/>
          <w:color w:val="000000" w:themeColor="text1"/>
          <w:sz w:val="20"/>
          <w:szCs w:val="20"/>
        </w:rPr>
        <w:t xml:space="preserve"> is the observational equation, and </w:t>
      </w:r>
      <w:r w:rsidRPr="00FB6F05">
        <w:rPr>
          <w:rFonts w:ascii="Times New Roman" w:hAnsi="Times New Roman" w:cs="Times New Roman"/>
          <w:i/>
          <w:color w:val="000000" w:themeColor="text1"/>
          <w:sz w:val="20"/>
          <w:szCs w:val="20"/>
        </w:rPr>
        <w:t>u</w:t>
      </w:r>
      <w:r w:rsidRPr="00FB6F05">
        <w:rPr>
          <w:rFonts w:ascii="Times New Roman" w:hAnsi="Times New Roman" w:cs="Times New Roman"/>
          <w:i/>
          <w:color w:val="000000" w:themeColor="text1"/>
          <w:sz w:val="20"/>
          <w:szCs w:val="20"/>
          <w:vertAlign w:val="subscript"/>
        </w:rPr>
        <w:t>i</w:t>
      </w:r>
      <w:r w:rsidRPr="00FB6F05">
        <w:rPr>
          <w:rFonts w:ascii="Times New Roman" w:hAnsi="Times New Roman" w:cs="Times New Roman"/>
          <w:color w:val="000000" w:themeColor="text1"/>
          <w:sz w:val="20"/>
          <w:szCs w:val="20"/>
        </w:rPr>
        <w:t xml:space="preserve"> and </w:t>
      </w:r>
      <w:r w:rsidRPr="00FB6F05">
        <w:rPr>
          <w:rFonts w:ascii="Times New Roman" w:hAnsi="Times New Roman" w:cs="Times New Roman"/>
          <w:i/>
          <w:color w:val="000000" w:themeColor="text1"/>
          <w:sz w:val="20"/>
          <w:szCs w:val="20"/>
        </w:rPr>
        <w:t>v</w:t>
      </w:r>
      <w:r w:rsidRPr="00FB6F05">
        <w:rPr>
          <w:rFonts w:ascii="Times New Roman" w:hAnsi="Times New Roman" w:cs="Times New Roman"/>
          <w:i/>
          <w:color w:val="000000" w:themeColor="text1"/>
          <w:sz w:val="20"/>
          <w:szCs w:val="20"/>
          <w:vertAlign w:val="subscript"/>
        </w:rPr>
        <w:t>i</w:t>
      </w:r>
      <w:r w:rsidRPr="00FB6F05">
        <w:rPr>
          <w:rFonts w:ascii="Times New Roman" w:hAnsi="Times New Roman" w:cs="Times New Roman"/>
          <w:i/>
          <w:color w:val="000000" w:themeColor="text1"/>
          <w:sz w:val="20"/>
          <w:szCs w:val="20"/>
        </w:rPr>
        <w:t xml:space="preserve"> </w:t>
      </w:r>
      <w:r w:rsidRPr="00FB6F05">
        <w:rPr>
          <w:rFonts w:ascii="Times New Roman" w:hAnsi="Times New Roman" w:cs="Times New Roman"/>
          <w:color w:val="000000" w:themeColor="text1"/>
          <w:sz w:val="20"/>
          <w:szCs w:val="20"/>
        </w:rPr>
        <w:t>are Gaussian noise.</w:t>
      </w:r>
    </w:p>
    <w:p w14:paraId="68C31661" w14:textId="77777777" w:rsidR="00F07B26" w:rsidRPr="00AE7CD3" w:rsidRDefault="00AE7CD3" w:rsidP="00F07B26">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AE7CD3">
        <w:rPr>
          <w:rFonts w:ascii="Times New Roman" w:hAnsi="Times New Roman" w:cs="Times New Roman"/>
          <w:color w:val="000000" w:themeColor="text1"/>
          <w:sz w:val="20"/>
          <w:szCs w:val="20"/>
        </w:rPr>
        <w:t>According to the state transition equation, each part</w:t>
      </w:r>
      <w:r>
        <w:rPr>
          <w:rFonts w:ascii="Times New Roman" w:hAnsi="Times New Roman" w:cs="Times New Roman"/>
          <w:color w:val="000000" w:themeColor="text1"/>
          <w:sz w:val="20"/>
          <w:szCs w:val="20"/>
        </w:rPr>
        <w:t>icle gets a prediction particle.</w:t>
      </w:r>
    </w:p>
    <w:p w14:paraId="1F3E6DAB" w14:textId="77777777" w:rsidR="00595940" w:rsidRPr="00044D8B" w:rsidRDefault="00595940" w:rsidP="00B77D04">
      <w:pPr>
        <w:adjustRightInd w:val="0"/>
        <w:snapToGrid w:val="0"/>
        <w:outlineLvl w:val="1"/>
        <w:rPr>
          <w:rFonts w:ascii="Times New Roman" w:hAnsi="Times New Roman" w:cs="Times New Roman"/>
          <w:b/>
          <w:bCs/>
          <w:color w:val="000000" w:themeColor="text1"/>
          <w:sz w:val="20"/>
          <w:szCs w:val="20"/>
        </w:rPr>
      </w:pPr>
      <w:r>
        <w:rPr>
          <w:rFonts w:ascii="Times New Roman" w:hAnsi="Times New Roman" w:cs="Times New Roman"/>
          <w:b/>
          <w:color w:val="000000" w:themeColor="text1"/>
          <w:sz w:val="20"/>
          <w:szCs w:val="20"/>
        </w:rPr>
        <w:t>3.3</w:t>
      </w:r>
      <w:r w:rsidRPr="00044D8B">
        <w:rPr>
          <w:rFonts w:ascii="Times New Roman" w:hAnsi="Times New Roman" w:cs="Times New Roman"/>
          <w:b/>
          <w:color w:val="000000" w:themeColor="text1"/>
          <w:sz w:val="20"/>
          <w:szCs w:val="20"/>
        </w:rPr>
        <w:t xml:space="preserve"> </w:t>
      </w:r>
      <w:r w:rsidR="00044D8B" w:rsidRPr="00044D8B">
        <w:rPr>
          <w:rFonts w:ascii="Times New Roman" w:hAnsi="Times New Roman" w:cs="Times New Roman"/>
          <w:b/>
          <w:bCs/>
          <w:color w:val="000000" w:themeColor="text1"/>
          <w:sz w:val="20"/>
          <w:szCs w:val="20"/>
        </w:rPr>
        <w:t>Importance sampling</w:t>
      </w:r>
    </w:p>
    <w:p w14:paraId="3901F836" w14:textId="77777777" w:rsidR="00AE7CD3" w:rsidRPr="00AE7CD3" w:rsidRDefault="00AE7CD3" w:rsidP="00C24080">
      <w:pPr>
        <w:adjustRightInd w:val="0"/>
        <w:snapToGrid w:val="0"/>
        <w:rPr>
          <w:rFonts w:ascii="Times New Roman" w:hAnsi="Times New Roman" w:cs="Times New Roman"/>
          <w:bCs/>
          <w:color w:val="000000" w:themeColor="text1"/>
          <w:sz w:val="20"/>
          <w:szCs w:val="20"/>
        </w:rPr>
      </w:pPr>
      <w:r>
        <w:rPr>
          <w:rFonts w:ascii="Times New Roman" w:hAnsi="Times New Roman" w:cs="Times New Roman"/>
          <w:b/>
          <w:bCs/>
          <w:color w:val="000000" w:themeColor="text1"/>
          <w:sz w:val="20"/>
          <w:szCs w:val="20"/>
        </w:rPr>
        <w:t xml:space="preserve">  </w:t>
      </w:r>
      <w:r w:rsidRPr="00AE7CD3">
        <w:rPr>
          <w:rFonts w:ascii="Times New Roman" w:hAnsi="Times New Roman" w:cs="Times New Roman"/>
          <w:bCs/>
          <w:color w:val="000000" w:themeColor="text1"/>
          <w:sz w:val="20"/>
          <w:szCs w:val="20"/>
        </w:rPr>
        <w:t xml:space="preserve">The transfer phase shifts the position of the particles in the previous frame to get the new position in </w:t>
      </w:r>
      <w:r w:rsidRPr="00AE7CD3">
        <w:rPr>
          <w:rFonts w:ascii="Times New Roman" w:hAnsi="Times New Roman" w:cs="Times New Roman"/>
          <w:bCs/>
          <w:color w:val="000000" w:themeColor="text1"/>
          <w:sz w:val="20"/>
          <w:szCs w:val="20"/>
        </w:rPr>
        <w:lastRenderedPageBreak/>
        <w:t>the current frame. But not all the particles are useful.</w:t>
      </w:r>
      <w:r>
        <w:rPr>
          <w:rFonts w:ascii="Times New Roman" w:hAnsi="Times New Roman" w:cs="Times New Roman"/>
          <w:bCs/>
          <w:color w:val="000000" w:themeColor="text1"/>
          <w:sz w:val="20"/>
          <w:szCs w:val="20"/>
        </w:rPr>
        <w:t xml:space="preserve"> </w:t>
      </w:r>
      <w:r w:rsidRPr="00AE7CD3">
        <w:rPr>
          <w:rFonts w:ascii="Times New Roman" w:hAnsi="Times New Roman" w:cs="Times New Roman"/>
          <w:bCs/>
          <w:color w:val="000000" w:themeColor="text1"/>
          <w:sz w:val="20"/>
          <w:szCs w:val="20"/>
        </w:rPr>
        <w:t xml:space="preserve">Thus, at this stage, the particle filter algorithm will </w:t>
      </w:r>
      <w:r w:rsidR="005A16FA" w:rsidRPr="009E65BB">
        <w:rPr>
          <w:rFonts w:ascii="Times New Roman" w:hAnsi="Times New Roman" w:cs="Times New Roman"/>
          <w:color w:val="000000" w:themeColor="text1"/>
          <w:sz w:val="20"/>
          <w:szCs w:val="20"/>
        </w:rPr>
        <w:t xml:space="preserve">calculate the particle weight </w:t>
      </w:r>
      <w:r w:rsidR="001F7D2D" w:rsidRPr="005A16FA">
        <w:rPr>
          <w:rFonts w:ascii="Times New Roman" w:hAnsi="Times New Roman" w:cs="Times New Roman"/>
          <w:color w:val="000000" w:themeColor="text1"/>
          <w:position w:val="-12"/>
          <w:sz w:val="20"/>
          <w:szCs w:val="20"/>
        </w:rPr>
        <w:object w:dxaOrig="460" w:dyaOrig="380" w14:anchorId="739A265C">
          <v:shape id="_x0000_i1032" type="#_x0000_t75" style="width:23.5pt;height:18.55pt" o:ole="">
            <v:imagedata r:id="rId26" o:title=""/>
          </v:shape>
          <o:OLEObject Type="Embed" ProgID="Equation.DSMT4" ShapeID="_x0000_i1032" DrawAspect="Content" ObjectID="_1566409813" r:id="rId27"/>
        </w:object>
      </w:r>
      <w:r w:rsidR="00044D8B">
        <w:rPr>
          <w:rFonts w:ascii="Times New Roman" w:hAnsi="Times New Roman" w:cs="Times New Roman"/>
          <w:bCs/>
          <w:color w:val="000000" w:themeColor="text1"/>
          <w:sz w:val="20"/>
          <w:szCs w:val="20"/>
        </w:rPr>
        <w:t xml:space="preserve"> a</w:t>
      </w:r>
      <w:r w:rsidR="00044D8B" w:rsidRPr="00044D8B">
        <w:rPr>
          <w:rFonts w:ascii="Times New Roman" w:hAnsi="Times New Roman" w:cs="Times New Roman"/>
          <w:bCs/>
          <w:color w:val="000000" w:themeColor="text1"/>
          <w:sz w:val="20"/>
          <w:szCs w:val="20"/>
        </w:rPr>
        <w:t>ccording to the distance from the measured value</w:t>
      </w:r>
      <w:r w:rsidR="005A16FA">
        <w:rPr>
          <w:rFonts w:ascii="Times New Roman" w:hAnsi="Times New Roman" w:cs="Times New Roman"/>
          <w:bCs/>
          <w:color w:val="000000" w:themeColor="text1"/>
          <w:sz w:val="20"/>
          <w:szCs w:val="20"/>
        </w:rPr>
        <w:t xml:space="preserve">. </w:t>
      </w:r>
      <w:r w:rsidR="005A16FA" w:rsidRPr="005A16FA">
        <w:rPr>
          <w:rFonts w:ascii="Times New Roman" w:hAnsi="Times New Roman" w:cs="Times New Roman"/>
          <w:bCs/>
          <w:color w:val="000000" w:themeColor="text1"/>
          <w:sz w:val="20"/>
          <w:szCs w:val="20"/>
        </w:rPr>
        <w:t>Each particle needs to calculate its weight, and it needs to be normalized.</w:t>
      </w:r>
      <w:r w:rsidR="005A16FA">
        <w:rPr>
          <w:rFonts w:ascii="Times New Roman" w:hAnsi="Times New Roman" w:cs="Times New Roman"/>
          <w:bCs/>
          <w:color w:val="000000" w:themeColor="text1"/>
          <w:sz w:val="20"/>
          <w:szCs w:val="20"/>
        </w:rPr>
        <w:t xml:space="preserve"> </w:t>
      </w:r>
      <w:r w:rsidR="005A16FA" w:rsidRPr="005A16FA">
        <w:rPr>
          <w:rFonts w:ascii="Times New Roman" w:hAnsi="Times New Roman" w:cs="Times New Roman"/>
          <w:bCs/>
          <w:color w:val="000000" w:themeColor="text1"/>
          <w:sz w:val="20"/>
          <w:szCs w:val="20"/>
        </w:rPr>
        <w:t>This stage is a posterior probability update process.</w:t>
      </w:r>
    </w:p>
    <w:p w14:paraId="1B9C0736" w14:textId="77777777" w:rsidR="00E3437B" w:rsidRDefault="00595940" w:rsidP="00E3437B">
      <w:pPr>
        <w:adjustRightInd w:val="0"/>
        <w:snapToGrid w:val="0"/>
        <w:outlineLvl w:val="1"/>
        <w:rPr>
          <w:rFonts w:ascii="Times New Roman" w:hAnsi="Times New Roman" w:cs="Times New Roman"/>
          <w:b/>
          <w:color w:val="000000" w:themeColor="text1"/>
          <w:sz w:val="20"/>
          <w:szCs w:val="20"/>
        </w:rPr>
      </w:pPr>
      <w:r>
        <w:rPr>
          <w:rFonts w:ascii="Times New Roman" w:hAnsi="Times New Roman" w:cs="Times New Roman"/>
          <w:b/>
          <w:bCs/>
          <w:color w:val="000000" w:themeColor="text1"/>
          <w:sz w:val="20"/>
          <w:szCs w:val="20"/>
        </w:rPr>
        <w:t xml:space="preserve">3.4 </w:t>
      </w:r>
      <w:r w:rsidRPr="00044D8B">
        <w:rPr>
          <w:rFonts w:ascii="Times New Roman" w:hAnsi="Times New Roman" w:cs="Times New Roman"/>
          <w:b/>
          <w:bCs/>
          <w:color w:val="000000" w:themeColor="text1"/>
          <w:sz w:val="20"/>
          <w:szCs w:val="20"/>
        </w:rPr>
        <w:t>Re-samplin</w:t>
      </w:r>
      <w:r>
        <w:rPr>
          <w:rFonts w:ascii="Times New Roman" w:hAnsi="Times New Roman" w:cs="Times New Roman"/>
          <w:b/>
          <w:bCs/>
          <w:color w:val="000000" w:themeColor="text1"/>
          <w:sz w:val="20"/>
          <w:szCs w:val="20"/>
        </w:rPr>
        <w:t>g</w:t>
      </w:r>
    </w:p>
    <w:p w14:paraId="4BCD630E" w14:textId="77777777" w:rsidR="00B77D04" w:rsidRPr="00E3437B" w:rsidRDefault="00E3437B" w:rsidP="00C24080">
      <w:pPr>
        <w:adjustRightInd w:val="0"/>
        <w:snapToGrid w:val="0"/>
        <w:textAlignment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5A16FA" w:rsidRPr="005A16FA">
        <w:rPr>
          <w:rFonts w:ascii="Times New Roman" w:hAnsi="Times New Roman" w:cs="Times New Roman"/>
          <w:color w:val="000000" w:themeColor="text1"/>
          <w:sz w:val="20"/>
          <w:szCs w:val="20"/>
        </w:rPr>
        <w:t>The particle filter algorithm discards</w:t>
      </w:r>
      <w:r w:rsidR="005A16FA">
        <w:rPr>
          <w:rFonts w:ascii="Times New Roman" w:hAnsi="Times New Roman" w:cs="Times New Roman"/>
          <w:color w:val="000000" w:themeColor="text1"/>
          <w:sz w:val="20"/>
          <w:szCs w:val="20"/>
        </w:rPr>
        <w:t xml:space="preserve"> </w:t>
      </w:r>
      <w:r w:rsidR="005A16FA" w:rsidRPr="005A16FA">
        <w:rPr>
          <w:rFonts w:ascii="Times New Roman" w:hAnsi="Times New Roman" w:cs="Times New Roman"/>
          <w:color w:val="000000" w:themeColor="text1"/>
          <w:sz w:val="20"/>
          <w:szCs w:val="20"/>
        </w:rPr>
        <w:t>the low-weight particles, allowing the particles with higher weights to produce more particles, which causes the algorithm to converge toward a higher weight.</w:t>
      </w:r>
      <w:r w:rsidR="001F7D2D">
        <w:rPr>
          <w:rFonts w:ascii="Times New Roman" w:hAnsi="Times New Roman" w:cs="Times New Roman"/>
          <w:color w:val="000000" w:themeColor="text1"/>
          <w:sz w:val="20"/>
          <w:szCs w:val="20"/>
        </w:rPr>
        <w:t xml:space="preserve"> </w:t>
      </w:r>
      <w:r w:rsidR="001F7D2D" w:rsidRPr="001F7D2D">
        <w:rPr>
          <w:rFonts w:ascii="Times New Roman" w:hAnsi="Times New Roman" w:cs="Times New Roman"/>
          <w:color w:val="000000" w:themeColor="text1"/>
          <w:sz w:val="20"/>
          <w:szCs w:val="20"/>
        </w:rPr>
        <w:t>So, in the resampling phase,</w:t>
      </w:r>
      <w:r w:rsidR="001F7D2D">
        <w:rPr>
          <w:rFonts w:ascii="Times New Roman" w:hAnsi="Times New Roman" w:cs="Times New Roman"/>
          <w:color w:val="000000" w:themeColor="text1"/>
          <w:sz w:val="20"/>
          <w:szCs w:val="20"/>
        </w:rPr>
        <w:t xml:space="preserve"> </w:t>
      </w:r>
      <w:r w:rsidR="001F7D2D" w:rsidRPr="009E65BB">
        <w:rPr>
          <w:rFonts w:ascii="Times New Roman" w:hAnsi="Times New Roman" w:cs="Times New Roman"/>
          <w:color w:val="000000" w:themeColor="text1"/>
          <w:sz w:val="20"/>
          <w:szCs w:val="20"/>
        </w:rPr>
        <w:t xml:space="preserve">we resample the particle set </w:t>
      </w:r>
      <w:r w:rsidR="001F7D2D" w:rsidRPr="009E65BB">
        <w:rPr>
          <w:rFonts w:ascii="Times New Roman" w:hAnsi="Times New Roman" w:cs="Times New Roman"/>
          <w:color w:val="000000" w:themeColor="text1"/>
          <w:sz w:val="20"/>
          <w:szCs w:val="20"/>
        </w:rPr>
        <w:object w:dxaOrig="1140" w:dyaOrig="440" w14:anchorId="7BBE8304">
          <v:shape id="_x0000_i1033" type="#_x0000_t75" style="width:56.65pt;height:20.65pt" o:ole="">
            <v:imagedata r:id="rId28" o:title=""/>
          </v:shape>
          <o:OLEObject Type="Embed" ProgID="Equation.DSMT4" ShapeID="_x0000_i1033" DrawAspect="Content" ObjectID="_1566409814" r:id="rId29"/>
        </w:object>
      </w:r>
      <w:r w:rsidR="001F7D2D" w:rsidRPr="009E65BB">
        <w:rPr>
          <w:rFonts w:ascii="Times New Roman" w:hAnsi="Times New Roman" w:cs="Times New Roman"/>
          <w:color w:val="000000" w:themeColor="text1"/>
          <w:sz w:val="20"/>
          <w:szCs w:val="20"/>
        </w:rPr>
        <w:t xml:space="preserve">, and the resampled particle set is </w:t>
      </w:r>
      <w:r w:rsidR="001F7D2D" w:rsidRPr="009E65BB">
        <w:rPr>
          <w:rFonts w:ascii="Times New Roman" w:hAnsi="Times New Roman" w:cs="Times New Roman"/>
          <w:color w:val="000000" w:themeColor="text1"/>
          <w:sz w:val="20"/>
          <w:szCs w:val="20"/>
        </w:rPr>
        <w:object w:dxaOrig="1160" w:dyaOrig="440" w14:anchorId="56B52A5C">
          <v:shape id="_x0000_i1034" type="#_x0000_t75" style="width:57.75pt;height:20.65pt" o:ole="">
            <v:imagedata r:id="rId30" o:title=""/>
          </v:shape>
          <o:OLEObject Type="Embed" ProgID="Equation.DSMT4" ShapeID="_x0000_i1034" DrawAspect="Content" ObjectID="_1566409815" r:id="rId31"/>
        </w:object>
      </w:r>
      <w:r w:rsidR="001F7D2D">
        <w:rPr>
          <w:rFonts w:ascii="Times New Roman" w:hAnsi="Times New Roman" w:cs="Times New Roman"/>
          <w:color w:val="000000" w:themeColor="text1"/>
          <w:sz w:val="20"/>
          <w:szCs w:val="20"/>
        </w:rPr>
        <w:t xml:space="preserve">. </w:t>
      </w:r>
      <w:r w:rsidR="001F7D2D" w:rsidRPr="001F7D2D">
        <w:rPr>
          <w:rFonts w:ascii="Times New Roman" w:hAnsi="Times New Roman" w:cs="Times New Roman"/>
          <w:color w:val="000000" w:themeColor="text1"/>
          <w:sz w:val="20"/>
          <w:szCs w:val="20"/>
        </w:rPr>
        <w:t xml:space="preserve">The state estimate </w:t>
      </w:r>
      <w:r w:rsidR="00C93F90">
        <w:rPr>
          <w:rFonts w:ascii="Times New Roman" w:hAnsi="Times New Roman" w:cs="Times New Roman"/>
          <w:color w:val="000000" w:themeColor="text1"/>
          <w:sz w:val="20"/>
          <w:szCs w:val="20"/>
        </w:rPr>
        <w:t xml:space="preserve">of </w:t>
      </w:r>
      <w:r w:rsidR="00C93F90" w:rsidRPr="00C93F90">
        <w:rPr>
          <w:rFonts w:ascii="Times New Roman" w:hAnsi="Times New Roman" w:cs="Times New Roman"/>
          <w:i/>
          <w:color w:val="000000" w:themeColor="text1"/>
          <w:sz w:val="20"/>
          <w:szCs w:val="20"/>
        </w:rPr>
        <w:t>X</w:t>
      </w:r>
      <w:r w:rsidR="00C93F90">
        <w:rPr>
          <w:rFonts w:ascii="Times New Roman" w:hAnsi="Times New Roman" w:cs="Times New Roman"/>
          <w:color w:val="000000" w:themeColor="text1"/>
          <w:sz w:val="20"/>
          <w:szCs w:val="20"/>
        </w:rPr>
        <w:t xml:space="preserve"> </w:t>
      </w:r>
      <w:r w:rsidR="001F7D2D" w:rsidRPr="001F7D2D">
        <w:rPr>
          <w:rFonts w:ascii="Times New Roman" w:hAnsi="Times New Roman" w:cs="Times New Roman"/>
          <w:color w:val="000000" w:themeColor="text1"/>
          <w:sz w:val="20"/>
          <w:szCs w:val="20"/>
        </w:rPr>
        <w:t xml:space="preserve">at time </w:t>
      </w:r>
      <w:r w:rsidR="001F7D2D" w:rsidRPr="001F7D2D">
        <w:rPr>
          <w:rFonts w:ascii="Times New Roman" w:hAnsi="Times New Roman" w:cs="Times New Roman"/>
          <w:i/>
          <w:color w:val="000000" w:themeColor="text1"/>
          <w:sz w:val="20"/>
          <w:szCs w:val="20"/>
        </w:rPr>
        <w:t>i</w:t>
      </w:r>
      <w:r w:rsidR="001F7D2D">
        <w:rPr>
          <w:rFonts w:ascii="Times New Roman" w:hAnsi="Times New Roman" w:cs="Times New Roman"/>
          <w:color w:val="000000" w:themeColor="text1"/>
          <w:sz w:val="20"/>
          <w:szCs w:val="20"/>
        </w:rPr>
        <w:t xml:space="preserve"> </w:t>
      </w:r>
      <w:r w:rsidR="001F7D2D" w:rsidRPr="001F7D2D">
        <w:rPr>
          <w:rFonts w:ascii="Times New Roman" w:hAnsi="Times New Roman" w:cs="Times New Roman"/>
          <w:color w:val="000000" w:themeColor="text1"/>
          <w:sz w:val="20"/>
          <w:szCs w:val="20"/>
        </w:rPr>
        <w:t>is</w:t>
      </w:r>
      <w:r w:rsidR="001F7D2D">
        <w:rPr>
          <w:rFonts w:ascii="Times New Roman" w:hAnsi="Times New Roman" w:cs="Times New Roman"/>
          <w:color w:val="000000" w:themeColor="text1"/>
          <w:sz w:val="20"/>
          <w:szCs w:val="20"/>
        </w:rPr>
        <w:t xml:space="preserve"> </w:t>
      </w:r>
      <w:r w:rsidR="00C93F90" w:rsidRPr="009E65BB">
        <w:rPr>
          <w:rFonts w:ascii="Times New Roman" w:hAnsi="Times New Roman" w:cs="Times New Roman"/>
          <w:color w:val="000000" w:themeColor="text1"/>
          <w:sz w:val="20"/>
          <w:szCs w:val="20"/>
        </w:rPr>
        <w:object w:dxaOrig="1620" w:dyaOrig="700" w14:anchorId="7F26F9A3">
          <v:shape id="_x0000_i1035" type="#_x0000_t75" style="width:80.2pt;height:34.95pt" o:ole="">
            <v:imagedata r:id="rId32" o:title=""/>
          </v:shape>
          <o:OLEObject Type="Embed" ProgID="Equation.DSMT4" ShapeID="_x0000_i1035" DrawAspect="Content" ObjectID="_1566409816" r:id="rId33"/>
        </w:object>
      </w:r>
      <w:r w:rsidR="001F7D2D">
        <w:rPr>
          <w:rFonts w:ascii="Times New Roman" w:hAnsi="Times New Roman" w:cs="Times New Roman" w:hint="eastAsia"/>
          <w:color w:val="000000" w:themeColor="text1"/>
          <w:sz w:val="20"/>
          <w:szCs w:val="20"/>
        </w:rPr>
        <w:t>.</w:t>
      </w:r>
    </w:p>
    <w:p w14:paraId="215DF205" w14:textId="77777777" w:rsidR="000A1C6F" w:rsidRDefault="00240AF0" w:rsidP="000A1C6F">
      <w:pPr>
        <w:autoSpaceDE w:val="0"/>
        <w:autoSpaceDN w:val="0"/>
        <w:adjustRightInd w:val="0"/>
        <w:snapToGrid w:val="0"/>
        <w:spacing w:beforeLines="50" w:before="120" w:afterLines="50" w:after="120"/>
        <w:outlineLvl w:val="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 xml:space="preserve">4. </w:t>
      </w:r>
      <w:bookmarkStart w:id="56" w:name="OLE_LINK2"/>
      <w:r w:rsidR="00097550" w:rsidRPr="009E65BB">
        <w:rPr>
          <w:rFonts w:ascii="Times New Roman" w:hAnsi="Times New Roman" w:cs="Times New Roman"/>
          <w:b/>
          <w:color w:val="000000" w:themeColor="text1"/>
          <w:sz w:val="20"/>
          <w:szCs w:val="20"/>
        </w:rPr>
        <w:t xml:space="preserve">Preliminary of </w:t>
      </w:r>
      <w:r w:rsidR="00511B21" w:rsidRPr="009E65BB">
        <w:rPr>
          <w:rFonts w:ascii="Times New Roman" w:hAnsi="Times New Roman" w:cs="Times New Roman"/>
          <w:b/>
          <w:color w:val="000000" w:themeColor="text1"/>
          <w:sz w:val="20"/>
          <w:szCs w:val="20"/>
        </w:rPr>
        <w:t>improved compression and recovery model</w:t>
      </w:r>
      <w:bookmarkEnd w:id="56"/>
    </w:p>
    <w:p w14:paraId="2C1A6CCE" w14:textId="5E38760C" w:rsidR="00DC6436" w:rsidRDefault="000A1C6F" w:rsidP="00C24080">
      <w:pPr>
        <w:autoSpaceDE w:val="0"/>
        <w:autoSpaceDN w:val="0"/>
        <w:adjustRightInd w:val="0"/>
        <w:snapToGrid w:val="0"/>
        <w:rPr>
          <w:rFonts w:ascii="Times New Roman" w:hAnsi="Times New Roman" w:cs="Times New Roman"/>
          <w:color w:val="000000" w:themeColor="text1"/>
          <w:sz w:val="20"/>
          <w:szCs w:val="20"/>
        </w:rPr>
      </w:pPr>
      <w:r>
        <w:rPr>
          <w:rFonts w:ascii="Times New Roman" w:hAnsi="Times New Roman" w:cs="Times New Roman"/>
          <w:b/>
          <w:color w:val="000000" w:themeColor="text1"/>
          <w:sz w:val="20"/>
          <w:szCs w:val="20"/>
        </w:rPr>
        <w:t xml:space="preserve">  </w:t>
      </w:r>
      <w:r w:rsidR="00097550" w:rsidRPr="009E65BB">
        <w:rPr>
          <w:rFonts w:ascii="Times New Roman" w:hAnsi="Times New Roman" w:cs="Times New Roman"/>
          <w:color w:val="000000" w:themeColor="text1"/>
          <w:sz w:val="20"/>
          <w:szCs w:val="20"/>
        </w:rPr>
        <w:t xml:space="preserve">In this paper, compressed sensing is used to compress the original GPS trajectory. Compressed sensing is widely used in data processing. </w:t>
      </w:r>
      <w:r w:rsidR="00097550" w:rsidRPr="003D700C">
        <w:rPr>
          <w:rFonts w:ascii="Times New Roman" w:hAnsi="Times New Roman" w:cs="Times New Roman"/>
          <w:color w:val="00B050"/>
          <w:sz w:val="20"/>
          <w:szCs w:val="20"/>
          <w:rPrChange w:id="57" w:author="zmj" w:date="2017-09-07T15:15:00Z">
            <w:rPr>
              <w:rFonts w:ascii="Times New Roman" w:hAnsi="Times New Roman" w:cs="Times New Roman"/>
              <w:color w:val="000000" w:themeColor="text1"/>
              <w:sz w:val="20"/>
              <w:szCs w:val="20"/>
            </w:rPr>
          </w:rPrChange>
        </w:rPr>
        <w:t>The traditional Shannon-Nyquist sampling method requires the sampling frequency more than double the highest frequency in the signal</w:t>
      </w:r>
      <w:ins w:id="58" w:author="zmj" w:date="2017-09-05T16:40:00Z">
        <w:r w:rsidR="00DB574A">
          <w:rPr>
            <w:rFonts w:ascii="Times New Roman" w:hAnsi="Times New Roman" w:cs="Times New Roman" w:hint="eastAsia"/>
            <w:color w:val="000000" w:themeColor="text1"/>
            <w:sz w:val="20"/>
            <w:szCs w:val="20"/>
          </w:rPr>
          <w:t>(</w:t>
        </w:r>
        <w:r w:rsidR="00DB574A" w:rsidRPr="00DB574A">
          <w:rPr>
            <w:rFonts w:ascii="Times New Roman" w:hAnsi="Times New Roman" w:cs="Times New Roman"/>
            <w:color w:val="FF0000"/>
            <w:sz w:val="20"/>
            <w:szCs w:val="20"/>
            <w:rPrChange w:id="59" w:author="zmj" w:date="2017-09-05T16:42:00Z">
              <w:rPr>
                <w:rFonts w:ascii="Times New Roman" w:hAnsi="Times New Roman" w:cs="Times New Roman"/>
                <w:color w:val="000000" w:themeColor="text1"/>
                <w:sz w:val="20"/>
                <w:szCs w:val="20"/>
              </w:rPr>
            </w:rPrChange>
          </w:rPr>
          <w:t xml:space="preserve">The conventional </w:t>
        </w:r>
        <w:r w:rsidR="00DB574A" w:rsidRPr="00DB574A">
          <w:rPr>
            <w:rFonts w:ascii="Times New Roman" w:hAnsi="Times New Roman" w:cs="Times New Roman"/>
            <w:color w:val="FF0000"/>
            <w:sz w:val="20"/>
            <w:szCs w:val="20"/>
          </w:rPr>
          <w:t>Shannon</w:t>
        </w:r>
      </w:ins>
      <w:ins w:id="60" w:author="zmj" w:date="2017-09-05T16:42:00Z">
        <w:r w:rsidR="00DB574A" w:rsidRPr="00DB574A">
          <w:rPr>
            <w:rFonts w:ascii="Times New Roman" w:hAnsi="Times New Roman" w:cs="Times New Roman"/>
            <w:color w:val="FF0000"/>
            <w:sz w:val="20"/>
            <w:szCs w:val="20"/>
          </w:rPr>
          <w:t>’s sampling</w:t>
        </w:r>
      </w:ins>
      <w:ins w:id="61" w:author="zmj" w:date="2017-09-05T16:40:00Z">
        <w:r w:rsidR="00DB574A" w:rsidRPr="00DB574A">
          <w:rPr>
            <w:rFonts w:ascii="Times New Roman" w:hAnsi="Times New Roman" w:cs="Times New Roman"/>
            <w:color w:val="FF0000"/>
            <w:sz w:val="20"/>
            <w:szCs w:val="20"/>
          </w:rPr>
          <w:t xml:space="preserve"> theorem requires that </w:t>
        </w:r>
      </w:ins>
      <w:ins w:id="62" w:author="zmj" w:date="2017-09-05T16:42:00Z">
        <w:r w:rsidR="00DB574A" w:rsidRPr="00DB574A">
          <w:rPr>
            <w:rStyle w:val="fontstyle01"/>
            <w:rFonts w:hint="eastAsia"/>
            <w:color w:val="FF0000"/>
            <w:rPrChange w:id="63" w:author="zmj" w:date="2017-09-05T16:42:00Z">
              <w:rPr>
                <w:rStyle w:val="fontstyle01"/>
                <w:rFonts w:hint="eastAsia"/>
              </w:rPr>
            </w:rPrChange>
          </w:rPr>
          <w:t>the sampling rate should not be less than twice the Nyquist sampling rate</w:t>
        </w:r>
      </w:ins>
      <w:ins w:id="64" w:author="zmj" w:date="2017-09-05T16:40:00Z">
        <w:r w:rsidR="00DB574A" w:rsidRPr="00DB574A">
          <w:rPr>
            <w:rFonts w:ascii="Times New Roman" w:hAnsi="Times New Roman" w:cs="Times New Roman"/>
            <w:color w:val="FF0000"/>
            <w:sz w:val="20"/>
            <w:szCs w:val="20"/>
            <w:rPrChange w:id="65" w:author="zmj" w:date="2017-09-05T16:42:00Z">
              <w:rPr>
                <w:rFonts w:ascii="Times New Roman" w:hAnsi="Times New Roman" w:cs="Times New Roman"/>
                <w:color w:val="000000" w:themeColor="text1"/>
                <w:sz w:val="20"/>
                <w:szCs w:val="20"/>
              </w:rPr>
            </w:rPrChange>
          </w:rPr>
          <w:t xml:space="preserve"> </w:t>
        </w:r>
        <w:r w:rsidR="00DB574A">
          <w:rPr>
            <w:rFonts w:ascii="Times New Roman" w:hAnsi="Times New Roman" w:cs="Times New Roman" w:hint="eastAsia"/>
            <w:color w:val="000000" w:themeColor="text1"/>
            <w:sz w:val="20"/>
            <w:szCs w:val="20"/>
          </w:rPr>
          <w:t>)</w:t>
        </w:r>
      </w:ins>
      <w:r w:rsidR="00097550" w:rsidRPr="009E65BB">
        <w:rPr>
          <w:rFonts w:ascii="Times New Roman" w:hAnsi="Times New Roman" w:cs="Times New Roman"/>
          <w:color w:val="000000" w:themeColor="text1"/>
          <w:sz w:val="20"/>
          <w:szCs w:val="20"/>
        </w:rPr>
        <w:t>, but CS uses much lower sampling rate and it can recover the original data with little error [2</w:t>
      </w:r>
      <w:r w:rsidR="00BF415E">
        <w:rPr>
          <w:rFonts w:ascii="Times New Roman" w:hAnsi="Times New Roman" w:cs="Times New Roman"/>
          <w:color w:val="000000" w:themeColor="text1"/>
          <w:sz w:val="20"/>
          <w:szCs w:val="20"/>
        </w:rPr>
        <w:t>5</w:t>
      </w:r>
      <w:r w:rsidR="00097550" w:rsidRPr="009E65BB">
        <w:rPr>
          <w:rFonts w:ascii="Times New Roman" w:hAnsi="Times New Roman" w:cs="Times New Roman"/>
          <w:color w:val="000000" w:themeColor="text1"/>
          <w:sz w:val="20"/>
          <w:szCs w:val="20"/>
        </w:rPr>
        <w:t>-2</w:t>
      </w:r>
      <w:r w:rsidR="00BF415E">
        <w:rPr>
          <w:rFonts w:ascii="Times New Roman" w:hAnsi="Times New Roman" w:cs="Times New Roman"/>
          <w:color w:val="000000" w:themeColor="text1"/>
          <w:sz w:val="20"/>
          <w:szCs w:val="20"/>
        </w:rPr>
        <w:t>6</w:t>
      </w:r>
      <w:r w:rsidR="00097550" w:rsidRPr="009E65BB">
        <w:rPr>
          <w:rFonts w:ascii="Times New Roman" w:hAnsi="Times New Roman" w:cs="Times New Roman"/>
          <w:color w:val="000000" w:themeColor="text1"/>
          <w:sz w:val="20"/>
          <w:szCs w:val="20"/>
        </w:rPr>
        <w:t xml:space="preserve">]. In brief, the compressed sensing indicates that </w:t>
      </w:r>
      <w:r w:rsidR="00D809E5" w:rsidRPr="009E65BB">
        <w:rPr>
          <w:rFonts w:ascii="Times New Roman" w:hAnsi="Times New Roman" w:cs="Times New Roman"/>
          <w:color w:val="000000" w:themeColor="text1"/>
          <w:sz w:val="20"/>
          <w:szCs w:val="20"/>
        </w:rPr>
        <w:t>if</w:t>
      </w:r>
      <w:r w:rsidR="00097550" w:rsidRPr="009E65BB">
        <w:rPr>
          <w:rFonts w:ascii="Times New Roman" w:hAnsi="Times New Roman" w:cs="Times New Roman"/>
          <w:color w:val="000000" w:themeColor="text1"/>
          <w:sz w:val="20"/>
          <w:szCs w:val="20"/>
        </w:rPr>
        <w:t xml:space="preserve"> the signal is compressible or sparse in some transform domain, then the high-dimensional signal can be projected into a low-dimensional space with an observation matrix which is not related to the transform base, finally the original signal can be reconstructed from these small quantities of projections with high probability by solving an optimization problem. It can be shown that such projections contain enough information to reconstruct the signal.</w:t>
      </w:r>
    </w:p>
    <w:p w14:paraId="0CCCDD27" w14:textId="4F267F80" w:rsidR="00DC6436" w:rsidRDefault="00DC6436" w:rsidP="00DC6436">
      <w:pPr>
        <w:autoSpaceDE w:val="0"/>
        <w:autoSpaceDN w:val="0"/>
        <w:adjustRightInd w:val="0"/>
        <w:snapToGrid w:val="0"/>
        <w:rPr>
          <w:ins w:id="66" w:author="zmj" w:date="2017-09-08T15:28:00Z"/>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DC6436">
        <w:rPr>
          <w:rFonts w:ascii="Times New Roman" w:hAnsi="Times New Roman" w:cs="Times New Roman"/>
          <w:color w:val="000000" w:themeColor="text1"/>
          <w:sz w:val="20"/>
          <w:szCs w:val="20"/>
        </w:rPr>
        <w:t xml:space="preserve">The theory of </w:t>
      </w:r>
      <w:r w:rsidR="00C24080">
        <w:rPr>
          <w:rFonts w:ascii="Times New Roman" w:hAnsi="Times New Roman" w:cs="Times New Roman"/>
          <w:color w:val="000000" w:themeColor="text1"/>
          <w:sz w:val="20"/>
          <w:szCs w:val="20"/>
        </w:rPr>
        <w:t>Compressed Sensing</w:t>
      </w:r>
      <w:r w:rsidRPr="00DC6436">
        <w:rPr>
          <w:rFonts w:ascii="Times New Roman" w:hAnsi="Times New Roman" w:cs="Times New Roman"/>
          <w:color w:val="000000" w:themeColor="text1"/>
          <w:sz w:val="20"/>
          <w:szCs w:val="20"/>
        </w:rPr>
        <w:t xml:space="preserve"> mainly includes three parts</w:t>
      </w:r>
      <w:r w:rsidR="00C24080">
        <w:rPr>
          <w:rFonts w:ascii="Times New Roman" w:hAnsi="Times New Roman" w:cs="Times New Roman"/>
          <w:color w:val="000000" w:themeColor="text1"/>
          <w:sz w:val="20"/>
          <w:szCs w:val="20"/>
        </w:rPr>
        <w:t>, namely t</w:t>
      </w:r>
      <w:r w:rsidR="00C24080" w:rsidRPr="00C24080">
        <w:rPr>
          <w:rFonts w:ascii="Times New Roman" w:hAnsi="Times New Roman" w:cs="Times New Roman"/>
          <w:color w:val="000000" w:themeColor="text1"/>
          <w:sz w:val="20"/>
          <w:szCs w:val="20"/>
        </w:rPr>
        <w:t>he sparse representation of the signal</w:t>
      </w:r>
      <w:r w:rsidR="00C24080">
        <w:rPr>
          <w:rFonts w:ascii="Times New Roman" w:hAnsi="Times New Roman" w:cs="Times New Roman"/>
          <w:color w:val="000000" w:themeColor="text1"/>
          <w:sz w:val="20"/>
          <w:szCs w:val="20"/>
        </w:rPr>
        <w:t>, t</w:t>
      </w:r>
      <w:r w:rsidR="00C24080" w:rsidRPr="00C24080">
        <w:rPr>
          <w:rFonts w:ascii="Times New Roman" w:hAnsi="Times New Roman" w:cs="Times New Roman"/>
          <w:color w:val="000000" w:themeColor="text1"/>
          <w:sz w:val="20"/>
          <w:szCs w:val="20"/>
        </w:rPr>
        <w:t xml:space="preserve">he observation matrix of </w:t>
      </w:r>
      <w:r w:rsidR="00C24080">
        <w:rPr>
          <w:rFonts w:ascii="Times New Roman" w:hAnsi="Times New Roman" w:cs="Times New Roman"/>
          <w:color w:val="000000" w:themeColor="text1"/>
          <w:sz w:val="20"/>
          <w:szCs w:val="20"/>
        </w:rPr>
        <w:t xml:space="preserve">and </w:t>
      </w:r>
      <w:r w:rsidR="00C24080" w:rsidRPr="00C24080">
        <w:rPr>
          <w:rFonts w:ascii="Times New Roman" w:hAnsi="Times New Roman" w:cs="Times New Roman"/>
          <w:color w:val="000000" w:themeColor="text1"/>
          <w:sz w:val="20"/>
          <w:szCs w:val="20"/>
        </w:rPr>
        <w:t xml:space="preserve">the signal </w:t>
      </w:r>
      <w:r w:rsidR="00C24080">
        <w:rPr>
          <w:rFonts w:ascii="Times New Roman" w:hAnsi="Times New Roman" w:cs="Times New Roman"/>
          <w:color w:val="000000" w:themeColor="text1"/>
          <w:sz w:val="20"/>
          <w:szCs w:val="20"/>
        </w:rPr>
        <w:t>r</w:t>
      </w:r>
      <w:r w:rsidR="00C24080" w:rsidRPr="00C24080">
        <w:rPr>
          <w:rFonts w:ascii="Times New Roman" w:hAnsi="Times New Roman" w:cs="Times New Roman"/>
          <w:color w:val="000000" w:themeColor="text1"/>
          <w:sz w:val="20"/>
          <w:szCs w:val="20"/>
        </w:rPr>
        <w:t xml:space="preserve">econstruction </w:t>
      </w:r>
      <w:r w:rsidR="00C24080">
        <w:rPr>
          <w:rFonts w:ascii="Times New Roman" w:hAnsi="Times New Roman" w:cs="Times New Roman"/>
          <w:color w:val="000000" w:themeColor="text1"/>
          <w:sz w:val="20"/>
          <w:szCs w:val="20"/>
        </w:rPr>
        <w:t>a</w:t>
      </w:r>
      <w:r w:rsidR="00C24080" w:rsidRPr="00C24080">
        <w:rPr>
          <w:rFonts w:ascii="Times New Roman" w:hAnsi="Times New Roman" w:cs="Times New Roman"/>
          <w:color w:val="000000" w:themeColor="text1"/>
          <w:sz w:val="20"/>
          <w:szCs w:val="20"/>
        </w:rPr>
        <w:t>lgorithm</w:t>
      </w:r>
      <w:r w:rsidR="00C24080">
        <w:rPr>
          <w:rFonts w:ascii="Times New Roman" w:hAnsi="Times New Roman" w:cs="Times New Roman"/>
          <w:color w:val="000000" w:themeColor="text1"/>
          <w:sz w:val="20"/>
          <w:szCs w:val="20"/>
        </w:rPr>
        <w:t xml:space="preserve">. </w:t>
      </w:r>
      <w:r w:rsidR="00C24080" w:rsidRPr="00C24080">
        <w:rPr>
          <w:rFonts w:ascii="Times New Roman" w:hAnsi="Times New Roman" w:cs="Times New Roman"/>
          <w:color w:val="000000" w:themeColor="text1"/>
          <w:sz w:val="20"/>
          <w:szCs w:val="20"/>
        </w:rPr>
        <w:t xml:space="preserve">The content and model of </w:t>
      </w:r>
      <w:r w:rsidR="00C24080">
        <w:rPr>
          <w:rFonts w:ascii="Times New Roman" w:hAnsi="Times New Roman" w:cs="Times New Roman"/>
          <w:color w:val="000000" w:themeColor="text1"/>
          <w:sz w:val="20"/>
          <w:szCs w:val="20"/>
        </w:rPr>
        <w:t>Compressed</w:t>
      </w:r>
      <w:r w:rsidR="00C24080" w:rsidRPr="00C24080">
        <w:rPr>
          <w:rFonts w:ascii="Times New Roman" w:hAnsi="Times New Roman" w:cs="Times New Roman"/>
          <w:color w:val="000000" w:themeColor="text1"/>
          <w:sz w:val="20"/>
          <w:szCs w:val="20"/>
        </w:rPr>
        <w:t xml:space="preserve"> </w:t>
      </w:r>
      <w:r w:rsidR="00C24080">
        <w:rPr>
          <w:rFonts w:ascii="Times New Roman" w:hAnsi="Times New Roman" w:cs="Times New Roman"/>
          <w:color w:val="000000" w:themeColor="text1"/>
          <w:sz w:val="20"/>
          <w:szCs w:val="20"/>
        </w:rPr>
        <w:t>sensing</w:t>
      </w:r>
      <w:r w:rsidR="00C24080" w:rsidRPr="00C24080">
        <w:rPr>
          <w:rFonts w:ascii="Times New Roman" w:hAnsi="Times New Roman" w:cs="Times New Roman"/>
          <w:color w:val="000000" w:themeColor="text1"/>
          <w:sz w:val="20"/>
          <w:szCs w:val="20"/>
        </w:rPr>
        <w:t xml:space="preserve"> are shown </w:t>
      </w:r>
      <w:r w:rsidR="00C24080">
        <w:rPr>
          <w:rFonts w:ascii="Times New Roman" w:hAnsi="Times New Roman" w:cs="Times New Roman"/>
          <w:color w:val="000000" w:themeColor="text1"/>
          <w:sz w:val="20"/>
          <w:szCs w:val="20"/>
        </w:rPr>
        <w:t>as follows.</w:t>
      </w:r>
    </w:p>
    <w:p w14:paraId="09ACF17D" w14:textId="2CF05A22" w:rsidR="00E87761" w:rsidRDefault="00E87761" w:rsidP="00E87761">
      <w:pPr>
        <w:autoSpaceDE w:val="0"/>
        <w:autoSpaceDN w:val="0"/>
        <w:adjustRightInd w:val="0"/>
        <w:snapToGrid w:val="0"/>
        <w:spacing w:beforeLines="50" w:before="120" w:afterLines="50" w:after="120"/>
        <w:outlineLvl w:val="1"/>
        <w:rPr>
          <w:ins w:id="67" w:author="zmj" w:date="2017-09-08T15:28:00Z"/>
          <w:rFonts w:ascii="Times New Roman" w:hAnsi="Times New Roman" w:cs="Times New Roman"/>
          <w:b/>
          <w:color w:val="000000" w:themeColor="text1"/>
          <w:sz w:val="20"/>
          <w:szCs w:val="20"/>
        </w:rPr>
      </w:pPr>
      <w:ins w:id="68" w:author="zmj" w:date="2017-09-08T15:28:00Z">
        <w:r>
          <w:rPr>
            <w:rFonts w:ascii="Times New Roman" w:hAnsi="Times New Roman" w:cs="Times New Roman"/>
            <w:b/>
            <w:color w:val="000000" w:themeColor="text1"/>
            <w:sz w:val="20"/>
            <w:szCs w:val="20"/>
          </w:rPr>
          <w:t>4.1</w:t>
        </w:r>
      </w:ins>
      <w:ins w:id="69" w:author="zmj" w:date="2017-09-08T15:29:00Z">
        <w:r w:rsidR="0001119B">
          <w:rPr>
            <w:rFonts w:ascii="Times New Roman" w:hAnsi="Times New Roman" w:cs="Times New Roman"/>
            <w:b/>
            <w:color w:val="000000" w:themeColor="text1"/>
            <w:sz w:val="20"/>
            <w:szCs w:val="20"/>
          </w:rPr>
          <w:t xml:space="preserve"> </w:t>
        </w:r>
      </w:ins>
      <w:ins w:id="70" w:author="zmj" w:date="2017-09-08T15:28:00Z">
        <w:r w:rsidRPr="009E65BB">
          <w:rPr>
            <w:rFonts w:ascii="Times New Roman" w:hAnsi="Times New Roman" w:cs="Times New Roman"/>
            <w:b/>
            <w:color w:val="000000" w:themeColor="text1"/>
            <w:sz w:val="20"/>
            <w:szCs w:val="20"/>
          </w:rPr>
          <w:t>Compressing Sensing Model</w:t>
        </w:r>
      </w:ins>
    </w:p>
    <w:p w14:paraId="4AB8EFBF" w14:textId="77777777" w:rsidR="00E87761" w:rsidRDefault="00E87761" w:rsidP="00E87761">
      <w:pPr>
        <w:autoSpaceDE w:val="0"/>
        <w:autoSpaceDN w:val="0"/>
        <w:adjustRightInd w:val="0"/>
        <w:snapToGrid w:val="0"/>
        <w:spacing w:beforeLines="50" w:before="120" w:afterLines="50" w:after="120"/>
        <w:rPr>
          <w:ins w:id="71" w:author="zmj" w:date="2017-09-08T15:28:00Z"/>
          <w:rFonts w:ascii="Times New Roman" w:hAnsi="Times New Roman" w:cs="Times New Roman"/>
          <w:b/>
          <w:color w:val="000000" w:themeColor="text1"/>
          <w:sz w:val="20"/>
          <w:szCs w:val="20"/>
        </w:rPr>
      </w:pPr>
      <w:ins w:id="72" w:author="zmj" w:date="2017-09-08T15:28:00Z">
        <w:r>
          <w:rPr>
            <w:rFonts w:ascii="Times New Roman" w:hAnsi="Times New Roman" w:cs="Times New Roman"/>
            <w:b/>
            <w:color w:val="000000" w:themeColor="text1"/>
            <w:sz w:val="20"/>
            <w:szCs w:val="20"/>
          </w:rPr>
          <w:t xml:space="preserve">  </w:t>
        </w:r>
        <w:r w:rsidRPr="009E65BB">
          <w:rPr>
            <w:rFonts w:ascii="Times New Roman" w:hAnsi="Times New Roman" w:cs="Times New Roman"/>
            <w:color w:val="000000" w:themeColor="text1"/>
            <w:sz w:val="20"/>
            <w:szCs w:val="20"/>
          </w:rPr>
          <w:t xml:space="preserve">Let </w:t>
        </w:r>
        <w:r w:rsidRPr="009441A9">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be a one-dimensional signal of length </w:t>
        </w:r>
        <w:r w:rsidRPr="009441A9">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xml:space="preserve">, with a sparsity of </w:t>
        </w:r>
        <w:r w:rsidRPr="009441A9">
          <w:rPr>
            <w:rFonts w:ascii="Times New Roman" w:hAnsi="Times New Roman" w:cs="Times New Roman"/>
            <w:i/>
            <w:color w:val="000000" w:themeColor="text1"/>
            <w:sz w:val="20"/>
            <w:szCs w:val="20"/>
          </w:rPr>
          <w:t>k</w:t>
        </w:r>
        <w:r w:rsidRPr="009E65BB">
          <w:rPr>
            <w:rFonts w:ascii="Times New Roman" w:hAnsi="Times New Roman" w:cs="Times New Roman"/>
            <w:color w:val="000000" w:themeColor="text1"/>
            <w:sz w:val="20"/>
            <w:szCs w:val="20"/>
          </w:rPr>
          <w:t xml:space="preserve"> (containing </w:t>
        </w:r>
        <w:r w:rsidRPr="009441A9">
          <w:rPr>
            <w:rFonts w:ascii="Times New Roman" w:hAnsi="Times New Roman" w:cs="Times New Roman"/>
            <w:i/>
            <w:color w:val="000000" w:themeColor="text1"/>
            <w:sz w:val="20"/>
            <w:szCs w:val="20"/>
          </w:rPr>
          <w:t>k</w:t>
        </w:r>
        <w:r w:rsidRPr="009E65BB">
          <w:rPr>
            <w:rFonts w:ascii="Times New Roman" w:hAnsi="Times New Roman" w:cs="Times New Roman"/>
            <w:color w:val="000000" w:themeColor="text1"/>
            <w:sz w:val="20"/>
            <w:szCs w:val="20"/>
          </w:rPr>
          <w:t xml:space="preserve"> nonzero values), </w:t>
        </w:r>
        <w:r w:rsidRPr="009441A9">
          <w:rPr>
            <w:rFonts w:ascii="Times New Roman" w:hAnsi="Times New Roman" w:cs="Times New Roman"/>
            <w:i/>
            <w:color w:val="000000" w:themeColor="text1"/>
            <w:sz w:val="20"/>
            <w:szCs w:val="20"/>
          </w:rPr>
          <w:t>A</w:t>
        </w:r>
        <w:r w:rsidRPr="009E65BB">
          <w:rPr>
            <w:rFonts w:ascii="Times New Roman" w:hAnsi="Times New Roman" w:cs="Times New Roman"/>
            <w:color w:val="000000" w:themeColor="text1"/>
            <w:sz w:val="20"/>
            <w:szCs w:val="20"/>
          </w:rPr>
          <w:t xml:space="preserve"> is a two-dimensional matrix of </w:t>
        </w:r>
        <w:r w:rsidRPr="009441A9">
          <w:rPr>
            <w:rFonts w:ascii="Times New Roman" w:hAnsi="Times New Roman" w:cs="Times New Roman"/>
            <w:i/>
            <w:color w:val="000000" w:themeColor="text1"/>
            <w:sz w:val="20"/>
            <w:szCs w:val="20"/>
          </w:rPr>
          <w:t>M</w:t>
        </w:r>
        <w:r w:rsidRPr="009E65BB">
          <w:rPr>
            <w:rFonts w:ascii="Times New Roman" w:hAnsi="Times New Roman" w:cs="Times New Roman"/>
            <w:color w:val="000000" w:themeColor="text1"/>
            <w:sz w:val="20"/>
            <w:szCs w:val="20"/>
          </w:rPr>
          <w:t>×</w:t>
        </w:r>
        <w:r w:rsidRPr="009441A9">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xml:space="preserve"> (</w:t>
        </w:r>
        <w:r w:rsidRPr="009441A9">
          <w:rPr>
            <w:rFonts w:ascii="Times New Roman" w:hAnsi="Times New Roman" w:cs="Times New Roman"/>
            <w:i/>
            <w:color w:val="000000" w:themeColor="text1"/>
            <w:sz w:val="20"/>
            <w:szCs w:val="20"/>
          </w:rPr>
          <w:t>M</w:t>
        </w:r>
        <w:r w:rsidRPr="009E65BB">
          <w:rPr>
            <w:rFonts w:ascii="Times New Roman" w:hAnsi="Times New Roman" w:cs="Times New Roman"/>
            <w:color w:val="000000" w:themeColor="text1"/>
            <w:sz w:val="20"/>
            <w:szCs w:val="20"/>
          </w:rPr>
          <w:t>&lt;</w:t>
        </w:r>
        <w:r w:rsidRPr="009441A9">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xml:space="preserve">), </w:t>
        </w:r>
        <w:r w:rsidRPr="009441A9">
          <w:rPr>
            <w:rFonts w:ascii="Times New Roman" w:hAnsi="Times New Roman" w:cs="Times New Roman"/>
            <w:i/>
            <w:color w:val="000000" w:themeColor="text1"/>
            <w:sz w:val="20"/>
            <w:szCs w:val="20"/>
          </w:rPr>
          <w:t>y</w:t>
        </w:r>
        <w:r w:rsidRPr="009E65BB">
          <w:rPr>
            <w:rFonts w:ascii="Times New Roman" w:hAnsi="Times New Roman" w:cs="Times New Roman"/>
            <w:color w:val="000000" w:themeColor="text1"/>
            <w:sz w:val="20"/>
            <w:szCs w:val="20"/>
          </w:rPr>
          <w:t xml:space="preserve"> = </w:t>
        </w:r>
        <w:r w:rsidRPr="009441A9">
          <w:rPr>
            <w:rFonts w:ascii="Times New Roman" w:hAnsi="Times New Roman" w:cs="Times New Roman"/>
            <w:i/>
            <w:color w:val="000000" w:themeColor="text1"/>
            <w:sz w:val="20"/>
            <w:szCs w:val="20"/>
          </w:rPr>
          <w:t>Φx</w:t>
        </w:r>
        <w:r w:rsidRPr="009E65BB">
          <w:rPr>
            <w:rFonts w:ascii="Times New Roman" w:hAnsi="Times New Roman" w:cs="Times New Roman"/>
            <w:color w:val="000000" w:themeColor="text1"/>
            <w:sz w:val="20"/>
            <w:szCs w:val="20"/>
          </w:rPr>
          <w:t xml:space="preserve"> is a one-dimensional measurement of length </w:t>
        </w:r>
        <w:r w:rsidRPr="009441A9">
          <w:rPr>
            <w:rFonts w:ascii="Times New Roman" w:hAnsi="Times New Roman" w:cs="Times New Roman"/>
            <w:i/>
            <w:color w:val="000000" w:themeColor="text1"/>
            <w:sz w:val="20"/>
            <w:szCs w:val="20"/>
          </w:rPr>
          <w:t>M</w:t>
        </w:r>
        <w:r w:rsidRPr="009E65BB">
          <w:rPr>
            <w:rFonts w:ascii="Times New Roman" w:hAnsi="Times New Roman" w:cs="Times New Roman"/>
            <w:color w:val="000000" w:themeColor="text1"/>
            <w:sz w:val="20"/>
            <w:szCs w:val="20"/>
          </w:rPr>
          <w:t xml:space="preserve">. The problem of compressed sensing is solving underdetermined equations </w:t>
        </w:r>
        <w:r w:rsidRPr="009441A9">
          <w:rPr>
            <w:rFonts w:ascii="Times New Roman" w:hAnsi="Times New Roman" w:cs="Times New Roman"/>
            <w:i/>
            <w:color w:val="000000" w:themeColor="text1"/>
            <w:sz w:val="20"/>
            <w:szCs w:val="20"/>
          </w:rPr>
          <w:t>y</w:t>
        </w:r>
        <w:r w:rsidRPr="009E65BB">
          <w:rPr>
            <w:rFonts w:ascii="Times New Roman" w:hAnsi="Times New Roman" w:cs="Times New Roman"/>
            <w:color w:val="000000" w:themeColor="text1"/>
            <w:sz w:val="20"/>
            <w:szCs w:val="20"/>
          </w:rPr>
          <w:t xml:space="preserve"> = </w:t>
        </w:r>
        <w:r w:rsidRPr="009441A9">
          <w:rPr>
            <w:rFonts w:ascii="Times New Roman" w:hAnsi="Times New Roman" w:cs="Times New Roman"/>
            <w:i/>
            <w:color w:val="000000" w:themeColor="text1"/>
            <w:sz w:val="20"/>
            <w:szCs w:val="20"/>
          </w:rPr>
          <w:t>Φx</w:t>
        </w:r>
        <w:r w:rsidRPr="009E65BB">
          <w:rPr>
            <w:rFonts w:ascii="Times New Roman" w:hAnsi="Times New Roman" w:cs="Times New Roman"/>
            <w:color w:val="000000" w:themeColor="text1"/>
            <w:sz w:val="20"/>
            <w:szCs w:val="20"/>
          </w:rPr>
          <w:t xml:space="preserve"> to get the original signal </w:t>
        </w:r>
        <w:r w:rsidRPr="009441A9">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on the basis of the known measurement y and measurement matrix </w:t>
        </w:r>
        <w:r w:rsidRPr="009441A9">
          <w:rPr>
            <w:rFonts w:ascii="Times New Roman" w:hAnsi="Times New Roman" w:cs="Times New Roman"/>
            <w:i/>
            <w:color w:val="000000" w:themeColor="text1"/>
            <w:sz w:val="20"/>
            <w:szCs w:val="20"/>
          </w:rPr>
          <w:t>Φ</w:t>
        </w:r>
        <w:r w:rsidRPr="009E65BB">
          <w:rPr>
            <w:rFonts w:ascii="Times New Roman" w:hAnsi="Times New Roman" w:cs="Times New Roman"/>
            <w:color w:val="000000" w:themeColor="text1"/>
            <w:sz w:val="20"/>
            <w:szCs w:val="20"/>
          </w:rPr>
          <w:t xml:space="preserve">. Each row of </w:t>
        </w:r>
        <w:r w:rsidRPr="009441A9">
          <w:rPr>
            <w:rFonts w:ascii="Times New Roman" w:hAnsi="Times New Roman" w:cs="Times New Roman"/>
            <w:i/>
            <w:color w:val="000000" w:themeColor="text1"/>
            <w:sz w:val="20"/>
            <w:szCs w:val="20"/>
          </w:rPr>
          <w:t>Φ</w:t>
        </w:r>
        <w:r w:rsidRPr="009E65BB">
          <w:rPr>
            <w:rFonts w:ascii="Times New Roman" w:hAnsi="Times New Roman" w:cs="Times New Roman"/>
            <w:color w:val="000000" w:themeColor="text1"/>
            <w:sz w:val="20"/>
            <w:szCs w:val="20"/>
          </w:rPr>
          <w:t xml:space="preserve"> can be thought of as a sensor that multiplies the signal and picks up part of the signal. </w:t>
        </w:r>
        <w:r w:rsidRPr="00C24BCF">
          <w:rPr>
            <w:rFonts w:ascii="Times New Roman" w:hAnsi="Times New Roman" w:cs="Times New Roman"/>
            <w:color w:val="00B050"/>
            <w:sz w:val="20"/>
            <w:szCs w:val="20"/>
          </w:rPr>
          <w:t>And this part of the information sufficient to represent the original signal, and can find an algorithm to high-probability restore the original signal.</w:t>
        </w:r>
        <w:r w:rsidRPr="00800A1D">
          <w:rPr>
            <w:rFonts w:ascii="Arial" w:hAnsi="Arial" w:cs="Arial"/>
            <w:color w:val="2E3033"/>
            <w:sz w:val="18"/>
            <w:szCs w:val="18"/>
            <w:shd w:val="clear" w:color="auto" w:fill="EEF0F2"/>
          </w:rPr>
          <w:t xml:space="preserve"> </w:t>
        </w:r>
        <w:r>
          <w:rPr>
            <w:rFonts w:ascii="Arial" w:hAnsi="Arial" w:cs="Arial"/>
            <w:color w:val="2E3033"/>
            <w:sz w:val="18"/>
            <w:szCs w:val="18"/>
            <w:shd w:val="clear" w:color="auto" w:fill="EEF0F2"/>
          </w:rPr>
          <w:t>This information is sufficient to represent the original signal and we can find an algorithm to restore the original signal with high probability.</w:t>
        </w:r>
      </w:ins>
    </w:p>
    <w:p w14:paraId="33D25A17" w14:textId="77777777" w:rsidR="00E87761" w:rsidRDefault="00E87761" w:rsidP="00E87761">
      <w:pPr>
        <w:autoSpaceDE w:val="0"/>
        <w:autoSpaceDN w:val="0"/>
        <w:adjustRightInd w:val="0"/>
        <w:snapToGrid w:val="0"/>
        <w:spacing w:beforeLines="50" w:before="120" w:afterLines="50" w:after="120"/>
        <w:rPr>
          <w:ins w:id="73" w:author="zmj" w:date="2017-09-08T15:28:00Z"/>
          <w:rFonts w:ascii="Times New Roman" w:hAnsi="Times New Roman" w:cs="Times New Roman"/>
          <w:b/>
          <w:color w:val="000000" w:themeColor="text1"/>
          <w:sz w:val="20"/>
          <w:szCs w:val="20"/>
        </w:rPr>
      </w:pPr>
      <w:ins w:id="74" w:author="zmj" w:date="2017-09-08T15:28:00Z">
        <w:r>
          <w:rPr>
            <w:rFonts w:ascii="Times New Roman" w:hAnsi="Times New Roman" w:cs="Times New Roman"/>
            <w:b/>
            <w:color w:val="000000" w:themeColor="text1"/>
            <w:sz w:val="20"/>
            <w:szCs w:val="20"/>
          </w:rPr>
          <w:t xml:space="preserve">  </w:t>
        </w:r>
        <w:r w:rsidRPr="009E65BB">
          <w:rPr>
            <w:rFonts w:ascii="Times New Roman" w:hAnsi="Times New Roman" w:cs="Times New Roman"/>
            <w:color w:val="000000" w:themeColor="text1"/>
            <w:sz w:val="20"/>
            <w:szCs w:val="20"/>
          </w:rPr>
          <w:t xml:space="preserve">The general natural signal x itself is not sparse and needs sparse representation on some sparse base, </w:t>
        </w:r>
        <w:r w:rsidRPr="009441A9">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 </w:t>
        </w:r>
        <w:r w:rsidRPr="009441A9">
          <w:rPr>
            <w:rFonts w:ascii="Times New Roman" w:hAnsi="Times New Roman" w:cs="Times New Roman"/>
            <w:i/>
            <w:color w:val="000000" w:themeColor="text1"/>
            <w:sz w:val="20"/>
            <w:szCs w:val="20"/>
          </w:rPr>
          <w:t>Ψs</w:t>
        </w:r>
        <w:r w:rsidRPr="009E65BB">
          <w:rPr>
            <w:rFonts w:ascii="Times New Roman" w:hAnsi="Times New Roman" w:cs="Times New Roman"/>
            <w:color w:val="000000" w:themeColor="text1"/>
            <w:sz w:val="20"/>
            <w:szCs w:val="20"/>
          </w:rPr>
          <w:t xml:space="preserve">, </w:t>
        </w:r>
        <w:r w:rsidRPr="009441A9">
          <w:rPr>
            <w:rFonts w:ascii="Times New Roman" w:hAnsi="Times New Roman" w:cs="Times New Roman"/>
            <w:i/>
            <w:color w:val="000000" w:themeColor="text1"/>
            <w:sz w:val="20"/>
            <w:szCs w:val="20"/>
          </w:rPr>
          <w:t>Ψ</w:t>
        </w:r>
        <w:r w:rsidRPr="009E65BB">
          <w:rPr>
            <w:rFonts w:ascii="Times New Roman" w:hAnsi="Times New Roman" w:cs="Times New Roman"/>
            <w:color w:val="000000" w:themeColor="text1"/>
            <w:sz w:val="20"/>
            <w:szCs w:val="20"/>
          </w:rPr>
          <w:t xml:space="preserve"> is the sparse matrix, </w:t>
        </w:r>
        <w:r w:rsidRPr="009441A9">
          <w:rPr>
            <w:rFonts w:ascii="Times New Roman" w:hAnsi="Times New Roman" w:cs="Times New Roman"/>
            <w:i/>
            <w:color w:val="000000" w:themeColor="text1"/>
            <w:sz w:val="20"/>
            <w:szCs w:val="20"/>
          </w:rPr>
          <w:t>s</w:t>
        </w:r>
        <w:r w:rsidRPr="009E65BB">
          <w:rPr>
            <w:rFonts w:ascii="Times New Roman" w:hAnsi="Times New Roman" w:cs="Times New Roman"/>
            <w:color w:val="000000" w:themeColor="text1"/>
            <w:sz w:val="20"/>
            <w:szCs w:val="20"/>
          </w:rPr>
          <w:t xml:space="preserve"> is the sparse coefficient (</w:t>
        </w:r>
        <w:r w:rsidRPr="009441A9">
          <w:rPr>
            <w:rFonts w:ascii="Times New Roman" w:hAnsi="Times New Roman" w:cs="Times New Roman"/>
            <w:i/>
            <w:color w:val="000000" w:themeColor="text1"/>
            <w:sz w:val="20"/>
            <w:szCs w:val="20"/>
          </w:rPr>
          <w:t>s</w:t>
        </w:r>
        <w:r w:rsidRPr="009E65BB">
          <w:rPr>
            <w:rFonts w:ascii="Times New Roman" w:hAnsi="Times New Roman" w:cs="Times New Roman"/>
            <w:color w:val="000000" w:themeColor="text1"/>
            <w:sz w:val="20"/>
            <w:szCs w:val="20"/>
          </w:rPr>
          <w:t xml:space="preserve"> only </w:t>
        </w:r>
        <w:r w:rsidRPr="009441A9">
          <w:rPr>
            <w:rFonts w:ascii="Times New Roman" w:hAnsi="Times New Roman" w:cs="Times New Roman"/>
            <w:i/>
            <w:color w:val="000000" w:themeColor="text1"/>
            <w:sz w:val="20"/>
            <w:szCs w:val="20"/>
          </w:rPr>
          <w:t>K</w:t>
        </w:r>
        <w:r>
          <w:rPr>
            <w:rFonts w:ascii="Times New Roman" w:hAnsi="Times New Roman" w:cs="Times New Roman"/>
            <w:color w:val="000000" w:themeColor="text1"/>
            <w:sz w:val="20"/>
            <w:szCs w:val="20"/>
          </w:rPr>
          <w:t xml:space="preserve"> are nonzero values (</w:t>
        </w:r>
        <w:r w:rsidRPr="009441A9">
          <w:rPr>
            <w:rFonts w:ascii="Times New Roman" w:hAnsi="Times New Roman" w:cs="Times New Roman"/>
            <w:i/>
            <w:color w:val="000000" w:themeColor="text1"/>
            <w:sz w:val="20"/>
            <w:szCs w:val="20"/>
          </w:rPr>
          <w:t>K</w:t>
        </w:r>
        <w:r>
          <w:rPr>
            <w:rFonts w:ascii="Times New Roman" w:hAnsi="Times New Roman" w:cs="Times New Roman"/>
            <w:color w:val="000000" w:themeColor="text1"/>
            <w:sz w:val="20"/>
            <w:szCs w:val="20"/>
          </w:rPr>
          <w:t xml:space="preserve"> &lt;&lt; </w:t>
        </w:r>
        <w:r w:rsidRPr="009441A9">
          <w:rPr>
            <w:rFonts w:ascii="Times New Roman" w:hAnsi="Times New Roman" w:cs="Times New Roman"/>
            <w:i/>
            <w:color w:val="000000" w:themeColor="text1"/>
            <w:sz w:val="20"/>
            <w:szCs w:val="20"/>
          </w:rPr>
          <w:t>N</w:t>
        </w:r>
        <w:r>
          <w:rPr>
            <w:rFonts w:ascii="Times New Roman" w:hAnsi="Times New Roman" w:cs="Times New Roman"/>
            <w:color w:val="000000" w:themeColor="text1"/>
            <w:sz w:val="20"/>
            <w:szCs w:val="20"/>
          </w:rPr>
          <w:t>).</w:t>
        </w:r>
      </w:ins>
    </w:p>
    <w:p w14:paraId="27D6E6D2" w14:textId="77777777" w:rsidR="00E87761" w:rsidRDefault="00E87761" w:rsidP="00E87761">
      <w:pPr>
        <w:autoSpaceDE w:val="0"/>
        <w:autoSpaceDN w:val="0"/>
        <w:adjustRightInd w:val="0"/>
        <w:snapToGrid w:val="0"/>
        <w:spacing w:beforeLines="50" w:before="120" w:afterLines="50" w:after="120"/>
        <w:rPr>
          <w:ins w:id="75" w:author="zmj" w:date="2017-09-08T15:28:00Z"/>
          <w:rFonts w:ascii="Times New Roman" w:hAnsi="Times New Roman" w:cs="Times New Roman"/>
          <w:b/>
          <w:color w:val="000000" w:themeColor="text1"/>
          <w:sz w:val="20"/>
          <w:szCs w:val="20"/>
        </w:rPr>
      </w:pPr>
      <w:ins w:id="76" w:author="zmj" w:date="2017-09-08T15:28:00Z">
        <w:r>
          <w:rPr>
            <w:rFonts w:ascii="Times New Roman" w:hAnsi="Times New Roman" w:cs="Times New Roman"/>
            <w:b/>
            <w:color w:val="000000" w:themeColor="text1"/>
            <w:sz w:val="20"/>
            <w:szCs w:val="20"/>
          </w:rPr>
          <w:t xml:space="preserve">  </w:t>
        </w:r>
        <w:r w:rsidRPr="009E65BB">
          <w:rPr>
            <w:rFonts w:ascii="Times New Roman" w:hAnsi="Times New Roman" w:cs="Times New Roman"/>
            <w:color w:val="000000" w:themeColor="text1"/>
            <w:sz w:val="20"/>
            <w:szCs w:val="20"/>
          </w:rPr>
          <w:t xml:space="preserve">The compressed sensing equation is </w:t>
        </w:r>
        <w:bookmarkStart w:id="77" w:name="OLE_LINK6"/>
        <w:bookmarkStart w:id="78" w:name="OLE_LINK7"/>
        <w:r w:rsidRPr="005D2F8F">
          <w:rPr>
            <w:rFonts w:ascii="Times New Roman" w:hAnsi="Times New Roman" w:cs="Times New Roman"/>
            <w:i/>
            <w:color w:val="000000" w:themeColor="text1"/>
            <w:sz w:val="20"/>
            <w:szCs w:val="20"/>
          </w:rPr>
          <w:t>y</w:t>
        </w:r>
        <w:r w:rsidRPr="009E65BB">
          <w:rPr>
            <w:rFonts w:ascii="Times New Roman" w:hAnsi="Times New Roman" w:cs="Times New Roman"/>
            <w:color w:val="000000" w:themeColor="text1"/>
            <w:sz w:val="20"/>
            <w:szCs w:val="20"/>
          </w:rPr>
          <w:t xml:space="preserve"> = </w:t>
        </w:r>
        <w:r w:rsidRPr="005D2F8F">
          <w:rPr>
            <w:rFonts w:ascii="Times New Roman" w:hAnsi="Times New Roman" w:cs="Times New Roman"/>
            <w:i/>
            <w:color w:val="000000" w:themeColor="text1"/>
            <w:sz w:val="20"/>
            <w:szCs w:val="20"/>
          </w:rPr>
          <w:t>Φx</w:t>
        </w:r>
        <w:r w:rsidRPr="009E65BB">
          <w:rPr>
            <w:rFonts w:ascii="Times New Roman" w:hAnsi="Times New Roman" w:cs="Times New Roman"/>
            <w:color w:val="000000" w:themeColor="text1"/>
            <w:sz w:val="20"/>
            <w:szCs w:val="20"/>
          </w:rPr>
          <w:t xml:space="preserve"> = </w:t>
        </w:r>
        <w:r w:rsidRPr="009441A9">
          <w:rPr>
            <w:rFonts w:ascii="Times New Roman" w:hAnsi="Times New Roman" w:cs="Times New Roman"/>
            <w:i/>
            <w:color w:val="000000" w:themeColor="text1"/>
            <w:sz w:val="20"/>
            <w:szCs w:val="20"/>
          </w:rPr>
          <w:t>ΦΨs</w:t>
        </w:r>
        <w:r w:rsidRPr="009E65BB">
          <w:rPr>
            <w:rFonts w:ascii="Times New Roman" w:hAnsi="Times New Roman" w:cs="Times New Roman"/>
            <w:color w:val="000000" w:themeColor="text1"/>
            <w:sz w:val="20"/>
            <w:szCs w:val="20"/>
          </w:rPr>
          <w:t xml:space="preserve"> = </w:t>
        </w:r>
        <w:r w:rsidRPr="009441A9">
          <w:rPr>
            <w:rFonts w:ascii="Times New Roman" w:hAnsi="Times New Roman" w:cs="Times New Roman"/>
            <w:i/>
            <w:color w:val="000000" w:themeColor="text1"/>
            <w:sz w:val="20"/>
            <w:szCs w:val="20"/>
          </w:rPr>
          <w:t>As</w:t>
        </w:r>
        <w:r>
          <w:rPr>
            <w:rFonts w:ascii="Times New Roman" w:hAnsi="Times New Roman" w:cs="Times New Roman"/>
            <w:color w:val="000000" w:themeColor="text1"/>
            <w:sz w:val="20"/>
            <w:szCs w:val="20"/>
          </w:rPr>
          <w:t>.</w:t>
        </w:r>
        <w:bookmarkEnd w:id="77"/>
        <w:bookmarkEnd w:id="78"/>
      </w:ins>
    </w:p>
    <w:p w14:paraId="7A61BE2F" w14:textId="77777777" w:rsidR="00E87761" w:rsidRPr="00540C19" w:rsidRDefault="00E87761" w:rsidP="00E87761">
      <w:pPr>
        <w:autoSpaceDE w:val="0"/>
        <w:autoSpaceDN w:val="0"/>
        <w:adjustRightInd w:val="0"/>
        <w:snapToGrid w:val="0"/>
        <w:spacing w:beforeLines="50" w:before="120" w:afterLines="50" w:after="120"/>
        <w:rPr>
          <w:ins w:id="79" w:author="zmj" w:date="2017-09-08T15:28:00Z"/>
          <w:rFonts w:ascii="Times New Roman" w:hAnsi="Times New Roman" w:cs="Times New Roman"/>
          <w:b/>
          <w:color w:val="000000" w:themeColor="text1"/>
          <w:sz w:val="20"/>
          <w:szCs w:val="20"/>
        </w:rPr>
      </w:pPr>
      <w:ins w:id="80" w:author="zmj" w:date="2017-09-08T15:28:00Z">
        <w:r>
          <w:rPr>
            <w:rFonts w:ascii="Times New Roman" w:hAnsi="Times New Roman" w:cs="Times New Roman"/>
            <w:b/>
            <w:color w:val="000000" w:themeColor="text1"/>
            <w:sz w:val="20"/>
            <w:szCs w:val="20"/>
          </w:rPr>
          <w:t xml:space="preserve">  </w:t>
        </w:r>
        <w:r w:rsidRPr="009E65BB">
          <w:rPr>
            <w:rFonts w:ascii="Times New Roman" w:hAnsi="Times New Roman" w:cs="Times New Roman"/>
            <w:color w:val="000000" w:themeColor="text1"/>
            <w:sz w:val="20"/>
            <w:szCs w:val="20"/>
          </w:rPr>
          <w:t xml:space="preserve">The original measurement matrix Φ is transformed into </w:t>
        </w:r>
        <w:r w:rsidRPr="009441A9">
          <w:rPr>
            <w:rFonts w:ascii="Times New Roman" w:hAnsi="Times New Roman" w:cs="Times New Roman"/>
            <w:i/>
            <w:color w:val="000000" w:themeColor="text1"/>
            <w:sz w:val="20"/>
            <w:szCs w:val="20"/>
          </w:rPr>
          <w:t>A</w:t>
        </w:r>
        <w:r w:rsidRPr="009E65BB">
          <w:rPr>
            <w:rFonts w:ascii="Times New Roman" w:hAnsi="Times New Roman" w:cs="Times New Roman"/>
            <w:color w:val="000000" w:themeColor="text1"/>
            <w:sz w:val="20"/>
            <w:szCs w:val="20"/>
          </w:rPr>
          <w:t xml:space="preserve"> =</w:t>
        </w:r>
        <w:r w:rsidRPr="009441A9">
          <w:rPr>
            <w:rFonts w:ascii="Times New Roman" w:hAnsi="Times New Roman" w:cs="Times New Roman"/>
            <w:i/>
            <w:color w:val="000000" w:themeColor="text1"/>
            <w:sz w:val="20"/>
            <w:szCs w:val="20"/>
          </w:rPr>
          <w:t xml:space="preserve"> ΦΨ</w:t>
        </w:r>
        <w:r w:rsidRPr="009E65BB">
          <w:rPr>
            <w:rFonts w:ascii="Times New Roman" w:hAnsi="Times New Roman" w:cs="Times New Roman"/>
            <w:color w:val="000000" w:themeColor="text1"/>
            <w:sz w:val="20"/>
            <w:szCs w:val="20"/>
          </w:rPr>
          <w:t xml:space="preserve"> (called the sensing matrix), and the approximation value </w:t>
        </w:r>
        <w:r w:rsidRPr="009441A9">
          <w:rPr>
            <w:rFonts w:ascii="Times New Roman" w:hAnsi="Times New Roman" w:cs="Times New Roman"/>
            <w:i/>
            <w:color w:val="000000" w:themeColor="text1"/>
            <w:sz w:val="20"/>
            <w:szCs w:val="20"/>
          </w:rPr>
          <w:t>s'</w:t>
        </w:r>
        <w:r w:rsidRPr="009E65BB">
          <w:rPr>
            <w:rFonts w:ascii="Times New Roman" w:hAnsi="Times New Roman" w:cs="Times New Roman"/>
            <w:color w:val="000000" w:themeColor="text1"/>
            <w:sz w:val="20"/>
            <w:szCs w:val="20"/>
          </w:rPr>
          <w:t xml:space="preserve"> of s is solved. Then the original signal </w:t>
        </w:r>
        <w:r w:rsidRPr="009441A9">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 </w:t>
        </w:r>
        <w:r w:rsidRPr="009441A9">
          <w:rPr>
            <w:rFonts w:ascii="Times New Roman" w:hAnsi="Times New Roman" w:cs="Times New Roman"/>
            <w:i/>
            <w:color w:val="000000" w:themeColor="text1"/>
            <w:sz w:val="20"/>
            <w:szCs w:val="20"/>
          </w:rPr>
          <w:t>Ψs'</w:t>
        </w:r>
        <w:r w:rsidRPr="009E65BB">
          <w:rPr>
            <w:rFonts w:ascii="Times New Roman" w:hAnsi="Times New Roman" w:cs="Times New Roman"/>
            <w:color w:val="000000" w:themeColor="text1"/>
            <w:sz w:val="20"/>
            <w:szCs w:val="20"/>
          </w:rPr>
          <w:t>.</w:t>
        </w:r>
      </w:ins>
    </w:p>
    <w:p w14:paraId="12F63070" w14:textId="77777777" w:rsidR="00E87761" w:rsidRPr="00C24080" w:rsidRDefault="00E87761" w:rsidP="00DC6436">
      <w:pPr>
        <w:autoSpaceDE w:val="0"/>
        <w:autoSpaceDN w:val="0"/>
        <w:adjustRightInd w:val="0"/>
        <w:snapToGrid w:val="0"/>
        <w:rPr>
          <w:rFonts w:ascii="Times New Roman" w:hAnsi="Times New Roman" w:cs="Times New Roman"/>
          <w:b/>
          <w:color w:val="000000" w:themeColor="text1"/>
          <w:sz w:val="20"/>
          <w:szCs w:val="20"/>
        </w:rPr>
      </w:pPr>
    </w:p>
    <w:p w14:paraId="2A4CCB21" w14:textId="7F3E4496" w:rsidR="000A1C6F" w:rsidRDefault="00351396" w:rsidP="000A1C6F">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6D4074">
        <w:rPr>
          <w:rFonts w:ascii="Times New Roman" w:hAnsi="Times New Roman" w:cs="Times New Roman"/>
          <w:b/>
          <w:color w:val="00B050"/>
          <w:sz w:val="20"/>
          <w:szCs w:val="20"/>
          <w:rPrChange w:id="81" w:author="zmj" w:date="2017-09-08T15:27:00Z">
            <w:rPr>
              <w:rFonts w:ascii="Times New Roman" w:hAnsi="Times New Roman" w:cs="Times New Roman"/>
              <w:b/>
              <w:color w:val="000000" w:themeColor="text1"/>
              <w:sz w:val="20"/>
              <w:szCs w:val="20"/>
            </w:rPr>
          </w:rPrChange>
        </w:rPr>
        <w:t>4</w:t>
      </w:r>
      <w:r w:rsidR="00682DDE" w:rsidRPr="006D4074">
        <w:rPr>
          <w:rFonts w:ascii="Times New Roman" w:hAnsi="Times New Roman" w:cs="Times New Roman"/>
          <w:b/>
          <w:color w:val="00B050"/>
          <w:sz w:val="20"/>
          <w:szCs w:val="20"/>
          <w:rPrChange w:id="82" w:author="zmj" w:date="2017-09-08T15:27:00Z">
            <w:rPr>
              <w:rFonts w:ascii="Times New Roman" w:hAnsi="Times New Roman" w:cs="Times New Roman"/>
              <w:b/>
              <w:color w:val="000000" w:themeColor="text1"/>
              <w:sz w:val="20"/>
              <w:szCs w:val="20"/>
            </w:rPr>
          </w:rPrChange>
        </w:rPr>
        <w:t>.1</w:t>
      </w:r>
      <w:r w:rsidR="00682DDE" w:rsidRPr="009E65BB">
        <w:rPr>
          <w:rFonts w:ascii="Times New Roman" w:hAnsi="Times New Roman" w:cs="Times New Roman"/>
          <w:b/>
          <w:color w:val="000000" w:themeColor="text1"/>
          <w:sz w:val="20"/>
          <w:szCs w:val="20"/>
        </w:rPr>
        <w:t xml:space="preserve"> </w:t>
      </w:r>
      <w:ins w:id="83" w:author="zmj" w:date="2017-09-08T15:27:00Z">
        <w:r w:rsidR="006D4074">
          <w:rPr>
            <w:rFonts w:ascii="Times New Roman" w:hAnsi="Times New Roman" w:cs="Times New Roman"/>
            <w:b/>
            <w:color w:val="000000" w:themeColor="text1"/>
            <w:sz w:val="20"/>
            <w:szCs w:val="20"/>
          </w:rPr>
          <w:t>4.2</w:t>
        </w:r>
      </w:ins>
      <w:r w:rsidR="00682DDE" w:rsidRPr="009E65BB">
        <w:rPr>
          <w:rFonts w:ascii="Times New Roman" w:hAnsi="Times New Roman" w:cs="Times New Roman"/>
          <w:b/>
          <w:color w:val="000000" w:themeColor="text1"/>
          <w:sz w:val="20"/>
          <w:szCs w:val="20"/>
        </w:rPr>
        <w:t>The sparse representation of the signal</w:t>
      </w:r>
    </w:p>
    <w:p w14:paraId="5F198009" w14:textId="77777777" w:rsidR="00682DDE" w:rsidRPr="000A1C6F" w:rsidRDefault="000A1C6F" w:rsidP="00C24080">
      <w:pPr>
        <w:autoSpaceDE w:val="0"/>
        <w:autoSpaceDN w:val="0"/>
        <w:adjustRightInd w:val="0"/>
        <w:snapToGrid w:val="0"/>
        <w:spacing w:beforeLines="50" w:before="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682DDE" w:rsidRPr="009E65BB">
        <w:rPr>
          <w:rFonts w:ascii="Times New Roman" w:hAnsi="Times New Roman" w:cs="Times New Roman"/>
          <w:color w:val="000000" w:themeColor="text1"/>
          <w:sz w:val="20"/>
          <w:szCs w:val="20"/>
        </w:rPr>
        <w:t xml:space="preserve">The real signal exists in nature is not absolute sparse, </w:t>
      </w:r>
      <w:bookmarkStart w:id="84" w:name="OLE_LINK1"/>
      <w:r w:rsidR="00682DDE" w:rsidRPr="009E65BB">
        <w:rPr>
          <w:rFonts w:ascii="Times New Roman" w:hAnsi="Times New Roman" w:cs="Times New Roman"/>
          <w:color w:val="000000" w:themeColor="text1"/>
          <w:sz w:val="20"/>
          <w:szCs w:val="20"/>
        </w:rPr>
        <w:t>but in a transform domain under the approximate sparse</w:t>
      </w:r>
      <w:bookmarkEnd w:id="84"/>
      <w:r w:rsidR="00682DDE" w:rsidRPr="009E65BB">
        <w:rPr>
          <w:rFonts w:ascii="Times New Roman" w:hAnsi="Times New Roman" w:cs="Times New Roman"/>
          <w:color w:val="000000" w:themeColor="text1"/>
          <w:sz w:val="20"/>
          <w:szCs w:val="20"/>
        </w:rPr>
        <w:t>, is a compressible signal. Or in theory, any signal is compressible, as long as they can find the corresponding sparse representation of the space, you can effectively compress the sample. The sparsity or compressibility of the signal is an important prerequisite and theoretical basis of compressed sensing.</w:t>
      </w:r>
    </w:p>
    <w:p w14:paraId="7051CB4F" w14:textId="77777777" w:rsidR="00682DDE" w:rsidRPr="009E65BB" w:rsidRDefault="00682DDE" w:rsidP="00C24080">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The significance of sparse representation: Only if the signal is </w:t>
      </w:r>
      <w:r w:rsidRPr="000F2389">
        <w:rPr>
          <w:rFonts w:ascii="Times New Roman" w:hAnsi="Times New Roman" w:cs="Times New Roman"/>
          <w:i/>
          <w:color w:val="000000" w:themeColor="text1"/>
          <w:sz w:val="20"/>
          <w:szCs w:val="20"/>
        </w:rPr>
        <w:t>K</w:t>
      </w:r>
      <w:r w:rsidRPr="009E65BB">
        <w:rPr>
          <w:rFonts w:ascii="Times New Roman" w:hAnsi="Times New Roman" w:cs="Times New Roman"/>
          <w:color w:val="000000" w:themeColor="text1"/>
          <w:sz w:val="20"/>
          <w:szCs w:val="20"/>
        </w:rPr>
        <w:t xml:space="preserve">-sparse (and </w:t>
      </w:r>
      <w:r w:rsidRPr="000F2389">
        <w:rPr>
          <w:rFonts w:ascii="Times New Roman" w:hAnsi="Times New Roman" w:cs="Times New Roman"/>
          <w:i/>
          <w:color w:val="000000" w:themeColor="text1"/>
          <w:sz w:val="20"/>
          <w:szCs w:val="20"/>
        </w:rPr>
        <w:t>K</w:t>
      </w:r>
      <w:r w:rsidRPr="009E65BB">
        <w:rPr>
          <w:rFonts w:ascii="Times New Roman" w:hAnsi="Times New Roman" w:cs="Times New Roman"/>
          <w:color w:val="000000" w:themeColor="text1"/>
          <w:sz w:val="20"/>
          <w:szCs w:val="20"/>
        </w:rPr>
        <w:t>&lt;</w:t>
      </w:r>
      <w:r w:rsidRPr="000F2389">
        <w:rPr>
          <w:rFonts w:ascii="Times New Roman" w:hAnsi="Times New Roman" w:cs="Times New Roman"/>
          <w:i/>
          <w:color w:val="000000" w:themeColor="text1"/>
          <w:sz w:val="20"/>
          <w:szCs w:val="20"/>
        </w:rPr>
        <w:t>M</w:t>
      </w:r>
      <w:r w:rsidRPr="009E65BB">
        <w:rPr>
          <w:rFonts w:ascii="Times New Roman" w:hAnsi="Times New Roman" w:cs="Times New Roman"/>
          <w:color w:val="000000" w:themeColor="text1"/>
          <w:sz w:val="20"/>
          <w:szCs w:val="20"/>
        </w:rPr>
        <w:t>&lt;&lt;</w:t>
      </w:r>
      <w:r w:rsidRPr="000F2389">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xml:space="preserve">), it is possible to reconstruct the original length </w:t>
      </w:r>
      <w:r w:rsidRPr="000F2389">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xml:space="preserve"> signal from </w:t>
      </w:r>
      <w:r w:rsidRPr="000F2389">
        <w:rPr>
          <w:rFonts w:ascii="Times New Roman" w:hAnsi="Times New Roman" w:cs="Times New Roman"/>
          <w:i/>
          <w:color w:val="000000" w:themeColor="text1"/>
          <w:sz w:val="20"/>
          <w:szCs w:val="20"/>
        </w:rPr>
        <w:t>K</w:t>
      </w:r>
      <w:r w:rsidRPr="009E65BB">
        <w:rPr>
          <w:rFonts w:ascii="Times New Roman" w:hAnsi="Times New Roman" w:cs="Times New Roman"/>
          <w:color w:val="000000" w:themeColor="text1"/>
          <w:sz w:val="20"/>
          <w:szCs w:val="20"/>
        </w:rPr>
        <w:t xml:space="preserve"> larger coefficients when observing </w:t>
      </w:r>
      <w:r w:rsidRPr="00614506">
        <w:rPr>
          <w:rFonts w:ascii="Times New Roman" w:hAnsi="Times New Roman" w:cs="Times New Roman"/>
          <w:i/>
          <w:color w:val="000000" w:themeColor="text1"/>
          <w:sz w:val="20"/>
          <w:szCs w:val="20"/>
        </w:rPr>
        <w:t>M</w:t>
      </w:r>
      <w:r w:rsidRPr="009E65BB">
        <w:rPr>
          <w:rFonts w:ascii="Times New Roman" w:hAnsi="Times New Roman" w:cs="Times New Roman"/>
          <w:color w:val="000000" w:themeColor="text1"/>
          <w:sz w:val="20"/>
          <w:szCs w:val="20"/>
        </w:rPr>
        <w:t xml:space="preserve"> observations. That is, when the signal has sparse expansion, you can lose a small coefficient without distortion.</w:t>
      </w:r>
    </w:p>
    <w:p w14:paraId="0CF18113" w14:textId="6864624D" w:rsidR="00682DDE" w:rsidRPr="009E65BB" w:rsidRDefault="002757DB" w:rsidP="00682DDE">
      <w:pPr>
        <w:autoSpaceDE w:val="0"/>
        <w:autoSpaceDN w:val="0"/>
        <w:adjustRightInd w:val="0"/>
        <w:snapToGrid w:val="0"/>
        <w:ind w:firstLineChars="100" w:firstLine="180"/>
        <w:rPr>
          <w:rFonts w:ascii="Times New Roman" w:hAnsi="Times New Roman" w:cs="Times New Roman"/>
          <w:color w:val="000000" w:themeColor="text1"/>
          <w:sz w:val="20"/>
          <w:szCs w:val="20"/>
        </w:rPr>
      </w:pPr>
      <w:ins w:id="85" w:author="zmj" w:date="2017-09-08T15:35:00Z">
        <w:r>
          <w:rPr>
            <w:rFonts w:ascii="Arial" w:hAnsi="Arial" w:cs="Arial"/>
            <w:color w:val="3385FF"/>
            <w:sz w:val="18"/>
            <w:szCs w:val="18"/>
            <w:shd w:val="clear" w:color="auto" w:fill="EEEEEE"/>
          </w:rPr>
          <w:t xml:space="preserve">The sparse of signal in some representation mode is the theoretical basis of compressive sensing application. </w:t>
        </w:r>
      </w:ins>
      <w:r w:rsidR="00682DDE" w:rsidRPr="009E65BB">
        <w:rPr>
          <w:rFonts w:ascii="Times New Roman" w:hAnsi="Times New Roman" w:cs="Times New Roman"/>
          <w:color w:val="000000" w:themeColor="text1"/>
          <w:sz w:val="20"/>
          <w:szCs w:val="20"/>
        </w:rPr>
        <w:t>Classical sparse methods include Discrete Cosine Transform (DCT), Fourier Transform (FFT), and Discrete Wavelet Transform (DWT) and so on.</w:t>
      </w:r>
    </w:p>
    <w:p w14:paraId="27F1749E" w14:textId="67416F89" w:rsidR="002D445D" w:rsidRDefault="00351396" w:rsidP="002D445D">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6D4074">
        <w:rPr>
          <w:rFonts w:ascii="Times New Roman" w:hAnsi="Times New Roman" w:cs="Times New Roman"/>
          <w:b/>
          <w:color w:val="00B050"/>
          <w:sz w:val="20"/>
          <w:szCs w:val="20"/>
          <w:rPrChange w:id="86" w:author="zmj" w:date="2017-09-08T15:27:00Z">
            <w:rPr>
              <w:rFonts w:ascii="Times New Roman" w:hAnsi="Times New Roman" w:cs="Times New Roman"/>
              <w:b/>
              <w:color w:val="000000" w:themeColor="text1"/>
              <w:sz w:val="20"/>
              <w:szCs w:val="20"/>
            </w:rPr>
          </w:rPrChange>
        </w:rPr>
        <w:t>4</w:t>
      </w:r>
      <w:r w:rsidR="00682DDE" w:rsidRPr="006D4074">
        <w:rPr>
          <w:rFonts w:ascii="Times New Roman" w:hAnsi="Times New Roman" w:cs="Times New Roman"/>
          <w:b/>
          <w:color w:val="00B050"/>
          <w:sz w:val="20"/>
          <w:szCs w:val="20"/>
          <w:rPrChange w:id="87" w:author="zmj" w:date="2017-09-08T15:27:00Z">
            <w:rPr>
              <w:rFonts w:ascii="Times New Roman" w:hAnsi="Times New Roman" w:cs="Times New Roman"/>
              <w:b/>
              <w:color w:val="000000" w:themeColor="text1"/>
              <w:sz w:val="20"/>
              <w:szCs w:val="20"/>
            </w:rPr>
          </w:rPrChange>
        </w:rPr>
        <w:t>.2</w:t>
      </w:r>
      <w:r w:rsidR="00682DDE" w:rsidRPr="009E65BB">
        <w:rPr>
          <w:rFonts w:ascii="Times New Roman" w:hAnsi="Times New Roman" w:cs="Times New Roman"/>
          <w:b/>
          <w:color w:val="000000" w:themeColor="text1"/>
          <w:sz w:val="20"/>
          <w:szCs w:val="20"/>
        </w:rPr>
        <w:t xml:space="preserve"> </w:t>
      </w:r>
      <w:bookmarkStart w:id="88" w:name="_Hlk482174238"/>
      <w:ins w:id="89" w:author="zmj" w:date="2017-09-08T15:27:00Z">
        <w:r w:rsidR="006D4074">
          <w:rPr>
            <w:rFonts w:ascii="Times New Roman" w:hAnsi="Times New Roman" w:cs="Times New Roman"/>
            <w:b/>
            <w:color w:val="000000" w:themeColor="text1"/>
            <w:sz w:val="20"/>
            <w:szCs w:val="20"/>
          </w:rPr>
          <w:t>4.3</w:t>
        </w:r>
      </w:ins>
      <w:r w:rsidR="00682DDE" w:rsidRPr="009E65BB">
        <w:rPr>
          <w:rFonts w:ascii="Times New Roman" w:hAnsi="Times New Roman" w:cs="Times New Roman"/>
          <w:b/>
          <w:color w:val="000000" w:themeColor="text1"/>
          <w:sz w:val="20"/>
          <w:szCs w:val="20"/>
        </w:rPr>
        <w:t>The observation matrix of the signal</w:t>
      </w:r>
      <w:r w:rsidR="00CC47FC">
        <w:rPr>
          <w:rFonts w:ascii="Times New Roman" w:hAnsi="Times New Roman" w:cs="Times New Roman"/>
          <w:b/>
          <w:color w:val="000000" w:themeColor="text1"/>
          <w:sz w:val="20"/>
          <w:szCs w:val="20"/>
        </w:rPr>
        <w:t xml:space="preserve"> </w:t>
      </w:r>
      <w:bookmarkEnd w:id="88"/>
    </w:p>
    <w:p w14:paraId="7513AC82" w14:textId="77777777" w:rsidR="007C4D79" w:rsidRPr="002D445D" w:rsidRDefault="002D445D" w:rsidP="002D445D">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lastRenderedPageBreak/>
        <w:t xml:space="preserve">  </w:t>
      </w:r>
      <w:r w:rsidR="00682DDE" w:rsidRPr="009E65BB">
        <w:rPr>
          <w:rFonts w:ascii="Times New Roman" w:hAnsi="Times New Roman" w:cs="Times New Roman"/>
          <w:color w:val="000000" w:themeColor="text1"/>
          <w:sz w:val="20"/>
          <w:szCs w:val="20"/>
        </w:rPr>
        <w:t xml:space="preserve">The observation matrix (also known as the measurement matrix) </w:t>
      </w:r>
      <w:r w:rsidR="00682DDE" w:rsidRPr="000F2389">
        <w:rPr>
          <w:rFonts w:ascii="Times New Roman" w:hAnsi="Times New Roman" w:cs="Times New Roman"/>
          <w:i/>
          <w:color w:val="000000" w:themeColor="text1"/>
          <w:sz w:val="20"/>
          <w:szCs w:val="20"/>
        </w:rPr>
        <w:t>M</w:t>
      </w:r>
      <w:r w:rsidR="00682DDE" w:rsidRPr="009E65BB">
        <w:rPr>
          <w:rFonts w:ascii="Times New Roman" w:hAnsi="Times New Roman" w:cs="Times New Roman"/>
          <w:color w:val="000000" w:themeColor="text1"/>
          <w:sz w:val="20"/>
          <w:szCs w:val="20"/>
        </w:rPr>
        <w:t>×</w:t>
      </w:r>
      <w:r w:rsidR="00682DDE" w:rsidRPr="000F2389">
        <w:rPr>
          <w:rFonts w:ascii="Times New Roman" w:hAnsi="Times New Roman" w:cs="Times New Roman"/>
          <w:i/>
          <w:color w:val="000000" w:themeColor="text1"/>
          <w:sz w:val="20"/>
          <w:szCs w:val="20"/>
        </w:rPr>
        <w:t>N</w:t>
      </w:r>
      <w:r w:rsidR="00682DDE" w:rsidRPr="009E65BB">
        <w:rPr>
          <w:rFonts w:ascii="Times New Roman" w:hAnsi="Times New Roman" w:cs="Times New Roman"/>
          <w:color w:val="000000" w:themeColor="text1"/>
          <w:sz w:val="20"/>
          <w:szCs w:val="20"/>
        </w:rPr>
        <w:t xml:space="preserve"> (</w:t>
      </w:r>
      <w:r w:rsidR="00682DDE" w:rsidRPr="000F2389">
        <w:rPr>
          <w:rFonts w:ascii="Times New Roman" w:hAnsi="Times New Roman" w:cs="Times New Roman"/>
          <w:i/>
          <w:color w:val="000000" w:themeColor="text1"/>
          <w:sz w:val="20"/>
          <w:szCs w:val="20"/>
        </w:rPr>
        <w:t>M</w:t>
      </w:r>
      <w:r w:rsidR="00682DDE" w:rsidRPr="009E65BB">
        <w:rPr>
          <w:rFonts w:ascii="Times New Roman" w:hAnsi="Times New Roman" w:cs="Times New Roman"/>
          <w:color w:val="000000" w:themeColor="text1"/>
          <w:sz w:val="20"/>
          <w:szCs w:val="20"/>
        </w:rPr>
        <w:t>&lt;&lt;</w:t>
      </w:r>
      <w:r w:rsidR="00682DDE" w:rsidRPr="000F2389">
        <w:rPr>
          <w:rFonts w:ascii="Times New Roman" w:hAnsi="Times New Roman" w:cs="Times New Roman"/>
          <w:i/>
          <w:color w:val="000000" w:themeColor="text1"/>
          <w:sz w:val="20"/>
          <w:szCs w:val="20"/>
        </w:rPr>
        <w:t>N</w:t>
      </w:r>
      <w:r w:rsidR="00682DDE" w:rsidRPr="009E65BB">
        <w:rPr>
          <w:rFonts w:ascii="Times New Roman" w:hAnsi="Times New Roman" w:cs="Times New Roman"/>
          <w:color w:val="000000" w:themeColor="text1"/>
          <w:sz w:val="20"/>
          <w:szCs w:val="20"/>
        </w:rPr>
        <w:t xml:space="preserve">) is used to observe the original signal of the </w:t>
      </w:r>
      <w:r w:rsidR="00682DDE" w:rsidRPr="000F2389">
        <w:rPr>
          <w:rFonts w:ascii="Times New Roman" w:hAnsi="Times New Roman" w:cs="Times New Roman"/>
          <w:i/>
          <w:color w:val="000000" w:themeColor="text1"/>
          <w:sz w:val="20"/>
          <w:szCs w:val="20"/>
        </w:rPr>
        <w:t>N</w:t>
      </w:r>
      <w:r w:rsidR="00682DDE" w:rsidRPr="009E65BB">
        <w:rPr>
          <w:rFonts w:ascii="Times New Roman" w:hAnsi="Times New Roman" w:cs="Times New Roman"/>
          <w:color w:val="000000" w:themeColor="text1"/>
          <w:sz w:val="20"/>
          <w:szCs w:val="20"/>
        </w:rPr>
        <w:t xml:space="preserve"> dimension to obtain the </w:t>
      </w:r>
      <w:r w:rsidR="00682DDE" w:rsidRPr="000F2389">
        <w:rPr>
          <w:rFonts w:ascii="Times New Roman" w:hAnsi="Times New Roman" w:cs="Times New Roman"/>
          <w:i/>
          <w:color w:val="000000" w:themeColor="text1"/>
          <w:sz w:val="20"/>
          <w:szCs w:val="20"/>
        </w:rPr>
        <w:t>M</w:t>
      </w:r>
      <w:r w:rsidR="00682DDE" w:rsidRPr="009E65BB">
        <w:rPr>
          <w:rFonts w:ascii="Times New Roman" w:hAnsi="Times New Roman" w:cs="Times New Roman"/>
          <w:color w:val="000000" w:themeColor="text1"/>
          <w:sz w:val="20"/>
          <w:szCs w:val="20"/>
        </w:rPr>
        <w:t xml:space="preserve">-dimensional observation vector </w:t>
      </w:r>
      <w:r w:rsidR="00682DDE" w:rsidRPr="000F2389">
        <w:rPr>
          <w:rFonts w:ascii="Times New Roman" w:hAnsi="Times New Roman" w:cs="Times New Roman"/>
          <w:i/>
          <w:color w:val="000000" w:themeColor="text1"/>
          <w:sz w:val="20"/>
          <w:szCs w:val="20"/>
        </w:rPr>
        <w:t>Y</w:t>
      </w:r>
      <w:r w:rsidR="00682DDE" w:rsidRPr="009E65BB">
        <w:rPr>
          <w:rFonts w:ascii="Times New Roman" w:hAnsi="Times New Roman" w:cs="Times New Roman"/>
          <w:color w:val="000000" w:themeColor="text1"/>
          <w:sz w:val="20"/>
          <w:szCs w:val="20"/>
        </w:rPr>
        <w:t xml:space="preserve">, and then use the optimization method to reconstruct the </w:t>
      </w:r>
      <w:r w:rsidR="00682DDE" w:rsidRPr="000F2389">
        <w:rPr>
          <w:rFonts w:ascii="Times New Roman" w:hAnsi="Times New Roman" w:cs="Times New Roman"/>
          <w:i/>
          <w:color w:val="000000" w:themeColor="text1"/>
          <w:sz w:val="20"/>
          <w:szCs w:val="20"/>
        </w:rPr>
        <w:t>X</w:t>
      </w:r>
      <w:r w:rsidR="00682DDE" w:rsidRPr="009E65BB">
        <w:rPr>
          <w:rFonts w:ascii="Times New Roman" w:hAnsi="Times New Roman" w:cs="Times New Roman"/>
          <w:color w:val="000000" w:themeColor="text1"/>
          <w:sz w:val="20"/>
          <w:szCs w:val="20"/>
        </w:rPr>
        <w:t xml:space="preserve"> from the observation Y with high probability. That is, the original signal </w:t>
      </w:r>
      <w:r w:rsidR="00682DDE" w:rsidRPr="000F2389">
        <w:rPr>
          <w:rFonts w:ascii="Times New Roman" w:hAnsi="Times New Roman" w:cs="Times New Roman"/>
          <w:i/>
          <w:color w:val="000000" w:themeColor="text1"/>
          <w:sz w:val="20"/>
          <w:szCs w:val="20"/>
        </w:rPr>
        <w:t>X</w:t>
      </w:r>
      <w:r w:rsidR="00682DDE" w:rsidRPr="009E65BB">
        <w:rPr>
          <w:rFonts w:ascii="Times New Roman" w:hAnsi="Times New Roman" w:cs="Times New Roman"/>
          <w:color w:val="000000" w:themeColor="text1"/>
          <w:sz w:val="20"/>
          <w:szCs w:val="20"/>
        </w:rPr>
        <w:t xml:space="preserve"> is projected onto the observation matrix (observation base) to obtain a new signal </w:t>
      </w:r>
      <w:r w:rsidR="00682DDE" w:rsidRPr="000F2389">
        <w:rPr>
          <w:rFonts w:ascii="Times New Roman" w:hAnsi="Times New Roman" w:cs="Times New Roman"/>
          <w:i/>
          <w:color w:val="000000" w:themeColor="text1"/>
          <w:sz w:val="20"/>
          <w:szCs w:val="20"/>
        </w:rPr>
        <w:t>Y</w:t>
      </w:r>
      <w:r w:rsidR="00682DDE" w:rsidRPr="009E65BB">
        <w:rPr>
          <w:rFonts w:ascii="Times New Roman" w:hAnsi="Times New Roman" w:cs="Times New Roman"/>
          <w:color w:val="000000" w:themeColor="text1"/>
          <w:sz w:val="20"/>
          <w:szCs w:val="20"/>
        </w:rPr>
        <w:t>.</w:t>
      </w:r>
      <w:r w:rsidR="007C4D79">
        <w:rPr>
          <w:rFonts w:ascii="Times New Roman" w:hAnsi="Times New Roman" w:cs="Times New Roman"/>
          <w:color w:val="000000" w:themeColor="text1"/>
          <w:sz w:val="20"/>
          <w:szCs w:val="20"/>
        </w:rPr>
        <w:t xml:space="preserve"> </w:t>
      </w:r>
    </w:p>
    <w:p w14:paraId="0ECDF2A3" w14:textId="7374BF16" w:rsidR="00682DDE" w:rsidRDefault="00682DDE" w:rsidP="00956492">
      <w:pPr>
        <w:autoSpaceDE w:val="0"/>
        <w:autoSpaceDN w:val="0"/>
        <w:adjustRightInd w:val="0"/>
        <w:snapToGrid w:val="0"/>
        <w:spacing w:afterLines="50" w:after="120"/>
        <w:ind w:firstLineChars="200" w:firstLine="400"/>
        <w:rPr>
          <w:ins w:id="90" w:author="zmj" w:date="2017-09-08T15:19:00Z"/>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The observation matrix is designed to acquire </w:t>
      </w:r>
      <w:r w:rsidRPr="000F2389">
        <w:rPr>
          <w:rFonts w:ascii="Times New Roman" w:hAnsi="Times New Roman" w:cs="Times New Roman"/>
          <w:i/>
          <w:color w:val="000000" w:themeColor="text1"/>
          <w:sz w:val="20"/>
          <w:szCs w:val="20"/>
        </w:rPr>
        <w:t>M</w:t>
      </w:r>
      <w:r w:rsidRPr="009E65BB">
        <w:rPr>
          <w:rFonts w:ascii="Times New Roman" w:hAnsi="Times New Roman" w:cs="Times New Roman"/>
          <w:color w:val="000000" w:themeColor="text1"/>
          <w:sz w:val="20"/>
          <w:szCs w:val="20"/>
        </w:rPr>
        <w:t xml:space="preserve"> observation values and to reconstruct the signal </w:t>
      </w:r>
      <w:r w:rsidRPr="000F2389">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of length </w:t>
      </w:r>
      <w:r w:rsidRPr="000F2389">
        <w:rPr>
          <w:rFonts w:ascii="Times New Roman" w:hAnsi="Times New Roman" w:cs="Times New Roman"/>
          <w:i/>
          <w:color w:val="000000" w:themeColor="text1"/>
          <w:sz w:val="20"/>
          <w:szCs w:val="20"/>
        </w:rPr>
        <w:t>N</w:t>
      </w:r>
      <w:r w:rsidRPr="009E65BB">
        <w:rPr>
          <w:rFonts w:ascii="Times New Roman" w:hAnsi="Times New Roman" w:cs="Times New Roman"/>
          <w:color w:val="000000" w:themeColor="text1"/>
          <w:sz w:val="20"/>
          <w:szCs w:val="20"/>
        </w:rPr>
        <w:t xml:space="preserve"> or a sparse coefficient vector equivalent to the sparse basis </w:t>
      </w:r>
      <w:r w:rsidRPr="000F2389">
        <w:rPr>
          <w:rFonts w:ascii="Times New Roman" w:hAnsi="Times New Roman" w:cs="Times New Roman"/>
          <w:i/>
          <w:color w:val="000000" w:themeColor="text1"/>
          <w:sz w:val="20"/>
          <w:szCs w:val="20"/>
        </w:rPr>
        <w:t>Ψ</w:t>
      </w:r>
      <w:r w:rsidRPr="009E65BB">
        <w:rPr>
          <w:rFonts w:ascii="Times New Roman" w:hAnsi="Times New Roman" w:cs="Times New Roman"/>
          <w:color w:val="000000" w:themeColor="text1"/>
          <w:sz w:val="20"/>
          <w:szCs w:val="20"/>
        </w:rPr>
        <w:t>.</w:t>
      </w:r>
    </w:p>
    <w:p w14:paraId="49FAA5A1" w14:textId="77777777" w:rsidR="00013C54" w:rsidRDefault="00013C54" w:rsidP="00013C54">
      <w:pPr>
        <w:autoSpaceDE w:val="0"/>
        <w:autoSpaceDN w:val="0"/>
        <w:adjustRightInd w:val="0"/>
        <w:snapToGrid w:val="0"/>
        <w:spacing w:beforeLines="50" w:before="120"/>
        <w:ind w:firstLineChars="100" w:firstLine="200"/>
        <w:rPr>
          <w:ins w:id="91" w:author="zmj" w:date="2017-09-08T20:11:00Z"/>
          <w:rFonts w:ascii="Times New Roman" w:hAnsi="Times New Roman" w:cs="Times New Roman"/>
          <w:color w:val="000000" w:themeColor="text1"/>
          <w:sz w:val="20"/>
          <w:szCs w:val="20"/>
        </w:rPr>
      </w:pPr>
      <w:ins w:id="92" w:author="zmj" w:date="2017-09-08T20:11:00Z">
        <w:r w:rsidRPr="009E65BB">
          <w:rPr>
            <w:rFonts w:ascii="Times New Roman" w:hAnsi="Times New Roman" w:cs="Times New Roman"/>
            <w:color w:val="000000" w:themeColor="text1"/>
            <w:sz w:val="20"/>
            <w:szCs w:val="20"/>
          </w:rPr>
          <w:t>In order to ensure that the signal can be reconstructed from the observed value, in [2</w:t>
        </w:r>
        <w:r>
          <w:rPr>
            <w:rFonts w:ascii="Times New Roman" w:hAnsi="Times New Roman" w:cs="Times New Roman"/>
            <w:color w:val="000000" w:themeColor="text1"/>
            <w:sz w:val="20"/>
            <w:szCs w:val="20"/>
          </w:rPr>
          <w:t>7</w:t>
        </w:r>
        <w:r w:rsidRPr="009E65BB">
          <w:rPr>
            <w:rFonts w:ascii="Times New Roman" w:hAnsi="Times New Roman" w:cs="Times New Roman"/>
            <w:color w:val="000000" w:themeColor="text1"/>
            <w:sz w:val="20"/>
            <w:szCs w:val="20"/>
          </w:rPr>
          <w:t xml:space="preserve">], Candes and Tao introduced the restricted isometry principle (RIP) of </w:t>
        </w:r>
        <w:r w:rsidRPr="00614506">
          <w:rPr>
            <w:rFonts w:ascii="Times New Roman" w:hAnsi="Times New Roman" w:cs="Times New Roman"/>
            <w:i/>
            <w:color w:val="000000" w:themeColor="text1"/>
            <w:sz w:val="20"/>
            <w:szCs w:val="20"/>
          </w:rPr>
          <w:t>Φ</w:t>
        </w:r>
        <w:r w:rsidRPr="009E65BB">
          <w:rPr>
            <w:rFonts w:ascii="Times New Roman" w:hAnsi="Times New Roman" w:cs="Times New Roman"/>
            <w:color w:val="000000" w:themeColor="text1"/>
            <w:sz w:val="20"/>
            <w:szCs w:val="20"/>
          </w:rPr>
          <w:t xml:space="preserve"> and estab</w:t>
        </w:r>
        <w:r>
          <w:rPr>
            <w:rFonts w:ascii="Times New Roman" w:hAnsi="Times New Roman" w:cs="Times New Roman"/>
            <w:color w:val="000000" w:themeColor="text1"/>
            <w:sz w:val="20"/>
            <w:szCs w:val="20"/>
          </w:rPr>
          <w:t>lished its important role in CS</w:t>
        </w:r>
        <w:r w:rsidRPr="009E65BB">
          <w:rPr>
            <w:rFonts w:ascii="Times New Roman" w:hAnsi="Times New Roman" w:cs="Times New Roman"/>
            <w:color w:val="000000" w:themeColor="text1"/>
            <w:sz w:val="20"/>
            <w:szCs w:val="20"/>
          </w:rPr>
          <w:t xml:space="preserve">, it needs to satisfy some restrictions: the product of the observed base matrix and the sparse matrix </w:t>
        </w:r>
        <w:bookmarkStart w:id="93" w:name="OLE_LINK11"/>
        <w:r w:rsidRPr="009E65BB">
          <w:rPr>
            <w:rFonts w:ascii="Times New Roman" w:hAnsi="Times New Roman" w:cs="Times New Roman"/>
            <w:color w:val="000000" w:themeColor="text1"/>
            <w:sz w:val="20"/>
            <w:szCs w:val="20"/>
          </w:rPr>
          <w:t>satisfies</w:t>
        </w:r>
        <w:bookmarkEnd w:id="93"/>
        <w:r w:rsidRPr="009E65BB">
          <w:rPr>
            <w:rFonts w:ascii="Times New Roman" w:hAnsi="Times New Roman" w:cs="Times New Roman"/>
            <w:color w:val="000000" w:themeColor="text1"/>
            <w:sz w:val="20"/>
            <w:szCs w:val="20"/>
          </w:rPr>
          <w:t xml:space="preserve"> the RIP property.</w:t>
        </w:r>
      </w:ins>
    </w:p>
    <w:p w14:paraId="60D3A60D" w14:textId="140FC5D8" w:rsidR="006D4074" w:rsidRPr="00013C54" w:rsidRDefault="006D4074" w:rsidP="00956492">
      <w:pPr>
        <w:autoSpaceDE w:val="0"/>
        <w:autoSpaceDN w:val="0"/>
        <w:adjustRightInd w:val="0"/>
        <w:snapToGrid w:val="0"/>
        <w:spacing w:afterLines="50" w:after="120"/>
        <w:ind w:firstLineChars="200" w:firstLine="400"/>
        <w:rPr>
          <w:rFonts w:ascii="Times New Roman" w:hAnsi="Times New Roman" w:cs="Times New Roman"/>
          <w:color w:val="000000" w:themeColor="text1"/>
          <w:sz w:val="20"/>
          <w:szCs w:val="20"/>
        </w:rPr>
      </w:pPr>
    </w:p>
    <w:p w14:paraId="0DE210FD" w14:textId="77777777" w:rsidR="00956492" w:rsidRDefault="000F2389" w:rsidP="00956492">
      <w:pPr>
        <w:autoSpaceDE w:val="0"/>
        <w:autoSpaceDN w:val="0"/>
        <w:adjustRightInd w:val="0"/>
        <w:snapToGrid w:val="0"/>
        <w:rPr>
          <w:rFonts w:ascii="Times New Roman" w:hAnsi="Times New Roman" w:cs="Times New Roman"/>
          <w:color w:val="000000" w:themeColor="text1"/>
          <w:sz w:val="20"/>
          <w:szCs w:val="20"/>
        </w:rPr>
      </w:pPr>
      <w:r>
        <w:rPr>
          <w:rFonts w:ascii="Times New Roman" w:hAnsi="Times New Roman" w:cs="Times New Roman"/>
          <w:b/>
          <w:color w:val="000000" w:themeColor="text1"/>
          <w:sz w:val="20"/>
          <w:szCs w:val="20"/>
        </w:rPr>
        <w:t xml:space="preserve">  </w:t>
      </w:r>
      <w:r w:rsidR="00956492" w:rsidRPr="009E65BB">
        <w:rPr>
          <w:rFonts w:ascii="Times New Roman" w:hAnsi="Times New Roman" w:cs="Times New Roman"/>
          <w:b/>
          <w:color w:val="000000" w:themeColor="text1"/>
          <w:sz w:val="20"/>
          <w:szCs w:val="20"/>
        </w:rPr>
        <w:t xml:space="preserve">Definition </w:t>
      </w:r>
      <w:r>
        <w:rPr>
          <w:rFonts w:ascii="Times New Roman" w:hAnsi="Times New Roman" w:cs="Times New Roman"/>
          <w:b/>
          <w:color w:val="000000" w:themeColor="text1"/>
          <w:sz w:val="20"/>
          <w:szCs w:val="20"/>
        </w:rPr>
        <w:t>2</w:t>
      </w:r>
      <w:r w:rsidR="00956492" w:rsidRPr="009E65BB">
        <w:rPr>
          <w:rFonts w:ascii="Times New Roman" w:hAnsi="Times New Roman" w:cs="Times New Roman"/>
          <w:b/>
          <w:color w:val="000000" w:themeColor="text1"/>
          <w:sz w:val="20"/>
          <w:szCs w:val="20"/>
        </w:rPr>
        <w:t xml:space="preserve">. </w:t>
      </w:r>
      <w:r w:rsidR="00956492" w:rsidRPr="009E65BB">
        <w:rPr>
          <w:rFonts w:ascii="Times New Roman" w:hAnsi="Times New Roman" w:cs="Times New Roman"/>
          <w:color w:val="000000" w:themeColor="text1"/>
          <w:sz w:val="20"/>
          <w:szCs w:val="20"/>
        </w:rPr>
        <w:t xml:space="preserve">Restricted Isometry Principle (RIP). A matrix </w:t>
      </w:r>
      <w:bookmarkStart w:id="94" w:name="OLE_LINK4"/>
      <w:bookmarkStart w:id="95" w:name="OLE_LINK5"/>
      <w:r w:rsidR="00956492" w:rsidRPr="002D445D">
        <w:rPr>
          <w:rFonts w:ascii="Times New Roman" w:hAnsi="Times New Roman" w:cs="Times New Roman"/>
          <w:i/>
          <w:color w:val="000000" w:themeColor="text1"/>
          <w:sz w:val="20"/>
          <w:szCs w:val="20"/>
        </w:rPr>
        <w:t>Φ</w:t>
      </w:r>
      <w:bookmarkEnd w:id="94"/>
      <w:bookmarkEnd w:id="95"/>
      <w:r w:rsidR="00956492" w:rsidRPr="009E65BB">
        <w:rPr>
          <w:rFonts w:ascii="Times New Roman" w:hAnsi="Times New Roman" w:cs="Times New Roman"/>
          <w:color w:val="000000" w:themeColor="text1"/>
          <w:sz w:val="20"/>
          <w:szCs w:val="20"/>
        </w:rPr>
        <w:t xml:space="preserve"> satisfies the RIP of order </w:t>
      </w:r>
      <w:r w:rsidR="00956492" w:rsidRPr="009E65BB">
        <w:rPr>
          <w:rFonts w:ascii="Times New Roman" w:hAnsi="Times New Roman" w:cs="Times New Roman"/>
          <w:i/>
          <w:color w:val="000000" w:themeColor="text1"/>
          <w:sz w:val="20"/>
          <w:szCs w:val="20"/>
        </w:rPr>
        <w:t>k</w:t>
      </w:r>
      <w:r w:rsidR="00956492" w:rsidRPr="009E65BB">
        <w:rPr>
          <w:rFonts w:ascii="Times New Roman" w:hAnsi="Times New Roman" w:cs="Times New Roman"/>
          <w:color w:val="000000" w:themeColor="text1"/>
          <w:sz w:val="20"/>
          <w:szCs w:val="20"/>
        </w:rPr>
        <w:t xml:space="preserve"> if there exists a constant </w:t>
      </w:r>
      <w:r w:rsidR="00956492" w:rsidRPr="009E65BB">
        <w:rPr>
          <w:rFonts w:ascii="Times New Roman" w:hAnsi="Times New Roman" w:cs="Times New Roman"/>
          <w:i/>
          <w:color w:val="000000" w:themeColor="text1"/>
          <w:sz w:val="20"/>
          <w:szCs w:val="20"/>
        </w:rPr>
        <w:t>δ</w:t>
      </w:r>
      <w:r w:rsidR="00956492" w:rsidRPr="009E65BB">
        <w:rPr>
          <w:rFonts w:ascii="Times New Roman" w:hAnsi="Times New Roman" w:cs="Times New Roman"/>
          <w:i/>
          <w:color w:val="000000" w:themeColor="text1"/>
          <w:sz w:val="20"/>
          <w:szCs w:val="20"/>
          <w:vertAlign w:val="subscript"/>
        </w:rPr>
        <w:t>k</w:t>
      </w:r>
      <w:r w:rsidR="00956492" w:rsidRPr="009E65BB">
        <w:rPr>
          <w:rFonts w:ascii="Times New Roman" w:hAnsi="Times New Roman" w:cs="Times New Roman"/>
          <w:color w:val="000000" w:themeColor="text1"/>
          <w:sz w:val="20"/>
          <w:szCs w:val="20"/>
        </w:rPr>
        <w:t xml:space="preserve"> within (0, 1), such that holds for all k-sparse vectors </w:t>
      </w:r>
      <w:r w:rsidR="00956492" w:rsidRPr="009E65BB">
        <w:rPr>
          <w:rFonts w:ascii="Times New Roman" w:hAnsi="Times New Roman" w:cs="Times New Roman"/>
          <w:i/>
          <w:color w:val="000000" w:themeColor="text1"/>
          <w:sz w:val="20"/>
          <w:szCs w:val="20"/>
        </w:rPr>
        <w:t>x</w:t>
      </w:r>
      <w:r w:rsidR="00956492" w:rsidRPr="009E65BB">
        <w:rPr>
          <w:rFonts w:ascii="Times New Roman" w:hAnsi="Times New Roman" w:cs="Times New Roman"/>
          <w:color w:val="000000" w:themeColor="text1"/>
          <w:sz w:val="20"/>
          <w:szCs w:val="20"/>
        </w:rPr>
        <w:t>.</w:t>
      </w:r>
      <w:r w:rsidR="002D445D">
        <w:rPr>
          <w:rFonts w:ascii="Times New Roman" w:hAnsi="Times New Roman" w:cs="Times New Roman"/>
          <w:color w:val="000000" w:themeColor="text1"/>
          <w:sz w:val="20"/>
          <w:szCs w:val="20"/>
        </w:rPr>
        <w:t xml:space="preserve"> And it can be denoted as formula</w:t>
      </w:r>
      <w:r w:rsidR="008147FF">
        <w:rPr>
          <w:rFonts w:ascii="Times New Roman" w:hAnsi="Times New Roman" w:cs="Times New Roman"/>
          <w:color w:val="000000" w:themeColor="text1"/>
          <w:sz w:val="20"/>
          <w:szCs w:val="20"/>
        </w:rPr>
        <w:t xml:space="preserve"> </w:t>
      </w:r>
      <w:r w:rsidR="002D445D">
        <w:rPr>
          <w:rFonts w:ascii="Times New Roman" w:hAnsi="Times New Roman" w:cs="Times New Roman"/>
          <w:color w:val="000000" w:themeColor="text1"/>
          <w:sz w:val="20"/>
          <w:szCs w:val="20"/>
        </w:rPr>
        <w:t>(5)</w:t>
      </w:r>
      <w:r w:rsidR="008147FF">
        <w:rPr>
          <w:rFonts w:ascii="Times New Roman" w:hAnsi="Times New Roman" w:cs="Times New Roman"/>
          <w:color w:val="000000" w:themeColor="text1"/>
          <w:sz w:val="20"/>
          <w:szCs w:val="20"/>
        </w:rPr>
        <w:t xml:space="preserve"> as follows.</w:t>
      </w:r>
    </w:p>
    <w:p w14:paraId="34B26F1C" w14:textId="77777777" w:rsidR="00956492" w:rsidRPr="009E65BB" w:rsidRDefault="00956492" w:rsidP="002D445D">
      <w:pPr>
        <w:autoSpaceDE w:val="0"/>
        <w:autoSpaceDN w:val="0"/>
        <w:adjustRightInd w:val="0"/>
        <w:snapToGrid w:val="0"/>
        <w:ind w:firstLineChars="150" w:firstLine="300"/>
        <w:jc w:val="right"/>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object w:dxaOrig="3040" w:dyaOrig="380" w14:anchorId="1543E9D7">
          <v:shape id="_x0000_i1036" type="#_x0000_t75" style="width:152.2pt;height:18.55pt" o:ole="">
            <v:imagedata r:id="rId34" o:title=""/>
          </v:shape>
          <o:OLEObject Type="Embed" ProgID="Equation.DSMT4" ShapeID="_x0000_i1036" DrawAspect="Content" ObjectID="_1566409817" r:id="rId35"/>
        </w:object>
      </w:r>
      <w:r>
        <w:rPr>
          <w:rFonts w:ascii="Times New Roman" w:hAnsi="Times New Roman" w:cs="Times New Roman"/>
          <w:color w:val="000000" w:themeColor="text1"/>
          <w:sz w:val="20"/>
          <w:szCs w:val="20"/>
        </w:rPr>
        <w:t xml:space="preserve">                            (5</w:t>
      </w:r>
      <w:r w:rsidRPr="009E65BB">
        <w:rPr>
          <w:rFonts w:ascii="Times New Roman" w:hAnsi="Times New Roman" w:cs="Times New Roman" w:hint="eastAsia"/>
          <w:color w:val="000000" w:themeColor="text1"/>
          <w:sz w:val="20"/>
          <w:szCs w:val="20"/>
        </w:rPr>
        <w:t>)</w:t>
      </w:r>
    </w:p>
    <w:p w14:paraId="641523F5" w14:textId="2FDBD7C4" w:rsidR="00B837E1" w:rsidRDefault="002D445D" w:rsidP="00956492">
      <w:pPr>
        <w:autoSpaceDE w:val="0"/>
        <w:autoSpaceDN w:val="0"/>
        <w:adjustRightInd w:val="0"/>
        <w:snapToGrid w:val="0"/>
        <w:spacing w:beforeLines="50" w:before="120"/>
        <w:rPr>
          <w:ins w:id="96" w:author="zmj" w:date="2017-09-08T16:09:00Z"/>
          <w:rFonts w:ascii="Arial" w:hAnsi="Arial" w:cs="Arial"/>
          <w:color w:val="2E3033"/>
          <w:sz w:val="18"/>
          <w:szCs w:val="18"/>
          <w:shd w:val="clear" w:color="auto" w:fill="EEF0F2"/>
        </w:rPr>
      </w:pPr>
      <w:r>
        <w:rPr>
          <w:rFonts w:ascii="Times New Roman" w:hAnsi="Times New Roman" w:cs="Times New Roman"/>
          <w:color w:val="000000" w:themeColor="text1"/>
          <w:sz w:val="20"/>
          <w:szCs w:val="20"/>
        </w:rPr>
        <w:t xml:space="preserve">  </w:t>
      </w:r>
      <w:ins w:id="97" w:author="zmj" w:date="2017-09-08T15:58:00Z">
        <w:r w:rsidR="00B837E1">
          <w:rPr>
            <w:rFonts w:ascii="Arial" w:hAnsi="Arial" w:cs="Arial"/>
            <w:color w:val="2E3033"/>
            <w:sz w:val="18"/>
            <w:szCs w:val="18"/>
            <w:shd w:val="clear" w:color="auto" w:fill="EEF0F2"/>
          </w:rPr>
          <w:t>This property guarantees the one-to-one mapping of the original space to the sparse space, which requires that the matrix of every M column vectors drawn from the observation matrix are non-singular.</w:t>
        </w:r>
      </w:ins>
    </w:p>
    <w:p w14:paraId="1FF13CBE" w14:textId="6DFD3595" w:rsidR="00F96082" w:rsidRDefault="00F96082" w:rsidP="00956492">
      <w:pPr>
        <w:autoSpaceDE w:val="0"/>
        <w:autoSpaceDN w:val="0"/>
        <w:adjustRightInd w:val="0"/>
        <w:snapToGrid w:val="0"/>
        <w:spacing w:beforeLines="50" w:before="120"/>
        <w:rPr>
          <w:ins w:id="98" w:author="zmj" w:date="2017-09-08T19:50:00Z"/>
          <w:rFonts w:ascii="Arial" w:hAnsi="Arial" w:cs="Arial"/>
          <w:color w:val="2E3033"/>
          <w:sz w:val="18"/>
          <w:szCs w:val="18"/>
          <w:shd w:val="clear" w:color="auto" w:fill="EEF0F2"/>
        </w:rPr>
      </w:pPr>
      <w:ins w:id="99" w:author="zmj" w:date="2017-09-08T16:09:00Z">
        <w:r>
          <w:rPr>
            <w:rFonts w:ascii="Arial" w:hAnsi="Arial" w:cs="Arial"/>
            <w:color w:val="2E3033"/>
            <w:sz w:val="18"/>
            <w:szCs w:val="18"/>
            <w:shd w:val="clear" w:color="auto" w:fill="EEF0F2"/>
          </w:rPr>
          <w:t xml:space="preserve">  In Compressing sensing model, we </w:t>
        </w:r>
      </w:ins>
      <w:ins w:id="100" w:author="zmj" w:date="2017-09-08T16:11:00Z">
        <w:r>
          <w:rPr>
            <w:rFonts w:ascii="Arial" w:hAnsi="Arial" w:cs="Arial"/>
            <w:color w:val="2E3033"/>
            <w:sz w:val="18"/>
            <w:szCs w:val="18"/>
            <w:shd w:val="clear" w:color="auto" w:fill="EEF0F2"/>
          </w:rPr>
          <w:t xml:space="preserve">use a </w:t>
        </w:r>
        <w:r w:rsidRPr="00F96082">
          <w:rPr>
            <w:rFonts w:ascii="Arial" w:hAnsi="Arial" w:cs="Arial"/>
            <w:i/>
            <w:color w:val="2E3033"/>
            <w:sz w:val="18"/>
            <w:szCs w:val="18"/>
            <w:shd w:val="clear" w:color="auto" w:fill="EEF0F2"/>
            <w:rPrChange w:id="101" w:author="zmj" w:date="2017-09-08T16:11:00Z">
              <w:rPr>
                <w:rFonts w:ascii="Arial" w:hAnsi="Arial" w:cs="Arial"/>
                <w:color w:val="2E3033"/>
                <w:sz w:val="18"/>
                <w:szCs w:val="18"/>
                <w:shd w:val="clear" w:color="auto" w:fill="EEF0F2"/>
              </w:rPr>
            </w:rPrChange>
          </w:rPr>
          <w:t>M</w:t>
        </w:r>
        <w:r>
          <w:rPr>
            <w:rFonts w:ascii="Arial" w:hAnsi="Arial" w:cs="Arial"/>
            <w:color w:val="2E3033"/>
            <w:sz w:val="18"/>
            <w:szCs w:val="18"/>
            <w:shd w:val="clear" w:color="auto" w:fill="EEF0F2"/>
          </w:rPr>
          <w:t>x</w:t>
        </w:r>
        <w:r w:rsidRPr="00F96082">
          <w:rPr>
            <w:rFonts w:ascii="Arial" w:hAnsi="Arial" w:cs="Arial"/>
            <w:i/>
            <w:color w:val="2E3033"/>
            <w:sz w:val="18"/>
            <w:szCs w:val="18"/>
            <w:shd w:val="clear" w:color="auto" w:fill="EEF0F2"/>
            <w:rPrChange w:id="102" w:author="zmj" w:date="2017-09-08T16:12:00Z">
              <w:rPr>
                <w:rFonts w:ascii="Arial" w:hAnsi="Arial" w:cs="Arial"/>
                <w:color w:val="2E3033"/>
                <w:sz w:val="18"/>
                <w:szCs w:val="18"/>
                <w:shd w:val="clear" w:color="auto" w:fill="EEF0F2"/>
              </w:rPr>
            </w:rPrChange>
          </w:rPr>
          <w:t>N</w:t>
        </w:r>
      </w:ins>
      <w:ins w:id="103" w:author="zmj" w:date="2017-09-08T16:12:00Z">
        <w:r>
          <w:rPr>
            <w:rFonts w:ascii="Arial" w:hAnsi="Arial" w:cs="Arial"/>
            <w:i/>
            <w:color w:val="2E3033"/>
            <w:sz w:val="18"/>
            <w:szCs w:val="18"/>
            <w:shd w:val="clear" w:color="auto" w:fill="EEF0F2"/>
          </w:rPr>
          <w:t xml:space="preserve"> </w:t>
        </w:r>
        <w:r>
          <w:rPr>
            <w:rFonts w:ascii="Arial" w:hAnsi="Arial" w:cs="Arial"/>
            <w:color w:val="2E3033"/>
            <w:sz w:val="18"/>
            <w:szCs w:val="18"/>
            <w:shd w:val="clear" w:color="auto" w:fill="EEF0F2"/>
          </w:rPr>
          <w:t xml:space="preserve">(M&lt;&lt;N) measurement matrix </w:t>
        </w:r>
      </w:ins>
      <w:ins w:id="104" w:author="zmj" w:date="2017-09-08T19:48:00Z">
        <w:r w:rsidR="009E46E3" w:rsidRPr="002D445D">
          <w:rPr>
            <w:rFonts w:ascii="Times New Roman" w:hAnsi="Times New Roman" w:cs="Times New Roman"/>
            <w:i/>
            <w:color w:val="000000" w:themeColor="text1"/>
            <w:sz w:val="20"/>
            <w:szCs w:val="20"/>
          </w:rPr>
          <w:t>Φ</w:t>
        </w:r>
        <w:r w:rsidR="009E46E3">
          <w:rPr>
            <w:rFonts w:ascii="Times New Roman" w:hAnsi="Times New Roman" w:cs="Times New Roman"/>
            <w:i/>
            <w:color w:val="000000" w:themeColor="text1"/>
            <w:sz w:val="20"/>
            <w:szCs w:val="20"/>
          </w:rPr>
          <w:t xml:space="preserve"> </w:t>
        </w:r>
      </w:ins>
      <w:ins w:id="105" w:author="zmj" w:date="2017-09-08T16:12:00Z">
        <w:r>
          <w:rPr>
            <w:rFonts w:ascii="Arial" w:hAnsi="Arial" w:cs="Arial"/>
            <w:color w:val="2E3033"/>
            <w:sz w:val="18"/>
            <w:szCs w:val="18"/>
            <w:shd w:val="clear" w:color="auto" w:fill="EEF0F2"/>
          </w:rPr>
          <w:t>which is not related</w:t>
        </w:r>
      </w:ins>
      <w:ins w:id="106" w:author="zmj" w:date="2017-09-08T16:13:00Z">
        <w:r>
          <w:rPr>
            <w:rFonts w:ascii="Arial" w:hAnsi="Arial" w:cs="Arial"/>
            <w:color w:val="2E3033"/>
            <w:sz w:val="18"/>
            <w:szCs w:val="18"/>
            <w:shd w:val="clear" w:color="auto" w:fill="EEF0F2"/>
          </w:rPr>
          <w:t xml:space="preserve"> with the transform matrix</w:t>
        </w:r>
      </w:ins>
      <w:ins w:id="107" w:author="zmj" w:date="2017-09-08T19:45:00Z">
        <w:r w:rsidR="00C83ECE">
          <w:rPr>
            <w:rFonts w:ascii="Arial" w:hAnsi="Arial" w:cs="Arial"/>
            <w:color w:val="2E3033"/>
            <w:sz w:val="18"/>
            <w:szCs w:val="18"/>
            <w:shd w:val="clear" w:color="auto" w:fill="EEF0F2"/>
          </w:rPr>
          <w:t xml:space="preserve"> </w:t>
        </w:r>
        <w:r w:rsidR="00C83ECE">
          <w:rPr>
            <w:rFonts w:ascii="Arial" w:hAnsi="Arial" w:cs="Arial" w:hint="eastAsia"/>
            <w:color w:val="2E3033"/>
            <w:sz w:val="18"/>
            <w:szCs w:val="18"/>
            <w:shd w:val="clear" w:color="auto" w:fill="EEF0F2"/>
          </w:rPr>
          <w:t>t</w:t>
        </w:r>
        <w:r w:rsidR="00C83ECE">
          <w:rPr>
            <w:rFonts w:ascii="Arial" w:hAnsi="Arial" w:cs="Arial"/>
            <w:color w:val="2E3033"/>
            <w:sz w:val="18"/>
            <w:szCs w:val="18"/>
            <w:shd w:val="clear" w:color="auto" w:fill="EEF0F2"/>
          </w:rPr>
          <w:t xml:space="preserve">o get the </w:t>
        </w:r>
      </w:ins>
      <w:ins w:id="108" w:author="zmj" w:date="2017-09-08T19:46:00Z">
        <w:r w:rsidR="00C83ECE">
          <w:rPr>
            <w:rFonts w:ascii="Arial" w:hAnsi="Arial" w:cs="Arial"/>
            <w:color w:val="2E3033"/>
            <w:sz w:val="18"/>
            <w:szCs w:val="18"/>
            <w:shd w:val="clear" w:color="auto" w:fill="EEF0F2"/>
          </w:rPr>
          <w:t xml:space="preserve">linear measurement </w:t>
        </w:r>
      </w:ins>
      <w:ins w:id="109" w:author="zmj" w:date="2017-09-08T19:50:00Z">
        <w:r w:rsidR="009E46E3">
          <w:rPr>
            <w:rFonts w:ascii="Arial" w:hAnsi="Arial" w:cs="Arial"/>
            <w:color w:val="2E3033"/>
            <w:sz w:val="18"/>
            <w:szCs w:val="18"/>
            <w:shd w:val="clear" w:color="auto" w:fill="EEF0F2"/>
          </w:rPr>
          <w:t xml:space="preserve">value </w:t>
        </w:r>
      </w:ins>
      <w:ins w:id="110" w:author="zmj" w:date="2017-09-08T19:46:00Z">
        <w:r w:rsidR="00C83ECE">
          <w:rPr>
            <w:rFonts w:ascii="Arial" w:hAnsi="Arial" w:cs="Arial"/>
            <w:color w:val="2E3033"/>
            <w:sz w:val="18"/>
            <w:szCs w:val="18"/>
            <w:shd w:val="clear" w:color="auto" w:fill="EEF0F2"/>
          </w:rPr>
          <w:t>y</w:t>
        </w:r>
      </w:ins>
      <w:ins w:id="111" w:author="zmj" w:date="2017-09-08T19:47:00Z">
        <w:r w:rsidR="009E46E3">
          <w:rPr>
            <w:rFonts w:ascii="Arial" w:hAnsi="Arial" w:cs="Arial"/>
            <w:color w:val="2E3033"/>
            <w:sz w:val="18"/>
            <w:szCs w:val="18"/>
            <w:shd w:val="clear" w:color="auto" w:fill="EEF0F2"/>
          </w:rPr>
          <w:t>.</w:t>
        </w:r>
      </w:ins>
    </w:p>
    <w:p w14:paraId="25FD9170" w14:textId="129CF6FB" w:rsidR="009E46E3" w:rsidRDefault="009E46E3" w:rsidP="00956492">
      <w:pPr>
        <w:autoSpaceDE w:val="0"/>
        <w:autoSpaceDN w:val="0"/>
        <w:adjustRightInd w:val="0"/>
        <w:snapToGrid w:val="0"/>
        <w:spacing w:beforeLines="50" w:before="120"/>
        <w:rPr>
          <w:ins w:id="112" w:author="zmj" w:date="2017-09-08T19:56:00Z"/>
          <w:rFonts w:ascii="Times New Roman" w:hAnsi="Times New Roman" w:cs="Times New Roman"/>
          <w:color w:val="000000" w:themeColor="text1"/>
          <w:sz w:val="20"/>
          <w:szCs w:val="20"/>
        </w:rPr>
      </w:pPr>
      <w:ins w:id="113" w:author="zmj" w:date="2017-09-08T19:50:00Z">
        <w:r>
          <w:rPr>
            <w:rFonts w:ascii="Arial" w:hAnsi="Arial" w:cs="Arial"/>
            <w:color w:val="2E3033"/>
            <w:sz w:val="18"/>
            <w:szCs w:val="18"/>
            <w:shd w:val="clear" w:color="auto" w:fill="EEF0F2"/>
          </w:rPr>
          <w:t xml:space="preserve">  </w:t>
        </w:r>
        <w:r>
          <w:rPr>
            <w:rFonts w:ascii="Arial" w:hAnsi="Arial" w:cs="Arial"/>
            <w:color w:val="2E3033"/>
            <w:sz w:val="18"/>
            <w:szCs w:val="18"/>
            <w:shd w:val="clear" w:color="auto" w:fill="EEF0F2"/>
          </w:rPr>
          <w:t>The measurement value y is an M dimensional vector, so that the measured object is reduced from N dimension to M dimension.</w:t>
        </w:r>
      </w:ins>
      <w:ins w:id="114" w:author="zmj" w:date="2017-09-08T19:52:00Z">
        <w:r>
          <w:rPr>
            <w:rFonts w:ascii="Arial" w:hAnsi="Arial" w:cs="Arial"/>
            <w:color w:val="2E3033"/>
            <w:sz w:val="18"/>
            <w:szCs w:val="18"/>
            <w:shd w:val="clear" w:color="auto" w:fill="EEF0F2"/>
          </w:rPr>
          <w:t xml:space="preserve"> </w:t>
        </w:r>
      </w:ins>
      <w:ins w:id="115" w:author="zmj" w:date="2017-09-08T19:54:00Z">
        <w:r>
          <w:rPr>
            <w:rFonts w:ascii="Arial" w:hAnsi="Arial" w:cs="Arial"/>
            <w:color w:val="2E3033"/>
            <w:sz w:val="18"/>
            <w:szCs w:val="18"/>
            <w:shd w:val="clear" w:color="auto" w:fill="EEF0F2"/>
          </w:rPr>
          <w:t xml:space="preserve">From 4.1 we can see that </w:t>
        </w:r>
      </w:ins>
      <w:ins w:id="116" w:author="zmj" w:date="2017-09-08T19:55:00Z">
        <w:r w:rsidRPr="005D2F8F">
          <w:rPr>
            <w:rFonts w:ascii="Times New Roman" w:hAnsi="Times New Roman" w:cs="Times New Roman"/>
            <w:i/>
            <w:color w:val="000000" w:themeColor="text1"/>
            <w:sz w:val="20"/>
            <w:szCs w:val="20"/>
          </w:rPr>
          <w:t>y</w:t>
        </w:r>
        <w:r w:rsidRPr="009E65BB">
          <w:rPr>
            <w:rFonts w:ascii="Times New Roman" w:hAnsi="Times New Roman" w:cs="Times New Roman"/>
            <w:color w:val="000000" w:themeColor="text1"/>
            <w:sz w:val="20"/>
            <w:szCs w:val="20"/>
          </w:rPr>
          <w:t xml:space="preserve"> = </w:t>
        </w:r>
        <w:r w:rsidRPr="005D2F8F">
          <w:rPr>
            <w:rFonts w:ascii="Times New Roman" w:hAnsi="Times New Roman" w:cs="Times New Roman"/>
            <w:i/>
            <w:color w:val="000000" w:themeColor="text1"/>
            <w:sz w:val="20"/>
            <w:szCs w:val="20"/>
          </w:rPr>
          <w:t>Φx</w:t>
        </w:r>
        <w:r w:rsidRPr="009E65BB">
          <w:rPr>
            <w:rFonts w:ascii="Times New Roman" w:hAnsi="Times New Roman" w:cs="Times New Roman"/>
            <w:color w:val="000000" w:themeColor="text1"/>
            <w:sz w:val="20"/>
            <w:szCs w:val="20"/>
          </w:rPr>
          <w:t xml:space="preserve"> = </w:t>
        </w:r>
        <w:bookmarkStart w:id="117" w:name="OLE_LINK8"/>
        <w:bookmarkStart w:id="118" w:name="OLE_LINK10"/>
        <w:r w:rsidRPr="009441A9">
          <w:rPr>
            <w:rFonts w:ascii="Times New Roman" w:hAnsi="Times New Roman" w:cs="Times New Roman"/>
            <w:i/>
            <w:color w:val="000000" w:themeColor="text1"/>
            <w:sz w:val="20"/>
            <w:szCs w:val="20"/>
          </w:rPr>
          <w:t>Φ</w:t>
        </w:r>
        <w:bookmarkEnd w:id="117"/>
        <w:bookmarkEnd w:id="118"/>
        <w:r w:rsidRPr="009441A9">
          <w:rPr>
            <w:rFonts w:ascii="Times New Roman" w:hAnsi="Times New Roman" w:cs="Times New Roman"/>
            <w:i/>
            <w:color w:val="000000" w:themeColor="text1"/>
            <w:sz w:val="20"/>
            <w:szCs w:val="20"/>
          </w:rPr>
          <w:t>Ψs</w:t>
        </w:r>
        <w:r w:rsidRPr="009E65BB">
          <w:rPr>
            <w:rFonts w:ascii="Times New Roman" w:hAnsi="Times New Roman" w:cs="Times New Roman"/>
            <w:color w:val="000000" w:themeColor="text1"/>
            <w:sz w:val="20"/>
            <w:szCs w:val="20"/>
          </w:rPr>
          <w:t xml:space="preserve"> = </w:t>
        </w:r>
        <w:r w:rsidRPr="009441A9">
          <w:rPr>
            <w:rFonts w:ascii="Times New Roman" w:hAnsi="Times New Roman" w:cs="Times New Roman"/>
            <w:i/>
            <w:color w:val="000000" w:themeColor="text1"/>
            <w:sz w:val="20"/>
            <w:szCs w:val="20"/>
          </w:rPr>
          <w:t>As</w:t>
        </w:r>
        <w:r>
          <w:rPr>
            <w:rFonts w:ascii="Times New Roman" w:hAnsi="Times New Roman" w:cs="Times New Roman"/>
            <w:color w:val="000000" w:themeColor="text1"/>
            <w:sz w:val="20"/>
            <w:szCs w:val="20"/>
          </w:rPr>
          <w:t>.</w:t>
        </w:r>
      </w:ins>
    </w:p>
    <w:p w14:paraId="16F8CD20" w14:textId="77280A16" w:rsidR="009E46E3" w:rsidRDefault="009E46E3" w:rsidP="00956492">
      <w:pPr>
        <w:autoSpaceDE w:val="0"/>
        <w:autoSpaceDN w:val="0"/>
        <w:adjustRightInd w:val="0"/>
        <w:snapToGrid w:val="0"/>
        <w:spacing w:beforeLines="50" w:before="120"/>
        <w:rPr>
          <w:ins w:id="119" w:author="zmj" w:date="2017-09-08T20:14:00Z"/>
          <w:rFonts w:ascii="Arial" w:hAnsi="Arial" w:cs="Arial"/>
          <w:color w:val="2E3033"/>
          <w:sz w:val="18"/>
          <w:szCs w:val="18"/>
          <w:shd w:val="clear" w:color="auto" w:fill="EEF0F2"/>
        </w:rPr>
      </w:pPr>
      <w:ins w:id="120" w:author="zmj" w:date="2017-09-08T19:56:00Z">
        <w:r>
          <w:rPr>
            <w:rFonts w:ascii="Times New Roman" w:hAnsi="Times New Roman" w:cs="Times New Roman"/>
            <w:color w:val="000000" w:themeColor="text1"/>
            <w:sz w:val="20"/>
            <w:szCs w:val="20"/>
          </w:rPr>
          <w:t xml:space="preserve">  </w:t>
        </w:r>
        <w:r>
          <w:rPr>
            <w:rFonts w:ascii="Arial" w:hAnsi="Arial" w:cs="Arial"/>
            <w:color w:val="2E3033"/>
            <w:sz w:val="18"/>
            <w:szCs w:val="18"/>
            <w:shd w:val="clear" w:color="auto" w:fill="EEF0F2"/>
          </w:rPr>
          <w:t xml:space="preserve">In the above equation, the number of equations is much smaller than the number of unknowns. The equation is undetermined and </w:t>
        </w:r>
      </w:ins>
      <w:ins w:id="121" w:author="zmj" w:date="2017-09-08T20:01:00Z">
        <w:r w:rsidR="00013C54">
          <w:rPr>
            <w:rFonts w:ascii="Arial" w:hAnsi="Arial" w:cs="Arial"/>
            <w:color w:val="2E3033"/>
            <w:sz w:val="18"/>
            <w:szCs w:val="18"/>
            <w:shd w:val="clear" w:color="auto" w:fill="EEF0F2"/>
          </w:rPr>
          <w:t xml:space="preserve">we </w:t>
        </w:r>
      </w:ins>
      <w:ins w:id="122" w:author="zmj" w:date="2017-09-08T19:56:00Z">
        <w:r>
          <w:rPr>
            <w:rFonts w:ascii="Arial" w:hAnsi="Arial" w:cs="Arial"/>
            <w:color w:val="2E3033"/>
            <w:sz w:val="18"/>
            <w:szCs w:val="18"/>
            <w:shd w:val="clear" w:color="auto" w:fill="EEF0F2"/>
          </w:rPr>
          <w:t>cannot reconstruct</w:t>
        </w:r>
      </w:ins>
      <w:ins w:id="123" w:author="zmj" w:date="2017-09-08T20:02:00Z">
        <w:r w:rsidR="00013C54">
          <w:rPr>
            <w:rFonts w:ascii="Arial" w:hAnsi="Arial" w:cs="Arial"/>
            <w:color w:val="2E3033"/>
            <w:sz w:val="18"/>
            <w:szCs w:val="18"/>
            <w:shd w:val="clear" w:color="auto" w:fill="EEF0F2"/>
          </w:rPr>
          <w:t xml:space="preserve"> the original signal</w:t>
        </w:r>
      </w:ins>
      <w:ins w:id="124" w:author="zmj" w:date="2017-09-08T19:56:00Z">
        <w:r>
          <w:rPr>
            <w:rFonts w:ascii="Arial" w:hAnsi="Arial" w:cs="Arial"/>
            <w:color w:val="2E3033"/>
            <w:sz w:val="18"/>
            <w:szCs w:val="18"/>
            <w:shd w:val="clear" w:color="auto" w:fill="EEF0F2"/>
          </w:rPr>
          <w:t>.</w:t>
        </w:r>
      </w:ins>
      <w:ins w:id="125" w:author="zmj" w:date="2017-09-08T20:04:00Z">
        <w:r w:rsidR="00013C54">
          <w:rPr>
            <w:rFonts w:ascii="Arial" w:hAnsi="Arial" w:cs="Arial"/>
            <w:color w:val="2E3033"/>
            <w:sz w:val="18"/>
            <w:szCs w:val="18"/>
            <w:shd w:val="clear" w:color="auto" w:fill="EEF0F2"/>
          </w:rPr>
          <w:t xml:space="preserve"> However, due to</w:t>
        </w:r>
      </w:ins>
      <w:ins w:id="126" w:author="zmj" w:date="2017-09-08T20:05:00Z">
        <w:r w:rsidR="00013C54">
          <w:rPr>
            <w:rFonts w:ascii="Arial" w:hAnsi="Arial" w:cs="Arial"/>
            <w:color w:val="2E3033"/>
            <w:sz w:val="18"/>
            <w:szCs w:val="18"/>
            <w:shd w:val="clear" w:color="auto" w:fill="EEF0F2"/>
          </w:rPr>
          <w:t xml:space="preserve"> the signal is K sparse,</w:t>
        </w:r>
      </w:ins>
      <w:ins w:id="127" w:author="zmj" w:date="2017-09-08T20:07:00Z">
        <w:r w:rsidR="00013C54">
          <w:rPr>
            <w:rFonts w:ascii="Arial" w:hAnsi="Arial" w:cs="Arial"/>
            <w:color w:val="2E3033"/>
            <w:sz w:val="18"/>
            <w:szCs w:val="18"/>
            <w:shd w:val="clear" w:color="auto" w:fill="EEF0F2"/>
          </w:rPr>
          <w:t xml:space="preserve"> we can </w:t>
        </w:r>
        <w:r w:rsidR="00013C54">
          <w:rPr>
            <w:rFonts w:ascii="Arial" w:hAnsi="Arial" w:cs="Arial"/>
            <w:color w:val="2E3033"/>
            <w:sz w:val="18"/>
            <w:szCs w:val="18"/>
            <w:shd w:val="clear" w:color="auto" w:fill="EEF0F2"/>
          </w:rPr>
          <w:t>reconstruct the signal accurately from M measurements with K coefficients</w:t>
        </w:r>
      </w:ins>
      <w:ins w:id="128" w:author="zmj" w:date="2017-09-08T20:08:00Z">
        <w:r w:rsidR="00013C54">
          <w:rPr>
            <w:rFonts w:ascii="Arial" w:hAnsi="Arial" w:cs="Arial"/>
            <w:color w:val="2E3033"/>
            <w:sz w:val="18"/>
            <w:szCs w:val="18"/>
            <w:shd w:val="clear" w:color="auto" w:fill="EEF0F2"/>
          </w:rPr>
          <w:t xml:space="preserve"> if the matrix</w:t>
        </w:r>
      </w:ins>
      <w:ins w:id="129" w:author="zmj" w:date="2017-09-08T20:09:00Z">
        <w:r w:rsidR="00013C54">
          <w:rPr>
            <w:rFonts w:ascii="Arial" w:hAnsi="Arial" w:cs="Arial"/>
            <w:color w:val="2E3033"/>
            <w:sz w:val="18"/>
            <w:szCs w:val="18"/>
            <w:shd w:val="clear" w:color="auto" w:fill="EEF0F2"/>
          </w:rPr>
          <w:t xml:space="preserve"> </w:t>
        </w:r>
        <w:r w:rsidR="00013C54" w:rsidRPr="009441A9">
          <w:rPr>
            <w:rFonts w:ascii="Times New Roman" w:hAnsi="Times New Roman" w:cs="Times New Roman"/>
            <w:i/>
            <w:color w:val="000000" w:themeColor="text1"/>
            <w:sz w:val="20"/>
            <w:szCs w:val="20"/>
          </w:rPr>
          <w:t>Φ</w:t>
        </w:r>
        <w:r w:rsidR="00013C54">
          <w:rPr>
            <w:rFonts w:ascii="Times New Roman" w:hAnsi="Times New Roman" w:cs="Times New Roman"/>
            <w:i/>
            <w:color w:val="000000" w:themeColor="text1"/>
            <w:sz w:val="20"/>
            <w:szCs w:val="20"/>
          </w:rPr>
          <w:t xml:space="preserve"> </w:t>
        </w:r>
      </w:ins>
      <w:ins w:id="130" w:author="zmj" w:date="2017-09-08T20:13:00Z">
        <w:r w:rsidR="00D60EA7" w:rsidRPr="009E65BB">
          <w:rPr>
            <w:rFonts w:ascii="Times New Roman" w:hAnsi="Times New Roman" w:cs="Times New Roman"/>
            <w:color w:val="000000" w:themeColor="text1"/>
            <w:sz w:val="20"/>
            <w:szCs w:val="20"/>
          </w:rPr>
          <w:t>satisfies</w:t>
        </w:r>
      </w:ins>
      <w:ins w:id="131" w:author="zmj" w:date="2017-09-08T20:09:00Z">
        <w:r w:rsidR="00013C54">
          <w:rPr>
            <w:rFonts w:ascii="Times New Roman" w:hAnsi="Times New Roman" w:cs="Times New Roman"/>
            <w:i/>
            <w:color w:val="000000" w:themeColor="text1"/>
            <w:sz w:val="20"/>
            <w:szCs w:val="20"/>
          </w:rPr>
          <w:t xml:space="preserve"> RIP.</w:t>
        </w:r>
      </w:ins>
      <w:ins w:id="132" w:author="zmj" w:date="2017-09-08T20:08:00Z">
        <w:r w:rsidR="00013C54">
          <w:rPr>
            <w:rFonts w:ascii="Arial" w:hAnsi="Arial" w:cs="Arial"/>
            <w:color w:val="2E3033"/>
            <w:sz w:val="18"/>
            <w:szCs w:val="18"/>
            <w:shd w:val="clear" w:color="auto" w:fill="EEF0F2"/>
          </w:rPr>
          <w:t xml:space="preserve"> </w:t>
        </w:r>
      </w:ins>
    </w:p>
    <w:p w14:paraId="5617D77D" w14:textId="2E4FCC3E" w:rsidR="00D60EA7" w:rsidRPr="00F96082" w:rsidRDefault="00D60EA7" w:rsidP="00956492">
      <w:pPr>
        <w:autoSpaceDE w:val="0"/>
        <w:autoSpaceDN w:val="0"/>
        <w:adjustRightInd w:val="0"/>
        <w:snapToGrid w:val="0"/>
        <w:spacing w:beforeLines="50" w:before="120"/>
        <w:rPr>
          <w:ins w:id="133" w:author="zmj" w:date="2017-09-08T15:58:00Z"/>
          <w:rFonts w:ascii="Times New Roman" w:hAnsi="Times New Roman" w:cs="Times New Roman" w:hint="eastAsia"/>
          <w:color w:val="000000" w:themeColor="text1"/>
          <w:sz w:val="20"/>
          <w:szCs w:val="20"/>
        </w:rPr>
      </w:pPr>
      <w:ins w:id="134" w:author="zmj" w:date="2017-09-08T20:14:00Z">
        <w:r>
          <w:rPr>
            <w:rFonts w:ascii="Arial" w:hAnsi="Arial" w:cs="Arial"/>
            <w:color w:val="2E3033"/>
            <w:sz w:val="18"/>
            <w:szCs w:val="18"/>
            <w:shd w:val="clear" w:color="auto" w:fill="EEF0F2"/>
          </w:rPr>
          <w:t xml:space="preserve">  </w:t>
        </w:r>
        <w:r>
          <w:rPr>
            <w:rFonts w:ascii="Arial" w:hAnsi="Arial" w:cs="Arial"/>
            <w:color w:val="2E3033"/>
            <w:sz w:val="18"/>
            <w:szCs w:val="18"/>
            <w:shd w:val="clear" w:color="auto" w:fill="EEF0F2"/>
          </w:rPr>
          <w:t>If the sparse base does not correlate with the observation base, the RIP is largely guaranteed.</w:t>
        </w:r>
      </w:ins>
      <w:ins w:id="135" w:author="zmj" w:date="2017-09-08T20:15:00Z">
        <w:r>
          <w:rPr>
            <w:rFonts w:ascii="Arial" w:hAnsi="Arial" w:cs="Arial"/>
            <w:color w:val="2E3033"/>
            <w:sz w:val="18"/>
            <w:szCs w:val="18"/>
            <w:shd w:val="clear" w:color="auto" w:fill="EEF0F2"/>
          </w:rPr>
          <w:t xml:space="preserve"> </w:t>
        </w:r>
      </w:ins>
      <w:ins w:id="136" w:author="zmj" w:date="2017-09-08T20:16:00Z">
        <w:r>
          <w:rPr>
            <w:rFonts w:ascii="Times New Roman" w:hAnsi="Times New Roman" w:cs="Times New Roman"/>
            <w:color w:val="00B050"/>
            <w:sz w:val="20"/>
            <w:szCs w:val="20"/>
          </w:rPr>
          <w:t>I</w:t>
        </w:r>
        <w:r w:rsidRPr="00C0079C">
          <w:rPr>
            <w:rFonts w:ascii="Times New Roman" w:hAnsi="Times New Roman" w:cs="Times New Roman"/>
            <w:color w:val="00B050"/>
            <w:sz w:val="20"/>
            <w:szCs w:val="20"/>
          </w:rPr>
          <w:t>n [27],</w:t>
        </w:r>
        <w:r>
          <w:rPr>
            <w:rFonts w:ascii="Times New Roman" w:hAnsi="Times New Roman" w:cs="Times New Roman"/>
            <w:color w:val="00B050"/>
            <w:sz w:val="20"/>
            <w:szCs w:val="20"/>
          </w:rPr>
          <w:t xml:space="preserve"> </w:t>
        </w:r>
        <w:r>
          <w:rPr>
            <w:rFonts w:ascii="Arial" w:hAnsi="Arial" w:cs="Arial"/>
            <w:color w:val="2E3033"/>
            <w:sz w:val="18"/>
            <w:szCs w:val="18"/>
            <w:shd w:val="clear" w:color="auto" w:fill="EEF0F2"/>
          </w:rPr>
          <w:t>Cande</w:t>
        </w:r>
        <w:r>
          <w:rPr>
            <w:rFonts w:ascii="Arial" w:hAnsi="Arial" w:cs="Arial"/>
            <w:color w:val="2E3033"/>
            <w:sz w:val="18"/>
            <w:szCs w:val="18"/>
            <w:shd w:val="clear" w:color="auto" w:fill="EEF0F2"/>
          </w:rPr>
          <w:t>s</w:t>
        </w:r>
        <w:r>
          <w:rPr>
            <w:rFonts w:ascii="Arial" w:hAnsi="Arial" w:cs="Arial"/>
            <w:color w:val="2E3033"/>
            <w:sz w:val="18"/>
            <w:szCs w:val="18"/>
            <w:shd w:val="clear" w:color="auto" w:fill="EEF0F2"/>
          </w:rPr>
          <w:t xml:space="preserve"> and Tao prove that the independent and distributed </w:t>
        </w:r>
      </w:ins>
      <w:bookmarkStart w:id="137" w:name="OLE_LINK14"/>
      <w:ins w:id="138" w:author="zmj" w:date="2017-09-08T20:17:00Z">
        <w:r>
          <w:rPr>
            <w:rFonts w:ascii="Arial" w:hAnsi="Arial" w:cs="Arial"/>
            <w:color w:val="2E3033"/>
            <w:sz w:val="18"/>
            <w:szCs w:val="18"/>
            <w:shd w:val="clear" w:color="auto" w:fill="EEF0F2"/>
          </w:rPr>
          <w:t>G</w:t>
        </w:r>
      </w:ins>
      <w:ins w:id="139" w:author="zmj" w:date="2017-09-08T20:16:00Z">
        <w:r>
          <w:rPr>
            <w:rFonts w:ascii="Arial" w:hAnsi="Arial" w:cs="Arial"/>
            <w:color w:val="2E3033"/>
            <w:sz w:val="18"/>
            <w:szCs w:val="18"/>
            <w:shd w:val="clear" w:color="auto" w:fill="EEF0F2"/>
          </w:rPr>
          <w:t>aussian random</w:t>
        </w:r>
        <w:bookmarkEnd w:id="137"/>
        <w:r>
          <w:rPr>
            <w:rFonts w:ascii="Arial" w:hAnsi="Arial" w:cs="Arial"/>
            <w:color w:val="2E3033"/>
            <w:sz w:val="18"/>
            <w:szCs w:val="18"/>
            <w:shd w:val="clear" w:color="auto" w:fill="EEF0F2"/>
          </w:rPr>
          <w:t xml:space="preserve"> measurement matrix can be a universal </w:t>
        </w:r>
      </w:ins>
      <w:ins w:id="140" w:author="zmj" w:date="2017-09-08T20:17:00Z">
        <w:r>
          <w:rPr>
            <w:rFonts w:ascii="Arial" w:hAnsi="Arial" w:cs="Arial"/>
            <w:color w:val="2E3033"/>
            <w:sz w:val="18"/>
            <w:szCs w:val="18"/>
            <w:shd w:val="clear" w:color="auto" w:fill="EEF0F2"/>
          </w:rPr>
          <w:t>C</w:t>
        </w:r>
      </w:ins>
      <w:ins w:id="141" w:author="zmj" w:date="2017-09-08T20:16:00Z">
        <w:r>
          <w:rPr>
            <w:rFonts w:ascii="Arial" w:hAnsi="Arial" w:cs="Arial"/>
            <w:color w:val="2E3033"/>
            <w:sz w:val="18"/>
            <w:szCs w:val="18"/>
            <w:shd w:val="clear" w:color="auto" w:fill="EEF0F2"/>
          </w:rPr>
          <w:t>ompress</w:t>
        </w:r>
      </w:ins>
      <w:ins w:id="142" w:author="zmj" w:date="2017-09-08T20:17:00Z">
        <w:r>
          <w:rPr>
            <w:rFonts w:ascii="Arial" w:hAnsi="Arial" w:cs="Arial"/>
            <w:color w:val="2E3033"/>
            <w:sz w:val="18"/>
            <w:szCs w:val="18"/>
            <w:shd w:val="clear" w:color="auto" w:fill="EEF0F2"/>
          </w:rPr>
          <w:t>ing</w:t>
        </w:r>
      </w:ins>
      <w:ins w:id="143" w:author="zmj" w:date="2017-09-08T20:16:00Z">
        <w:r>
          <w:rPr>
            <w:rFonts w:ascii="Arial" w:hAnsi="Arial" w:cs="Arial"/>
            <w:color w:val="2E3033"/>
            <w:sz w:val="18"/>
            <w:szCs w:val="18"/>
            <w:shd w:val="clear" w:color="auto" w:fill="EEF0F2"/>
          </w:rPr>
          <w:t xml:space="preserve"> </w:t>
        </w:r>
      </w:ins>
      <w:ins w:id="144" w:author="zmj" w:date="2017-09-08T20:17:00Z">
        <w:r>
          <w:rPr>
            <w:rFonts w:ascii="Arial" w:hAnsi="Arial" w:cs="Arial"/>
            <w:color w:val="2E3033"/>
            <w:sz w:val="18"/>
            <w:szCs w:val="18"/>
            <w:shd w:val="clear" w:color="auto" w:fill="EEF0F2"/>
          </w:rPr>
          <w:t>s</w:t>
        </w:r>
      </w:ins>
      <w:ins w:id="145" w:author="zmj" w:date="2017-09-08T20:16:00Z">
        <w:r>
          <w:rPr>
            <w:rFonts w:ascii="Arial" w:hAnsi="Arial" w:cs="Arial"/>
            <w:color w:val="2E3033"/>
            <w:sz w:val="18"/>
            <w:szCs w:val="18"/>
            <w:shd w:val="clear" w:color="auto" w:fill="EEF0F2"/>
          </w:rPr>
          <w:t>ensing matrix.</w:t>
        </w:r>
      </w:ins>
      <w:ins w:id="146" w:author="zmj" w:date="2017-09-08T20:22:00Z">
        <w:r>
          <w:rPr>
            <w:rFonts w:ascii="Arial" w:hAnsi="Arial" w:cs="Arial"/>
            <w:color w:val="2E3033"/>
            <w:sz w:val="18"/>
            <w:szCs w:val="18"/>
            <w:shd w:val="clear" w:color="auto" w:fill="EEF0F2"/>
          </w:rPr>
          <w:t xml:space="preserve"> </w:t>
        </w:r>
        <w:r>
          <w:rPr>
            <w:rFonts w:ascii="Arial" w:hAnsi="Arial" w:cs="Arial"/>
            <w:color w:val="2E3033"/>
            <w:sz w:val="18"/>
            <w:szCs w:val="18"/>
            <w:shd w:val="clear" w:color="auto" w:fill="EEF0F2"/>
          </w:rPr>
          <w:t>At present, the commonly used measurement matrix are random be</w:t>
        </w:r>
      </w:ins>
      <w:ins w:id="147" w:author="zmj" w:date="2017-09-08T20:23:00Z">
        <w:r w:rsidR="00B631F9">
          <w:rPr>
            <w:rFonts w:ascii="Arial" w:hAnsi="Arial" w:cs="Arial"/>
            <w:color w:val="2E3033"/>
            <w:sz w:val="18"/>
            <w:szCs w:val="18"/>
            <w:shd w:val="clear" w:color="auto" w:fill="EEF0F2"/>
          </w:rPr>
          <w:t>r</w:t>
        </w:r>
      </w:ins>
      <w:ins w:id="148" w:author="zmj" w:date="2017-09-08T20:22:00Z">
        <w:r>
          <w:rPr>
            <w:rFonts w:ascii="Arial" w:hAnsi="Arial" w:cs="Arial"/>
            <w:color w:val="2E3033"/>
            <w:sz w:val="18"/>
            <w:szCs w:val="18"/>
            <w:shd w:val="clear" w:color="auto" w:fill="EEF0F2"/>
          </w:rPr>
          <w:t>noul</w:t>
        </w:r>
      </w:ins>
      <w:ins w:id="149" w:author="zmj" w:date="2017-09-08T20:23:00Z">
        <w:r w:rsidR="00B631F9">
          <w:rPr>
            <w:rFonts w:ascii="Arial" w:hAnsi="Arial" w:cs="Arial"/>
            <w:color w:val="2E3033"/>
            <w:sz w:val="18"/>
            <w:szCs w:val="18"/>
            <w:shd w:val="clear" w:color="auto" w:fill="EEF0F2"/>
          </w:rPr>
          <w:t>l</w:t>
        </w:r>
      </w:ins>
      <w:ins w:id="150" w:author="zmj" w:date="2017-09-08T20:22:00Z">
        <w:r>
          <w:rPr>
            <w:rFonts w:ascii="Arial" w:hAnsi="Arial" w:cs="Arial"/>
            <w:color w:val="2E3033"/>
            <w:sz w:val="18"/>
            <w:szCs w:val="18"/>
            <w:shd w:val="clear" w:color="auto" w:fill="EEF0F2"/>
          </w:rPr>
          <w:t xml:space="preserve">i matrix, partial orthogonal matrix, </w:t>
        </w:r>
      </w:ins>
      <w:ins w:id="151" w:author="zmj" w:date="2017-09-08T20:24:00Z">
        <w:r w:rsidR="00B631F9">
          <w:rPr>
            <w:rFonts w:ascii="Arial" w:hAnsi="Arial" w:cs="Arial"/>
            <w:color w:val="2E3033"/>
            <w:sz w:val="18"/>
            <w:szCs w:val="18"/>
            <w:shd w:val="clear" w:color="auto" w:fill="EEF0F2"/>
          </w:rPr>
          <w:t>T</w:t>
        </w:r>
      </w:ins>
      <w:ins w:id="152" w:author="zmj" w:date="2017-09-08T20:22:00Z">
        <w:r>
          <w:rPr>
            <w:rFonts w:ascii="Arial" w:hAnsi="Arial" w:cs="Arial"/>
            <w:color w:val="2E3033"/>
            <w:sz w:val="18"/>
            <w:szCs w:val="18"/>
            <w:shd w:val="clear" w:color="auto" w:fill="EEF0F2"/>
          </w:rPr>
          <w:t>op</w:t>
        </w:r>
      </w:ins>
      <w:ins w:id="153" w:author="zmj" w:date="2017-09-08T20:24:00Z">
        <w:r w:rsidR="00B631F9">
          <w:rPr>
            <w:rFonts w:ascii="Arial" w:hAnsi="Arial" w:cs="Arial"/>
            <w:color w:val="2E3033"/>
            <w:sz w:val="18"/>
            <w:szCs w:val="18"/>
            <w:shd w:val="clear" w:color="auto" w:fill="EEF0F2"/>
          </w:rPr>
          <w:t>e</w:t>
        </w:r>
      </w:ins>
      <w:ins w:id="154" w:author="zmj" w:date="2017-09-08T20:22:00Z">
        <w:r>
          <w:rPr>
            <w:rFonts w:ascii="Arial" w:hAnsi="Arial" w:cs="Arial"/>
            <w:color w:val="2E3033"/>
            <w:sz w:val="18"/>
            <w:szCs w:val="18"/>
            <w:shd w:val="clear" w:color="auto" w:fill="EEF0F2"/>
          </w:rPr>
          <w:t xml:space="preserve">litz and cyclic matrix </w:t>
        </w:r>
      </w:ins>
      <w:ins w:id="155" w:author="zmj" w:date="2017-09-08T20:24:00Z">
        <w:r w:rsidR="00B631F9">
          <w:rPr>
            <w:rFonts w:ascii="Arial" w:hAnsi="Arial" w:cs="Arial"/>
            <w:color w:val="2E3033"/>
            <w:sz w:val="18"/>
            <w:szCs w:val="18"/>
            <w:shd w:val="clear" w:color="auto" w:fill="EEF0F2"/>
          </w:rPr>
          <w:t>,</w:t>
        </w:r>
      </w:ins>
      <w:ins w:id="156" w:author="zmj" w:date="2017-09-08T20:22:00Z">
        <w:r>
          <w:rPr>
            <w:rFonts w:ascii="Arial" w:hAnsi="Arial" w:cs="Arial"/>
            <w:color w:val="2E3033"/>
            <w:sz w:val="18"/>
            <w:szCs w:val="18"/>
            <w:shd w:val="clear" w:color="auto" w:fill="EEF0F2"/>
          </w:rPr>
          <w:t>sparse random matrix</w:t>
        </w:r>
      </w:ins>
      <w:ins w:id="157" w:author="zmj" w:date="2017-09-08T20:25:00Z">
        <w:r w:rsidR="00B631F9">
          <w:rPr>
            <w:rFonts w:ascii="Arial" w:hAnsi="Arial" w:cs="Arial"/>
            <w:color w:val="2E3033"/>
            <w:sz w:val="18"/>
            <w:szCs w:val="18"/>
            <w:shd w:val="clear" w:color="auto" w:fill="EEF0F2"/>
          </w:rPr>
          <w:t xml:space="preserve"> and so on. In this paper, we choose </w:t>
        </w:r>
        <w:r w:rsidR="00B631F9">
          <w:rPr>
            <w:rFonts w:ascii="Arial" w:hAnsi="Arial" w:cs="Arial"/>
            <w:color w:val="2E3033"/>
            <w:sz w:val="18"/>
            <w:szCs w:val="18"/>
            <w:shd w:val="clear" w:color="auto" w:fill="EEF0F2"/>
          </w:rPr>
          <w:t>Gaussian random</w:t>
        </w:r>
        <w:r w:rsidR="00B631F9">
          <w:rPr>
            <w:rFonts w:ascii="Arial" w:hAnsi="Arial" w:cs="Arial"/>
            <w:color w:val="2E3033"/>
            <w:sz w:val="18"/>
            <w:szCs w:val="18"/>
            <w:shd w:val="clear" w:color="auto" w:fill="EEF0F2"/>
          </w:rPr>
          <w:t xml:space="preserve"> matrix.</w:t>
        </w:r>
      </w:ins>
    </w:p>
    <w:p w14:paraId="3C5D5DAA" w14:textId="6DE778E0" w:rsidR="00956492" w:rsidRPr="00D60EA7" w:rsidRDefault="00682DDE" w:rsidP="00013C54">
      <w:pPr>
        <w:autoSpaceDE w:val="0"/>
        <w:autoSpaceDN w:val="0"/>
        <w:adjustRightInd w:val="0"/>
        <w:snapToGrid w:val="0"/>
        <w:spacing w:beforeLines="50" w:before="120"/>
        <w:ind w:firstLineChars="100" w:firstLine="200"/>
        <w:rPr>
          <w:rFonts w:ascii="Times New Roman" w:hAnsi="Times New Roman" w:cs="Times New Roman"/>
          <w:color w:val="00B050"/>
          <w:sz w:val="20"/>
          <w:szCs w:val="20"/>
          <w:rPrChange w:id="158" w:author="zmj" w:date="2017-09-08T20:14:00Z">
            <w:rPr>
              <w:rFonts w:ascii="Times New Roman" w:hAnsi="Times New Roman" w:cs="Times New Roman"/>
              <w:color w:val="000000" w:themeColor="text1"/>
              <w:sz w:val="20"/>
              <w:szCs w:val="20"/>
            </w:rPr>
          </w:rPrChange>
        </w:rPr>
        <w:pPrChange w:id="159" w:author="zmj" w:date="2017-09-08T20:09:00Z">
          <w:pPr>
            <w:autoSpaceDE w:val="0"/>
            <w:autoSpaceDN w:val="0"/>
            <w:adjustRightInd w:val="0"/>
            <w:snapToGrid w:val="0"/>
            <w:spacing w:beforeLines="50" w:before="120"/>
          </w:pPr>
        </w:pPrChange>
      </w:pPr>
      <w:r w:rsidRPr="00D60EA7">
        <w:rPr>
          <w:rFonts w:ascii="Times New Roman" w:hAnsi="Times New Roman" w:cs="Times New Roman"/>
          <w:color w:val="00B050"/>
          <w:sz w:val="20"/>
          <w:szCs w:val="20"/>
          <w:rPrChange w:id="160" w:author="zmj" w:date="2017-09-08T20:14:00Z">
            <w:rPr>
              <w:rFonts w:ascii="Times New Roman" w:hAnsi="Times New Roman" w:cs="Times New Roman"/>
              <w:color w:val="000000" w:themeColor="text1"/>
              <w:sz w:val="20"/>
              <w:szCs w:val="20"/>
            </w:rPr>
          </w:rPrChange>
        </w:rPr>
        <w:t xml:space="preserve">In order to ensure that the signal can be reconstructed from the observed value, </w:t>
      </w:r>
      <w:bookmarkStart w:id="161" w:name="OLE_LINK12"/>
      <w:bookmarkStart w:id="162" w:name="OLE_LINK13"/>
      <w:r w:rsidRPr="00D60EA7">
        <w:rPr>
          <w:rFonts w:ascii="Times New Roman" w:hAnsi="Times New Roman" w:cs="Times New Roman"/>
          <w:color w:val="00B050"/>
          <w:sz w:val="20"/>
          <w:szCs w:val="20"/>
          <w:rPrChange w:id="163" w:author="zmj" w:date="2017-09-08T20:14:00Z">
            <w:rPr>
              <w:rFonts w:ascii="Times New Roman" w:hAnsi="Times New Roman" w:cs="Times New Roman"/>
              <w:color w:val="000000" w:themeColor="text1"/>
              <w:sz w:val="20"/>
              <w:szCs w:val="20"/>
            </w:rPr>
          </w:rPrChange>
        </w:rPr>
        <w:t>in [2</w:t>
      </w:r>
      <w:r w:rsidR="00614506" w:rsidRPr="00D60EA7">
        <w:rPr>
          <w:rFonts w:ascii="Times New Roman" w:hAnsi="Times New Roman" w:cs="Times New Roman"/>
          <w:color w:val="00B050"/>
          <w:sz w:val="20"/>
          <w:szCs w:val="20"/>
          <w:rPrChange w:id="164" w:author="zmj" w:date="2017-09-08T20:14:00Z">
            <w:rPr>
              <w:rFonts w:ascii="Times New Roman" w:hAnsi="Times New Roman" w:cs="Times New Roman"/>
              <w:color w:val="000000" w:themeColor="text1"/>
              <w:sz w:val="20"/>
              <w:szCs w:val="20"/>
            </w:rPr>
          </w:rPrChange>
        </w:rPr>
        <w:t>7</w:t>
      </w:r>
      <w:r w:rsidRPr="00D60EA7">
        <w:rPr>
          <w:rFonts w:ascii="Times New Roman" w:hAnsi="Times New Roman" w:cs="Times New Roman"/>
          <w:color w:val="00B050"/>
          <w:sz w:val="20"/>
          <w:szCs w:val="20"/>
          <w:rPrChange w:id="165" w:author="zmj" w:date="2017-09-08T20:14:00Z">
            <w:rPr>
              <w:rFonts w:ascii="Times New Roman" w:hAnsi="Times New Roman" w:cs="Times New Roman"/>
              <w:color w:val="000000" w:themeColor="text1"/>
              <w:sz w:val="20"/>
              <w:szCs w:val="20"/>
            </w:rPr>
          </w:rPrChange>
        </w:rPr>
        <w:t>],</w:t>
      </w:r>
      <w:bookmarkEnd w:id="161"/>
      <w:bookmarkEnd w:id="162"/>
      <w:r w:rsidRPr="00D60EA7">
        <w:rPr>
          <w:rFonts w:ascii="Times New Roman" w:hAnsi="Times New Roman" w:cs="Times New Roman"/>
          <w:color w:val="00B050"/>
          <w:sz w:val="20"/>
          <w:szCs w:val="20"/>
          <w:rPrChange w:id="166" w:author="zmj" w:date="2017-09-08T20:14:00Z">
            <w:rPr>
              <w:rFonts w:ascii="Times New Roman" w:hAnsi="Times New Roman" w:cs="Times New Roman"/>
              <w:color w:val="000000" w:themeColor="text1"/>
              <w:sz w:val="20"/>
              <w:szCs w:val="20"/>
            </w:rPr>
          </w:rPrChange>
        </w:rPr>
        <w:t xml:space="preserve"> Candes and Tao introduced the restricted isometry principle (RIP) of </w:t>
      </w:r>
      <w:r w:rsidRPr="00D60EA7">
        <w:rPr>
          <w:rFonts w:ascii="Times New Roman" w:hAnsi="Times New Roman" w:cs="Times New Roman"/>
          <w:i/>
          <w:color w:val="00B050"/>
          <w:sz w:val="20"/>
          <w:szCs w:val="20"/>
          <w:rPrChange w:id="167" w:author="zmj" w:date="2017-09-08T20:14:00Z">
            <w:rPr>
              <w:rFonts w:ascii="Times New Roman" w:hAnsi="Times New Roman" w:cs="Times New Roman"/>
              <w:i/>
              <w:color w:val="000000" w:themeColor="text1"/>
              <w:sz w:val="20"/>
              <w:szCs w:val="20"/>
            </w:rPr>
          </w:rPrChange>
        </w:rPr>
        <w:t>Φ</w:t>
      </w:r>
      <w:r w:rsidRPr="00D60EA7">
        <w:rPr>
          <w:rFonts w:ascii="Times New Roman" w:hAnsi="Times New Roman" w:cs="Times New Roman"/>
          <w:color w:val="00B050"/>
          <w:sz w:val="20"/>
          <w:szCs w:val="20"/>
          <w:rPrChange w:id="168" w:author="zmj" w:date="2017-09-08T20:14:00Z">
            <w:rPr>
              <w:rFonts w:ascii="Times New Roman" w:hAnsi="Times New Roman" w:cs="Times New Roman"/>
              <w:color w:val="000000" w:themeColor="text1"/>
              <w:sz w:val="20"/>
              <w:szCs w:val="20"/>
            </w:rPr>
          </w:rPrChange>
        </w:rPr>
        <w:t xml:space="preserve"> and estab</w:t>
      </w:r>
      <w:r w:rsidR="00301A04" w:rsidRPr="00D60EA7">
        <w:rPr>
          <w:rFonts w:ascii="Times New Roman" w:hAnsi="Times New Roman" w:cs="Times New Roman"/>
          <w:color w:val="00B050"/>
          <w:sz w:val="20"/>
          <w:szCs w:val="20"/>
          <w:rPrChange w:id="169" w:author="zmj" w:date="2017-09-08T20:14:00Z">
            <w:rPr>
              <w:rFonts w:ascii="Times New Roman" w:hAnsi="Times New Roman" w:cs="Times New Roman"/>
              <w:color w:val="000000" w:themeColor="text1"/>
              <w:sz w:val="20"/>
              <w:szCs w:val="20"/>
            </w:rPr>
          </w:rPrChange>
        </w:rPr>
        <w:t>lished its important role in CS</w:t>
      </w:r>
      <w:r w:rsidRPr="00D60EA7">
        <w:rPr>
          <w:rFonts w:ascii="Times New Roman" w:hAnsi="Times New Roman" w:cs="Times New Roman"/>
          <w:color w:val="00B050"/>
          <w:sz w:val="20"/>
          <w:szCs w:val="20"/>
          <w:rPrChange w:id="170" w:author="zmj" w:date="2017-09-08T20:14:00Z">
            <w:rPr>
              <w:rFonts w:ascii="Times New Roman" w:hAnsi="Times New Roman" w:cs="Times New Roman"/>
              <w:color w:val="000000" w:themeColor="text1"/>
              <w:sz w:val="20"/>
              <w:szCs w:val="20"/>
            </w:rPr>
          </w:rPrChange>
        </w:rPr>
        <w:t>, it needs to satisfy some restrictions: the product of the observed base matrix and the sparse matrix satisfies the RIP property.</w:t>
      </w:r>
    </w:p>
    <w:p w14:paraId="64DF0A16" w14:textId="02CB6365" w:rsidR="002D445D" w:rsidRDefault="00351396" w:rsidP="002D445D">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6D4074">
        <w:rPr>
          <w:rFonts w:ascii="Times New Roman" w:hAnsi="Times New Roman" w:cs="Times New Roman"/>
          <w:b/>
          <w:color w:val="00B050"/>
          <w:sz w:val="20"/>
          <w:szCs w:val="20"/>
          <w:rPrChange w:id="171" w:author="zmj" w:date="2017-09-08T15:27:00Z">
            <w:rPr>
              <w:rFonts w:ascii="Times New Roman" w:hAnsi="Times New Roman" w:cs="Times New Roman"/>
              <w:b/>
              <w:color w:val="000000" w:themeColor="text1"/>
              <w:sz w:val="20"/>
              <w:szCs w:val="20"/>
            </w:rPr>
          </w:rPrChange>
        </w:rPr>
        <w:t>4</w:t>
      </w:r>
      <w:r w:rsidR="00C24080" w:rsidRPr="006D4074">
        <w:rPr>
          <w:rFonts w:ascii="Times New Roman" w:hAnsi="Times New Roman" w:cs="Times New Roman"/>
          <w:b/>
          <w:color w:val="00B050"/>
          <w:sz w:val="20"/>
          <w:szCs w:val="20"/>
          <w:rPrChange w:id="172" w:author="zmj" w:date="2017-09-08T15:27:00Z">
            <w:rPr>
              <w:rFonts w:ascii="Times New Roman" w:hAnsi="Times New Roman" w:cs="Times New Roman"/>
              <w:b/>
              <w:color w:val="000000" w:themeColor="text1"/>
              <w:sz w:val="20"/>
              <w:szCs w:val="20"/>
            </w:rPr>
          </w:rPrChange>
        </w:rPr>
        <w:t>.3</w:t>
      </w:r>
      <w:r w:rsidR="00C24080">
        <w:rPr>
          <w:rFonts w:ascii="Times New Roman" w:hAnsi="Times New Roman" w:cs="Times New Roman"/>
          <w:b/>
          <w:color w:val="000000" w:themeColor="text1"/>
          <w:sz w:val="20"/>
          <w:szCs w:val="20"/>
        </w:rPr>
        <w:t xml:space="preserve"> </w:t>
      </w:r>
      <w:ins w:id="173" w:author="zmj" w:date="2017-09-08T15:27:00Z">
        <w:r w:rsidR="006D4074">
          <w:rPr>
            <w:rFonts w:ascii="Times New Roman" w:hAnsi="Times New Roman" w:cs="Times New Roman"/>
            <w:b/>
            <w:color w:val="000000" w:themeColor="text1"/>
            <w:sz w:val="20"/>
            <w:szCs w:val="20"/>
          </w:rPr>
          <w:t>4.4</w:t>
        </w:r>
      </w:ins>
      <w:commentRangeStart w:id="174"/>
      <w:r w:rsidR="00C24080">
        <w:rPr>
          <w:rFonts w:ascii="Times New Roman" w:hAnsi="Times New Roman" w:cs="Times New Roman"/>
          <w:b/>
          <w:color w:val="000000" w:themeColor="text1"/>
          <w:sz w:val="20"/>
          <w:szCs w:val="20"/>
        </w:rPr>
        <w:t>Signal r</w:t>
      </w:r>
      <w:r w:rsidR="00682DDE" w:rsidRPr="009E65BB">
        <w:rPr>
          <w:rFonts w:ascii="Times New Roman" w:hAnsi="Times New Roman" w:cs="Times New Roman"/>
          <w:b/>
          <w:color w:val="000000" w:themeColor="text1"/>
          <w:sz w:val="20"/>
          <w:szCs w:val="20"/>
        </w:rPr>
        <w:t xml:space="preserve">econstruction </w:t>
      </w:r>
      <w:r w:rsidR="00C24080">
        <w:rPr>
          <w:rFonts w:ascii="Times New Roman" w:hAnsi="Times New Roman" w:cs="Times New Roman"/>
          <w:b/>
          <w:color w:val="000000" w:themeColor="text1"/>
          <w:sz w:val="20"/>
          <w:szCs w:val="20"/>
        </w:rPr>
        <w:t>a</w:t>
      </w:r>
      <w:r w:rsidR="00682DDE" w:rsidRPr="009E65BB">
        <w:rPr>
          <w:rFonts w:ascii="Times New Roman" w:hAnsi="Times New Roman" w:cs="Times New Roman"/>
          <w:b/>
          <w:color w:val="000000" w:themeColor="text1"/>
          <w:sz w:val="20"/>
          <w:szCs w:val="20"/>
        </w:rPr>
        <w:t>lgorithm</w:t>
      </w:r>
      <w:commentRangeEnd w:id="174"/>
      <w:r w:rsidR="00C37587">
        <w:rPr>
          <w:rStyle w:val="af1"/>
        </w:rPr>
        <w:commentReference w:id="174"/>
      </w:r>
    </w:p>
    <w:p w14:paraId="557275F6" w14:textId="77777777" w:rsidR="00A64EDB" w:rsidRDefault="002D445D" w:rsidP="002D445D">
      <w:pPr>
        <w:autoSpaceDE w:val="0"/>
        <w:autoSpaceDN w:val="0"/>
        <w:adjustRightInd w:val="0"/>
        <w:snapToGrid w:val="0"/>
        <w:spacing w:beforeLines="50" w:before="120" w:afterLines="50" w:after="120"/>
        <w:rPr>
          <w:ins w:id="175" w:author="zmj" w:date="2017-09-05T16:29:00Z"/>
          <w:rFonts w:ascii="Times New Roman" w:hAnsi="Times New Roman" w:cs="Times New Roman"/>
          <w:color w:val="000000" w:themeColor="text1"/>
          <w:sz w:val="20"/>
          <w:szCs w:val="20"/>
        </w:rPr>
      </w:pPr>
      <w:r>
        <w:rPr>
          <w:rFonts w:ascii="Times New Roman" w:hAnsi="Times New Roman" w:cs="Times New Roman" w:hint="eastAsia"/>
          <w:b/>
          <w:color w:val="000000" w:themeColor="text1"/>
          <w:sz w:val="20"/>
          <w:szCs w:val="20"/>
        </w:rPr>
        <w:t xml:space="preserve">  </w:t>
      </w:r>
      <w:r w:rsidR="00682DDE" w:rsidRPr="009E65BB">
        <w:rPr>
          <w:rFonts w:ascii="Times New Roman" w:hAnsi="Times New Roman" w:cs="Times New Roman"/>
          <w:color w:val="000000" w:themeColor="text1"/>
          <w:sz w:val="20"/>
          <w:szCs w:val="20"/>
        </w:rPr>
        <w:t xml:space="preserve">When the matrix </w:t>
      </w:r>
      <w:r w:rsidR="00682DDE" w:rsidRPr="002D445D">
        <w:rPr>
          <w:rFonts w:ascii="Times New Roman" w:hAnsi="Times New Roman" w:cs="Times New Roman"/>
          <w:i/>
          <w:color w:val="000000" w:themeColor="text1"/>
          <w:sz w:val="20"/>
          <w:szCs w:val="20"/>
        </w:rPr>
        <w:t>Φ</w:t>
      </w:r>
      <w:r w:rsidR="00682DDE" w:rsidRPr="009E65BB">
        <w:rPr>
          <w:rFonts w:ascii="Times New Roman" w:hAnsi="Times New Roman" w:cs="Times New Roman"/>
          <w:color w:val="000000" w:themeColor="text1"/>
          <w:sz w:val="20"/>
          <w:szCs w:val="20"/>
        </w:rPr>
        <w:t xml:space="preserve"> satisfies the RIP criterion.</w:t>
      </w:r>
      <w:ins w:id="176" w:author="zmj" w:date="2017-09-05T16:28:00Z">
        <w:r w:rsidR="00A64EDB">
          <w:rPr>
            <w:rFonts w:ascii="Times New Roman" w:hAnsi="Times New Roman" w:cs="Times New Roman"/>
            <w:color w:val="000000" w:themeColor="text1"/>
            <w:sz w:val="20"/>
            <w:szCs w:val="20"/>
          </w:rPr>
          <w:t xml:space="preserve"> </w:t>
        </w:r>
        <w:r w:rsidR="00A64EDB" w:rsidRPr="00A64EDB">
          <w:rPr>
            <w:rFonts w:ascii="Times New Roman" w:hAnsi="Times New Roman" w:cs="Times New Roman"/>
            <w:color w:val="FF0000"/>
            <w:sz w:val="20"/>
            <w:szCs w:val="20"/>
            <w:rPrChange w:id="177" w:author="zmj" w:date="2017-09-05T16:28:00Z">
              <w:rPr>
                <w:rFonts w:ascii="Times New Roman" w:hAnsi="Times New Roman" w:cs="Times New Roman"/>
                <w:color w:val="000000" w:themeColor="text1"/>
                <w:sz w:val="20"/>
                <w:szCs w:val="20"/>
              </w:rPr>
            </w:rPrChange>
          </w:rPr>
          <w:t>,</w:t>
        </w:r>
        <w:r w:rsidR="00A64EDB">
          <w:rPr>
            <w:rFonts w:ascii="Times New Roman" w:hAnsi="Times New Roman" w:cs="Times New Roman"/>
            <w:color w:val="FF0000"/>
            <w:sz w:val="20"/>
            <w:szCs w:val="20"/>
          </w:rPr>
          <w:t>(.</w:t>
        </w:r>
        <w:r w:rsidR="00A64EDB">
          <w:rPr>
            <w:rFonts w:ascii="Times New Roman" w:hAnsi="Times New Roman" w:cs="Times New Roman" w:hint="eastAsia"/>
            <w:color w:val="FF0000"/>
            <w:sz w:val="20"/>
            <w:szCs w:val="20"/>
          </w:rPr>
          <w:t>改为，</w:t>
        </w:r>
        <w:r w:rsidR="00A64EDB">
          <w:rPr>
            <w:rFonts w:ascii="Times New Roman" w:hAnsi="Times New Roman" w:cs="Times New Roman"/>
            <w:color w:val="FF0000"/>
            <w:sz w:val="20"/>
            <w:szCs w:val="20"/>
          </w:rPr>
          <w:t>)</w:t>
        </w:r>
      </w:ins>
      <w:r w:rsidR="00682DDE" w:rsidRPr="009E65BB">
        <w:rPr>
          <w:rFonts w:ascii="Times New Roman" w:hAnsi="Times New Roman" w:cs="Times New Roman"/>
          <w:color w:val="000000" w:themeColor="text1"/>
          <w:sz w:val="20"/>
          <w:szCs w:val="20"/>
        </w:rPr>
        <w:t xml:space="preserve"> Compressed Sensing theory can solve the inverse problem of the above equation by solving the sparse coefficient </w:t>
      </w:r>
      <w:r w:rsidR="00682DDE" w:rsidRPr="002D445D">
        <w:rPr>
          <w:rFonts w:ascii="Times New Roman" w:hAnsi="Times New Roman" w:cs="Times New Roman"/>
          <w:i/>
          <w:color w:val="000000" w:themeColor="text1"/>
          <w:sz w:val="20"/>
          <w:szCs w:val="20"/>
        </w:rPr>
        <w:t>s</w:t>
      </w:r>
      <w:r w:rsidR="00682DDE" w:rsidRPr="009E65BB">
        <w:rPr>
          <w:rFonts w:ascii="Times New Roman" w:hAnsi="Times New Roman" w:cs="Times New Roman"/>
          <w:color w:val="000000" w:themeColor="text1"/>
          <w:sz w:val="20"/>
          <w:szCs w:val="20"/>
        </w:rPr>
        <w:t xml:space="preserve"> and then recover the signal </w:t>
      </w:r>
      <w:r w:rsidR="00682DDE" w:rsidRPr="002D445D">
        <w:rPr>
          <w:rFonts w:ascii="Times New Roman" w:hAnsi="Times New Roman" w:cs="Times New Roman"/>
          <w:i/>
          <w:color w:val="000000" w:themeColor="text1"/>
          <w:sz w:val="20"/>
          <w:szCs w:val="20"/>
        </w:rPr>
        <w:t>x</w:t>
      </w:r>
      <w:r w:rsidR="00682DDE" w:rsidRPr="009E65BB">
        <w:rPr>
          <w:rFonts w:ascii="Times New Roman" w:hAnsi="Times New Roman" w:cs="Times New Roman"/>
          <w:color w:val="000000" w:themeColor="text1"/>
          <w:sz w:val="20"/>
          <w:szCs w:val="20"/>
        </w:rPr>
        <w:t xml:space="preserve"> of the sparse degree </w:t>
      </w:r>
      <w:r w:rsidR="00682DDE" w:rsidRPr="002D445D">
        <w:rPr>
          <w:rFonts w:ascii="Times New Roman" w:hAnsi="Times New Roman" w:cs="Times New Roman"/>
          <w:i/>
          <w:color w:val="000000" w:themeColor="text1"/>
          <w:sz w:val="20"/>
          <w:szCs w:val="20"/>
        </w:rPr>
        <w:t>k</w:t>
      </w:r>
      <w:r w:rsidR="00682DDE" w:rsidRPr="009E65BB">
        <w:rPr>
          <w:rFonts w:ascii="Times New Roman" w:hAnsi="Times New Roman" w:cs="Times New Roman"/>
          <w:color w:val="000000" w:themeColor="text1"/>
          <w:sz w:val="20"/>
          <w:szCs w:val="20"/>
        </w:rPr>
        <w:t xml:space="preserve"> from the measured projection value </w:t>
      </w:r>
      <w:r w:rsidR="00682DDE" w:rsidRPr="002D445D">
        <w:rPr>
          <w:rFonts w:ascii="Times New Roman" w:hAnsi="Times New Roman" w:cs="Times New Roman"/>
          <w:i/>
          <w:color w:val="000000" w:themeColor="text1"/>
          <w:sz w:val="20"/>
          <w:szCs w:val="20"/>
        </w:rPr>
        <w:t>y</w:t>
      </w:r>
      <w:r w:rsidR="00682DDE" w:rsidRPr="009E65BB">
        <w:rPr>
          <w:rFonts w:ascii="Times New Roman" w:hAnsi="Times New Roman" w:cs="Times New Roman"/>
          <w:color w:val="000000" w:themeColor="text1"/>
          <w:sz w:val="20"/>
          <w:szCs w:val="20"/>
        </w:rPr>
        <w:t xml:space="preserve"> of the </w:t>
      </w:r>
      <w:r w:rsidR="00682DDE" w:rsidRPr="002D445D">
        <w:rPr>
          <w:rFonts w:ascii="Times New Roman" w:hAnsi="Times New Roman" w:cs="Times New Roman"/>
          <w:i/>
          <w:color w:val="000000" w:themeColor="text1"/>
          <w:sz w:val="20"/>
          <w:szCs w:val="20"/>
        </w:rPr>
        <w:t>M</w:t>
      </w:r>
      <w:r w:rsidR="00682DDE" w:rsidRPr="009E65BB">
        <w:rPr>
          <w:rFonts w:ascii="Times New Roman" w:hAnsi="Times New Roman" w:cs="Times New Roman"/>
          <w:color w:val="000000" w:themeColor="text1"/>
          <w:sz w:val="20"/>
          <w:szCs w:val="20"/>
        </w:rPr>
        <w:t xml:space="preserve"> dimension.</w:t>
      </w:r>
    </w:p>
    <w:p w14:paraId="63E940CC" w14:textId="0667C162" w:rsidR="00A64EDB" w:rsidRDefault="00682DDE" w:rsidP="002D445D">
      <w:pPr>
        <w:autoSpaceDE w:val="0"/>
        <w:autoSpaceDN w:val="0"/>
        <w:adjustRightInd w:val="0"/>
        <w:snapToGrid w:val="0"/>
        <w:spacing w:beforeLines="50" w:before="120" w:afterLines="50" w:after="120"/>
        <w:rPr>
          <w:ins w:id="178" w:author="zmj" w:date="2017-09-05T16:29:00Z"/>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 </w:t>
      </w:r>
    </w:p>
    <w:p w14:paraId="5B92EB32" w14:textId="65114DF9" w:rsidR="00682DDE" w:rsidRPr="002D445D" w:rsidRDefault="00682DDE" w:rsidP="002D445D">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sidRPr="009E65BB">
        <w:rPr>
          <w:rFonts w:ascii="Times New Roman" w:hAnsi="Times New Roman" w:cs="Times New Roman"/>
          <w:color w:val="000000" w:themeColor="text1"/>
          <w:sz w:val="20"/>
          <w:szCs w:val="20"/>
        </w:rPr>
        <w:t xml:space="preserve">The most straightforward method of </w:t>
      </w:r>
      <w:bookmarkStart w:id="179" w:name="OLE_LINK3"/>
      <w:r w:rsidRPr="009E65BB">
        <w:rPr>
          <w:rFonts w:ascii="Times New Roman" w:hAnsi="Times New Roman" w:cs="Times New Roman"/>
          <w:color w:val="000000" w:themeColor="text1"/>
          <w:sz w:val="20"/>
          <w:szCs w:val="20"/>
        </w:rPr>
        <w:t xml:space="preserve">decoding </w:t>
      </w:r>
      <w:bookmarkEnd w:id="179"/>
      <w:r w:rsidRPr="009E65BB">
        <w:rPr>
          <w:rFonts w:ascii="Times New Roman" w:hAnsi="Times New Roman" w:cs="Times New Roman"/>
          <w:color w:val="000000" w:themeColor="text1"/>
          <w:sz w:val="20"/>
          <w:szCs w:val="20"/>
        </w:rPr>
        <w:t xml:space="preserve">is to solve the optimization problem by the </w:t>
      </w:r>
      <w:r w:rsidR="008147FF">
        <w:rPr>
          <w:rFonts w:ascii="Times New Roman" w:hAnsi="Times New Roman" w:cs="Times New Roman"/>
          <w:color w:val="000000" w:themeColor="text1"/>
          <w:sz w:val="20"/>
          <w:szCs w:val="20"/>
        </w:rPr>
        <w:t>L</w:t>
      </w:r>
      <w:r w:rsidRPr="009E65BB">
        <w:rPr>
          <w:rFonts w:ascii="Times New Roman" w:hAnsi="Times New Roman" w:cs="Times New Roman"/>
          <w:color w:val="000000" w:themeColor="text1"/>
          <w:sz w:val="20"/>
          <w:szCs w:val="20"/>
        </w:rPr>
        <w:t xml:space="preserve">0 norm (0-norm, that is, the number of nonzero elements in the vector </w:t>
      </w:r>
      <w:r w:rsidRPr="002D445D">
        <w:rPr>
          <w:rFonts w:ascii="Times New Roman" w:hAnsi="Times New Roman" w:cs="Times New Roman"/>
          <w:i/>
          <w:color w:val="000000" w:themeColor="text1"/>
          <w:sz w:val="20"/>
          <w:szCs w:val="20"/>
        </w:rPr>
        <w:t>y</w:t>
      </w:r>
      <w:r w:rsidRPr="009E65BB">
        <w:rPr>
          <w:rFonts w:ascii="Times New Roman" w:hAnsi="Times New Roman" w:cs="Times New Roman"/>
          <w:color w:val="000000" w:themeColor="text1"/>
          <w:sz w:val="20"/>
          <w:szCs w:val="20"/>
        </w:rPr>
        <w:t>)</w:t>
      </w:r>
      <w:r w:rsidR="00FB1495">
        <w:rPr>
          <w:rFonts w:ascii="Times New Roman" w:hAnsi="Times New Roman" w:cs="Times New Roman"/>
          <w:color w:val="000000" w:themeColor="text1"/>
          <w:sz w:val="20"/>
          <w:szCs w:val="20"/>
        </w:rPr>
        <w:t xml:space="preserve"> which can be described as formula (6).</w:t>
      </w:r>
    </w:p>
    <w:p w14:paraId="2E55CB03" w14:textId="77777777" w:rsidR="0015028B" w:rsidRPr="009E65BB" w:rsidRDefault="0015028B" w:rsidP="0015028B">
      <w:pPr>
        <w:wordWrap w:val="0"/>
        <w:autoSpaceDE w:val="0"/>
        <w:autoSpaceDN w:val="0"/>
        <w:adjustRightInd w:val="0"/>
        <w:snapToGrid w:val="0"/>
        <w:jc w:val="right"/>
        <w:rPr>
          <w:rFonts w:ascii="Times New Roman" w:hAnsi="Times New Roman" w:cs="Times New Roman"/>
          <w:color w:val="000000" w:themeColor="text1"/>
          <w:sz w:val="20"/>
          <w:szCs w:val="20"/>
        </w:rPr>
      </w:pPr>
      <w:r w:rsidRPr="009E65BB">
        <w:rPr>
          <w:color w:val="000000" w:themeColor="text1"/>
          <w:position w:val="-20"/>
        </w:rPr>
        <w:object w:dxaOrig="2280" w:dyaOrig="440" w14:anchorId="696E87E3">
          <v:shape id="_x0000_i1037" type="#_x0000_t75" style="width:114.05pt;height:20.65pt" o:ole="">
            <v:imagedata r:id="rId36" o:title=""/>
          </v:shape>
          <o:OLEObject Type="Embed" ProgID="Equation.DSMT4" ShapeID="_x0000_i1037" DrawAspect="Content" ObjectID="_1566409818" r:id="rId37"/>
        </w:object>
      </w:r>
      <w:r>
        <w:rPr>
          <w:color w:val="000000" w:themeColor="text1"/>
        </w:rPr>
        <w:t xml:space="preserve">                              </w:t>
      </w:r>
      <w:r w:rsidRPr="009E65BB">
        <w:rPr>
          <w:rFonts w:ascii="Times New Roman" w:hAnsi="Times New Roman" w:cs="Times New Roman" w:hint="eastAsia"/>
          <w:color w:val="000000" w:themeColor="text1"/>
          <w:sz w:val="20"/>
          <w:szCs w:val="20"/>
        </w:rPr>
        <w:t>(</w:t>
      </w:r>
      <w:r w:rsidR="007C4D79">
        <w:rPr>
          <w:rFonts w:ascii="Times New Roman" w:hAnsi="Times New Roman" w:cs="Times New Roman"/>
          <w:color w:val="000000" w:themeColor="text1"/>
          <w:sz w:val="20"/>
          <w:szCs w:val="20"/>
        </w:rPr>
        <w:t>6</w:t>
      </w:r>
      <w:r w:rsidRPr="009E65BB">
        <w:rPr>
          <w:rFonts w:ascii="Times New Roman" w:hAnsi="Times New Roman" w:cs="Times New Roman" w:hint="eastAsia"/>
          <w:color w:val="000000" w:themeColor="text1"/>
          <w:sz w:val="20"/>
          <w:szCs w:val="20"/>
        </w:rPr>
        <w:t>)</w:t>
      </w:r>
    </w:p>
    <w:p w14:paraId="2C59F082" w14:textId="77777777" w:rsidR="00682DDE" w:rsidRDefault="00682DDE" w:rsidP="00682DDE">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Thereby obtaining an estimate </w:t>
      </w:r>
      <w:r w:rsidRPr="002D445D">
        <w:rPr>
          <w:rFonts w:ascii="Times New Roman" w:hAnsi="Times New Roman" w:cs="Times New Roman"/>
          <w:i/>
          <w:color w:val="000000" w:themeColor="text1"/>
          <w:sz w:val="20"/>
          <w:szCs w:val="20"/>
        </w:rPr>
        <w:t>s'</w:t>
      </w:r>
      <w:r w:rsidRPr="009E65BB">
        <w:rPr>
          <w:rFonts w:ascii="Times New Roman" w:hAnsi="Times New Roman" w:cs="Times New Roman"/>
          <w:color w:val="000000" w:themeColor="text1"/>
          <w:sz w:val="20"/>
          <w:szCs w:val="20"/>
        </w:rPr>
        <w:t xml:space="preserve"> of the sparse coefficient </w:t>
      </w:r>
      <w:r w:rsidRPr="002D445D">
        <w:rPr>
          <w:rFonts w:ascii="Times New Roman" w:hAnsi="Times New Roman" w:cs="Times New Roman"/>
          <w:i/>
          <w:color w:val="000000" w:themeColor="text1"/>
          <w:sz w:val="20"/>
          <w:szCs w:val="20"/>
        </w:rPr>
        <w:t>s.</w:t>
      </w:r>
      <w:r w:rsidRPr="009E65BB">
        <w:rPr>
          <w:rFonts w:ascii="Times New Roman" w:hAnsi="Times New Roman" w:cs="Times New Roman"/>
          <w:color w:val="000000" w:themeColor="text1"/>
          <w:sz w:val="20"/>
          <w:szCs w:val="20"/>
        </w:rPr>
        <w:t xml:space="preserve"> The original signal </w:t>
      </w:r>
      <w:r w:rsidRPr="002D445D">
        <w:rPr>
          <w:rFonts w:ascii="Times New Roman" w:hAnsi="Times New Roman" w:cs="Times New Roman"/>
          <w:i/>
          <w:color w:val="000000" w:themeColor="text1"/>
          <w:sz w:val="20"/>
          <w:szCs w:val="20"/>
        </w:rPr>
        <w:t>x'</w:t>
      </w:r>
      <w:r w:rsidR="002D445D">
        <w:rPr>
          <w:rFonts w:ascii="Times New Roman" w:hAnsi="Times New Roman" w:cs="Times New Roman"/>
          <w:color w:val="000000" w:themeColor="text1"/>
          <w:sz w:val="20"/>
          <w:szCs w:val="20"/>
        </w:rPr>
        <w:t xml:space="preserve"> </w:t>
      </w:r>
      <w:r w:rsidRPr="009E65BB">
        <w:rPr>
          <w:rFonts w:ascii="Times New Roman" w:hAnsi="Times New Roman" w:cs="Times New Roman"/>
          <w:color w:val="000000" w:themeColor="text1"/>
          <w:sz w:val="20"/>
          <w:szCs w:val="20"/>
        </w:rPr>
        <w:t xml:space="preserve">= </w:t>
      </w:r>
      <w:r w:rsidRPr="002D445D">
        <w:rPr>
          <w:rFonts w:ascii="Times New Roman" w:hAnsi="Times New Roman" w:cs="Times New Roman"/>
          <w:i/>
          <w:color w:val="000000" w:themeColor="text1"/>
          <w:sz w:val="20"/>
          <w:szCs w:val="20"/>
        </w:rPr>
        <w:t>Ψs'</w:t>
      </w:r>
      <w:r w:rsidRPr="009E65BB">
        <w:rPr>
          <w:rFonts w:ascii="Times New Roman" w:hAnsi="Times New Roman" w:cs="Times New Roman"/>
          <w:color w:val="000000" w:themeColor="text1"/>
          <w:sz w:val="20"/>
          <w:szCs w:val="20"/>
        </w:rPr>
        <w:t>. Since the solution of the above equation is a NP-hard problem (it is difficult to solve in polynomial time, it is not even possible to verify the reliability of the solution). L1 minimum norm and L0 minimum norm is equivalent</w:t>
      </w:r>
      <w:r w:rsidR="002D445D" w:rsidRPr="002D445D">
        <w:rPr>
          <w:rFonts w:ascii="Times New Roman" w:hAnsi="Times New Roman" w:cs="Times New Roman"/>
          <w:color w:val="000000" w:themeColor="text1"/>
          <w:sz w:val="20"/>
          <w:szCs w:val="20"/>
        </w:rPr>
        <w:t xml:space="preserve"> under certain conditions</w:t>
      </w:r>
      <w:r w:rsidR="002D445D">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 xml:space="preserve"> </w:t>
      </w:r>
      <w:r w:rsidR="002D445D">
        <w:rPr>
          <w:rFonts w:ascii="Times New Roman" w:hAnsi="Times New Roman" w:cs="Times New Roman"/>
          <w:color w:val="000000" w:themeColor="text1"/>
          <w:sz w:val="20"/>
          <w:szCs w:val="20"/>
        </w:rPr>
        <w:t xml:space="preserve">and they </w:t>
      </w:r>
      <w:r w:rsidRPr="009E65BB">
        <w:rPr>
          <w:rFonts w:ascii="Times New Roman" w:hAnsi="Times New Roman" w:cs="Times New Roman"/>
          <w:color w:val="000000" w:themeColor="text1"/>
          <w:sz w:val="20"/>
          <w:szCs w:val="20"/>
        </w:rPr>
        <w:t>can get the same solution. Then the above equation is transformed into the optimizatio</w:t>
      </w:r>
      <w:r w:rsidR="00FB1495">
        <w:rPr>
          <w:rFonts w:ascii="Times New Roman" w:hAnsi="Times New Roman" w:cs="Times New Roman"/>
          <w:color w:val="000000" w:themeColor="text1"/>
          <w:sz w:val="20"/>
          <w:szCs w:val="20"/>
        </w:rPr>
        <w:t>n problem under L1 minimum norm which denoted in formula (7).</w:t>
      </w:r>
    </w:p>
    <w:p w14:paraId="116C6A78" w14:textId="77777777" w:rsidR="00CB1645" w:rsidRPr="009E65BB" w:rsidRDefault="00CB1645" w:rsidP="00CB1645">
      <w:pPr>
        <w:wordWrap w:val="0"/>
        <w:autoSpaceDE w:val="0"/>
        <w:autoSpaceDN w:val="0"/>
        <w:adjustRightInd w:val="0"/>
        <w:snapToGrid w:val="0"/>
        <w:jc w:val="right"/>
        <w:rPr>
          <w:rFonts w:ascii="Times New Roman" w:hAnsi="Times New Roman" w:cs="Times New Roman"/>
          <w:color w:val="000000" w:themeColor="text1"/>
          <w:sz w:val="20"/>
          <w:szCs w:val="20"/>
        </w:rPr>
      </w:pPr>
      <w:r w:rsidRPr="009E65BB">
        <w:rPr>
          <w:color w:val="000000" w:themeColor="text1"/>
          <w:position w:val="-20"/>
        </w:rPr>
        <w:object w:dxaOrig="2260" w:dyaOrig="440" w14:anchorId="506004CD">
          <v:shape id="_x0000_i1038" type="#_x0000_t75" style="width:113pt;height:20.65pt" o:ole="">
            <v:imagedata r:id="rId38" o:title=""/>
          </v:shape>
          <o:OLEObject Type="Embed" ProgID="Equation.DSMT4" ShapeID="_x0000_i1038" DrawAspect="Content" ObjectID="_1566409819" r:id="rId39"/>
        </w:object>
      </w:r>
      <w:r>
        <w:rPr>
          <w:color w:val="000000" w:themeColor="text1"/>
        </w:rPr>
        <w:t xml:space="preserve">                              </w:t>
      </w:r>
      <w:r w:rsidRPr="009E65BB">
        <w:rPr>
          <w:rFonts w:ascii="Times New Roman" w:hAnsi="Times New Roman" w:cs="Times New Roman" w:hint="eastAsia"/>
          <w:color w:val="000000" w:themeColor="text1"/>
          <w:sz w:val="20"/>
          <w:szCs w:val="20"/>
        </w:rPr>
        <w:t>(</w:t>
      </w:r>
      <w:r w:rsidR="007C4D79">
        <w:rPr>
          <w:rFonts w:ascii="Times New Roman" w:hAnsi="Times New Roman" w:cs="Times New Roman"/>
          <w:color w:val="000000" w:themeColor="text1"/>
          <w:sz w:val="20"/>
          <w:szCs w:val="20"/>
        </w:rPr>
        <w:t>7</w:t>
      </w:r>
      <w:r w:rsidRPr="009E65BB">
        <w:rPr>
          <w:rFonts w:ascii="Times New Roman" w:hAnsi="Times New Roman" w:cs="Times New Roman" w:hint="eastAsia"/>
          <w:color w:val="000000" w:themeColor="text1"/>
          <w:sz w:val="20"/>
          <w:szCs w:val="20"/>
        </w:rPr>
        <w:t>)</w:t>
      </w:r>
    </w:p>
    <w:p w14:paraId="61D2B74E" w14:textId="19F5237C" w:rsidR="00B631F9" w:rsidRDefault="0008733C" w:rsidP="00CB6EE8">
      <w:pPr>
        <w:autoSpaceDE w:val="0"/>
        <w:autoSpaceDN w:val="0"/>
        <w:adjustRightInd w:val="0"/>
        <w:snapToGrid w:val="0"/>
        <w:ind w:firstLineChars="100" w:firstLine="210"/>
        <w:rPr>
          <w:ins w:id="180" w:author="zmj" w:date="2017-09-08T20:27:00Z"/>
          <w:rFonts w:ascii="Times New Roman" w:hAnsi="Times New Roman" w:cs="Times New Roman"/>
          <w:color w:val="000000" w:themeColor="text1"/>
          <w:sz w:val="20"/>
          <w:szCs w:val="20"/>
        </w:rPr>
      </w:pPr>
      <w:ins w:id="181" w:author="zmj" w:date="2017-09-08T20:56:00Z">
        <w:r>
          <w:rPr>
            <w:rStyle w:val="tgt"/>
            <w:rFonts w:ascii="Arial" w:hAnsi="Arial" w:cs="Arial"/>
            <w:color w:val="2E3033"/>
            <w:shd w:val="clear" w:color="auto" w:fill="EEF0F2"/>
          </w:rPr>
          <w:t xml:space="preserve">The </w:t>
        </w:r>
      </w:ins>
      <w:ins w:id="182" w:author="zmj" w:date="2017-09-08T20:54:00Z">
        <w:r>
          <w:rPr>
            <w:rStyle w:val="tgt"/>
            <w:rFonts w:ascii="Arial" w:hAnsi="Arial" w:cs="Arial"/>
            <w:color w:val="2E3033"/>
            <w:shd w:val="clear" w:color="auto" w:fill="EEF0F2"/>
          </w:rPr>
          <w:t>L</w:t>
        </w:r>
      </w:ins>
      <w:ins w:id="183" w:author="zmj" w:date="2017-09-08T20:27:00Z">
        <w:r w:rsidR="00B631F9">
          <w:rPr>
            <w:rStyle w:val="tgt"/>
            <w:rFonts w:ascii="Arial" w:hAnsi="Arial" w:cs="Arial"/>
            <w:color w:val="2E3033"/>
            <w:shd w:val="clear" w:color="auto" w:fill="EEF0F2"/>
          </w:rPr>
          <w:t>1 norm minimization is a convex optimization problem</w:t>
        </w:r>
      </w:ins>
      <w:ins w:id="184" w:author="zmj" w:date="2017-09-08T20:55:00Z">
        <w:r>
          <w:rPr>
            <w:rStyle w:val="tgt"/>
            <w:rFonts w:ascii="Arial" w:hAnsi="Arial" w:cs="Arial"/>
            <w:color w:val="2E3033"/>
            <w:shd w:val="clear" w:color="auto" w:fill="EEF0F2"/>
          </w:rPr>
          <w:t xml:space="preserve"> and the </w:t>
        </w:r>
      </w:ins>
      <w:ins w:id="185" w:author="zmj" w:date="2017-09-08T20:27:00Z">
        <w:r w:rsidR="00B631F9">
          <w:rPr>
            <w:rStyle w:val="tgt"/>
            <w:rFonts w:ascii="Arial" w:hAnsi="Arial" w:cs="Arial"/>
            <w:color w:val="2E3033"/>
            <w:shd w:val="clear" w:color="auto" w:fill="EEF0F2"/>
          </w:rPr>
          <w:t>solving process can be converted into a linear programming problem</w:t>
        </w:r>
      </w:ins>
      <w:ins w:id="186" w:author="zmj" w:date="2017-09-08T20:57:00Z">
        <w:r>
          <w:rPr>
            <w:rStyle w:val="tgt"/>
            <w:rFonts w:ascii="Arial" w:hAnsi="Arial" w:cs="Arial"/>
            <w:color w:val="2E3033"/>
            <w:shd w:val="clear" w:color="auto" w:fill="EEF0F2"/>
          </w:rPr>
          <w:t xml:space="preserve">, so we </w:t>
        </w:r>
        <w:r>
          <w:rPr>
            <w:rStyle w:val="tgt"/>
            <w:rFonts w:ascii="Arial" w:hAnsi="Arial" w:cs="Arial"/>
            <w:color w:val="2E3033"/>
            <w:shd w:val="clear" w:color="auto" w:fill="EEF0F2"/>
          </w:rPr>
          <w:t xml:space="preserve">using the L1 norm to approximate L0 norm. </w:t>
        </w:r>
      </w:ins>
      <w:ins w:id="187" w:author="zmj" w:date="2017-09-08T20:27:00Z">
        <w:r w:rsidR="00B631F9">
          <w:rPr>
            <w:rStyle w:val="tgt"/>
            <w:rFonts w:ascii="Arial" w:hAnsi="Arial" w:cs="Arial"/>
            <w:color w:val="2E3033"/>
            <w:shd w:val="clear" w:color="auto" w:fill="EEF0F2"/>
          </w:rPr>
          <w:t xml:space="preserve">The optimization problem in L1 is also called </w:t>
        </w:r>
      </w:ins>
      <w:ins w:id="188" w:author="zmj" w:date="2017-09-08T21:01:00Z">
        <w:r w:rsidR="00383B79" w:rsidRPr="00956492">
          <w:rPr>
            <w:rFonts w:ascii="Times New Roman" w:hAnsi="Times New Roman" w:cs="Times New Roman"/>
            <w:color w:val="000000" w:themeColor="text1"/>
            <w:sz w:val="20"/>
            <w:szCs w:val="20"/>
          </w:rPr>
          <w:t>basis pursuit</w:t>
        </w:r>
      </w:ins>
      <w:ins w:id="189" w:author="zmj" w:date="2017-09-08T20:27:00Z">
        <w:r w:rsidR="00B631F9">
          <w:rPr>
            <w:rStyle w:val="tgt"/>
            <w:rFonts w:ascii="Arial" w:hAnsi="Arial" w:cs="Arial"/>
            <w:color w:val="2E3033"/>
            <w:shd w:val="clear" w:color="auto" w:fill="EEF0F2"/>
          </w:rPr>
          <w:t xml:space="preserve"> (BP), and its common </w:t>
        </w:r>
        <w:r w:rsidR="00B631F9">
          <w:rPr>
            <w:rStyle w:val="tgt"/>
            <w:rFonts w:ascii="Arial" w:hAnsi="Arial" w:cs="Arial"/>
            <w:color w:val="2E3033"/>
            <w:shd w:val="clear" w:color="auto" w:fill="EEF0F2"/>
          </w:rPr>
          <w:lastRenderedPageBreak/>
          <w:t xml:space="preserve">implementation algorithm </w:t>
        </w:r>
      </w:ins>
      <w:ins w:id="190" w:author="zmj" w:date="2017-09-08T20:58:00Z">
        <w:r>
          <w:rPr>
            <w:rStyle w:val="tgt"/>
            <w:rFonts w:ascii="Arial" w:hAnsi="Arial" w:cs="Arial"/>
            <w:color w:val="2E3033"/>
            <w:shd w:val="clear" w:color="auto" w:fill="EEF0F2"/>
          </w:rPr>
          <w:t>are</w:t>
        </w:r>
      </w:ins>
      <w:ins w:id="191" w:author="zmj" w:date="2017-09-08T20:27:00Z">
        <w:r w:rsidR="00B631F9">
          <w:rPr>
            <w:rStyle w:val="tgt"/>
            <w:rFonts w:ascii="Arial" w:hAnsi="Arial" w:cs="Arial"/>
            <w:color w:val="2E3033"/>
            <w:shd w:val="clear" w:color="auto" w:fill="EEF0F2"/>
          </w:rPr>
          <w:t xml:space="preserve"> interior point method and gradient projection method.</w:t>
        </w:r>
      </w:ins>
      <w:ins w:id="192" w:author="zmj" w:date="2017-09-08T20:58:00Z">
        <w:r>
          <w:rPr>
            <w:rStyle w:val="tgt"/>
            <w:rFonts w:ascii="Arial" w:hAnsi="Arial" w:cs="Arial"/>
            <w:color w:val="2E3033"/>
            <w:shd w:val="clear" w:color="auto" w:fill="EEF0F2"/>
          </w:rPr>
          <w:t xml:space="preserve"> </w:t>
        </w:r>
      </w:ins>
      <w:ins w:id="193" w:author="zmj" w:date="2017-09-08T20:27:00Z">
        <w:r w:rsidR="00B631F9">
          <w:rPr>
            <w:rStyle w:val="tgt"/>
            <w:rFonts w:ascii="Arial" w:hAnsi="Arial" w:cs="Arial"/>
            <w:color w:val="2E3033"/>
            <w:shd w:val="clear" w:color="auto" w:fill="EEF0F2"/>
          </w:rPr>
          <w:t>The inner point method is slow, but the result is very accurate</w:t>
        </w:r>
      </w:ins>
      <w:ins w:id="194" w:author="zmj" w:date="2017-09-08T20:58:00Z">
        <w:r>
          <w:rPr>
            <w:rStyle w:val="tgt"/>
            <w:rFonts w:ascii="Arial" w:hAnsi="Arial" w:cs="Arial"/>
            <w:color w:val="2E3033"/>
            <w:shd w:val="clear" w:color="auto" w:fill="EEF0F2"/>
          </w:rPr>
          <w:t xml:space="preserve"> and </w:t>
        </w:r>
      </w:ins>
      <w:ins w:id="195" w:author="zmj" w:date="2017-09-08T20:27:00Z">
        <w:r w:rsidR="00B631F9">
          <w:rPr>
            <w:rStyle w:val="tgt"/>
            <w:rFonts w:ascii="Arial" w:hAnsi="Arial" w:cs="Arial"/>
            <w:color w:val="2E3033"/>
            <w:shd w:val="clear" w:color="auto" w:fill="EEF0F2"/>
          </w:rPr>
          <w:t xml:space="preserve">the gradient projection method is fast, but </w:t>
        </w:r>
      </w:ins>
      <w:ins w:id="196" w:author="zmj" w:date="2017-09-08T21:00:00Z">
        <w:r>
          <w:rPr>
            <w:rStyle w:val="tgt"/>
            <w:rFonts w:ascii="Arial" w:hAnsi="Arial" w:cs="Arial"/>
            <w:color w:val="2E3033"/>
            <w:shd w:val="clear" w:color="auto" w:fill="EEF0F2"/>
          </w:rPr>
          <w:t xml:space="preserve">the result is not as accurate as </w:t>
        </w:r>
        <w:r>
          <w:rPr>
            <w:rStyle w:val="tgt"/>
            <w:rFonts w:ascii="Arial" w:hAnsi="Arial" w:cs="Arial"/>
            <w:color w:val="2E3033"/>
            <w:shd w:val="clear" w:color="auto" w:fill="EEF0F2"/>
          </w:rPr>
          <w:t>inner point method</w:t>
        </w:r>
        <w:r>
          <w:rPr>
            <w:rStyle w:val="tgt"/>
            <w:rFonts w:ascii="Arial" w:hAnsi="Arial" w:cs="Arial"/>
            <w:color w:val="2E3033"/>
            <w:shd w:val="clear" w:color="auto" w:fill="EEF0F2"/>
          </w:rPr>
          <w:t>.</w:t>
        </w:r>
      </w:ins>
    </w:p>
    <w:p w14:paraId="073D3CC3" w14:textId="68F5B7D4" w:rsidR="00097550" w:rsidRPr="009E65BB" w:rsidRDefault="00682DDE" w:rsidP="00CB6EE8">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56492">
        <w:rPr>
          <w:rFonts w:ascii="Times New Roman" w:hAnsi="Times New Roman" w:cs="Times New Roman"/>
          <w:color w:val="000000" w:themeColor="text1"/>
          <w:sz w:val="20"/>
          <w:szCs w:val="20"/>
        </w:rPr>
        <w:t xml:space="preserve">At present, the compressed sensing reconstruction algorithm is divided into two categories which are described </w:t>
      </w:r>
      <w:r w:rsidR="00956492" w:rsidRPr="00956492">
        <w:rPr>
          <w:rFonts w:ascii="Times New Roman" w:hAnsi="Times New Roman" w:cs="Times New Roman"/>
          <w:color w:val="000000" w:themeColor="text1"/>
          <w:sz w:val="20"/>
          <w:szCs w:val="20"/>
        </w:rPr>
        <w:t>as follows.</w:t>
      </w:r>
      <w:r w:rsidR="00A84A9A" w:rsidRPr="00956492">
        <w:rPr>
          <w:rFonts w:ascii="Times New Roman" w:hAnsi="Times New Roman" w:cs="Times New Roman"/>
          <w:color w:val="000000" w:themeColor="text1"/>
          <w:sz w:val="20"/>
          <w:szCs w:val="20"/>
        </w:rPr>
        <w:t xml:space="preserve"> </w:t>
      </w:r>
      <w:r w:rsidR="00956492">
        <w:rPr>
          <w:rFonts w:ascii="Times New Roman" w:hAnsi="Times New Roman" w:cs="Times New Roman"/>
          <w:color w:val="000000" w:themeColor="text1"/>
          <w:sz w:val="20"/>
          <w:szCs w:val="20"/>
        </w:rPr>
        <w:t xml:space="preserve">One is </w:t>
      </w:r>
      <w:r w:rsidRPr="00956492">
        <w:rPr>
          <w:rFonts w:ascii="Times New Roman" w:hAnsi="Times New Roman" w:cs="Times New Roman"/>
          <w:color w:val="000000" w:themeColor="text1"/>
          <w:sz w:val="20"/>
          <w:szCs w:val="20"/>
        </w:rPr>
        <w:t>Greedy algorithm</w:t>
      </w:r>
      <w:r w:rsidR="00956492">
        <w:rPr>
          <w:rFonts w:ascii="Times New Roman" w:hAnsi="Times New Roman" w:cs="Times New Roman"/>
          <w:color w:val="000000" w:themeColor="text1"/>
          <w:sz w:val="20"/>
          <w:szCs w:val="20"/>
        </w:rPr>
        <w:t xml:space="preserve">s which </w:t>
      </w:r>
      <w:r w:rsidR="00956492" w:rsidRPr="00956492">
        <w:rPr>
          <w:rFonts w:ascii="Times New Roman" w:hAnsi="Times New Roman" w:cs="Times New Roman"/>
          <w:color w:val="000000" w:themeColor="text1"/>
          <w:sz w:val="20"/>
          <w:szCs w:val="20"/>
        </w:rPr>
        <w:t xml:space="preserve">achieve the approximation of signal vectors </w:t>
      </w:r>
      <w:r w:rsidRPr="00956492">
        <w:rPr>
          <w:rFonts w:ascii="Times New Roman" w:hAnsi="Times New Roman" w:cs="Times New Roman"/>
          <w:color w:val="000000" w:themeColor="text1"/>
          <w:sz w:val="20"/>
          <w:szCs w:val="20"/>
        </w:rPr>
        <w:t>through the choice of appropriate atoms and a series of incremental method, such algorithms include matching pursuit algorithm [</w:t>
      </w:r>
      <w:r w:rsidR="00BA5B38">
        <w:rPr>
          <w:rFonts w:ascii="Times New Roman" w:hAnsi="Times New Roman" w:cs="Times New Roman"/>
          <w:color w:val="000000" w:themeColor="text1"/>
          <w:sz w:val="20"/>
          <w:szCs w:val="20"/>
        </w:rPr>
        <w:t>28</w:t>
      </w:r>
      <w:r w:rsidRPr="00956492">
        <w:rPr>
          <w:rFonts w:ascii="Times New Roman" w:hAnsi="Times New Roman" w:cs="Times New Roman"/>
          <w:color w:val="000000" w:themeColor="text1"/>
          <w:sz w:val="20"/>
          <w:szCs w:val="20"/>
        </w:rPr>
        <w:t>], orthogonal matching pursuit algorithm [</w:t>
      </w:r>
      <w:r w:rsidR="00BA5B38">
        <w:rPr>
          <w:rFonts w:ascii="Times New Roman" w:hAnsi="Times New Roman" w:cs="Times New Roman"/>
          <w:color w:val="000000" w:themeColor="text1"/>
          <w:sz w:val="20"/>
          <w:szCs w:val="20"/>
        </w:rPr>
        <w:t>29</w:t>
      </w:r>
      <w:r w:rsidRPr="00956492">
        <w:rPr>
          <w:rFonts w:ascii="Times New Roman" w:hAnsi="Times New Roman" w:cs="Times New Roman"/>
          <w:color w:val="000000" w:themeColor="text1"/>
          <w:sz w:val="20"/>
          <w:szCs w:val="20"/>
        </w:rPr>
        <w:t>], complementary space matching pursuit algorithm [</w:t>
      </w:r>
      <w:r w:rsidR="00BA5B38">
        <w:rPr>
          <w:rFonts w:ascii="Times New Roman" w:hAnsi="Times New Roman" w:cs="Times New Roman"/>
          <w:color w:val="000000" w:themeColor="text1"/>
          <w:sz w:val="20"/>
          <w:szCs w:val="20"/>
        </w:rPr>
        <w:t>30</w:t>
      </w:r>
      <w:r w:rsidRPr="00956492">
        <w:rPr>
          <w:rFonts w:ascii="Times New Roman" w:hAnsi="Times New Roman" w:cs="Times New Roman"/>
          <w:color w:val="000000" w:themeColor="text1"/>
          <w:sz w:val="20"/>
          <w:szCs w:val="20"/>
        </w:rPr>
        <w:t>].</w:t>
      </w:r>
      <w:r w:rsidR="00A84A9A" w:rsidRPr="00956492">
        <w:rPr>
          <w:rFonts w:ascii="Times New Roman" w:hAnsi="Times New Roman" w:cs="Times New Roman"/>
          <w:color w:val="000000" w:themeColor="text1"/>
          <w:sz w:val="20"/>
          <w:szCs w:val="20"/>
        </w:rPr>
        <w:t xml:space="preserve"> </w:t>
      </w:r>
      <w:r w:rsidRPr="00956492">
        <w:rPr>
          <w:rFonts w:ascii="Times New Roman" w:hAnsi="Times New Roman" w:cs="Times New Roman"/>
          <w:color w:val="000000" w:themeColor="text1"/>
          <w:sz w:val="20"/>
          <w:szCs w:val="20"/>
        </w:rPr>
        <w:t>Convex optimization algorithm</w:t>
      </w:r>
      <w:r w:rsidR="00956492" w:rsidRPr="00956492">
        <w:rPr>
          <w:rFonts w:ascii="Times New Roman" w:hAnsi="Times New Roman" w:cs="Times New Roman"/>
          <w:color w:val="000000" w:themeColor="text1"/>
          <w:sz w:val="20"/>
          <w:szCs w:val="20"/>
        </w:rPr>
        <w:t>s which</w:t>
      </w:r>
      <w:r w:rsidRPr="00956492">
        <w:rPr>
          <w:rFonts w:ascii="Times New Roman" w:hAnsi="Times New Roman" w:cs="Times New Roman"/>
          <w:color w:val="000000" w:themeColor="text1"/>
          <w:sz w:val="20"/>
          <w:szCs w:val="20"/>
        </w:rPr>
        <w:t xml:space="preserve"> solve problem</w:t>
      </w:r>
      <w:r w:rsidR="00956492" w:rsidRPr="00956492">
        <w:rPr>
          <w:rFonts w:ascii="Times New Roman" w:hAnsi="Times New Roman" w:cs="Times New Roman"/>
          <w:color w:val="000000" w:themeColor="text1"/>
          <w:sz w:val="20"/>
          <w:szCs w:val="20"/>
        </w:rPr>
        <w:t>s</w:t>
      </w:r>
      <w:r w:rsidR="0045166D">
        <w:rPr>
          <w:rFonts w:ascii="Times New Roman" w:hAnsi="Times New Roman" w:cs="Times New Roman"/>
          <w:color w:val="000000" w:themeColor="text1"/>
          <w:sz w:val="20"/>
          <w:szCs w:val="20"/>
        </w:rPr>
        <w:t xml:space="preserve"> by </w:t>
      </w:r>
      <w:r w:rsidRPr="00956492">
        <w:rPr>
          <w:rFonts w:ascii="Times New Roman" w:hAnsi="Times New Roman" w:cs="Times New Roman"/>
          <w:color w:val="000000" w:themeColor="text1"/>
          <w:sz w:val="20"/>
          <w:szCs w:val="20"/>
        </w:rPr>
        <w:t>linear programming, these algorithms include gradient projection method</w:t>
      </w:r>
      <w:r w:rsidR="0045166D">
        <w:rPr>
          <w:rFonts w:ascii="Times New Roman" w:hAnsi="Times New Roman" w:cs="Times New Roman"/>
          <w:color w:val="000000" w:themeColor="text1"/>
          <w:sz w:val="20"/>
          <w:szCs w:val="20"/>
        </w:rPr>
        <w:t xml:space="preserve"> </w:t>
      </w:r>
      <w:r w:rsidR="00540C19" w:rsidRPr="00540C19">
        <w:rPr>
          <w:rFonts w:ascii="Times New Roman" w:hAnsi="Times New Roman" w:cs="Times New Roman"/>
          <w:color w:val="000000" w:themeColor="text1"/>
          <w:sz w:val="20"/>
          <w:szCs w:val="20"/>
        </w:rPr>
        <w:t>[31</w:t>
      </w:r>
      <w:r w:rsidR="0045166D" w:rsidRPr="00540C19">
        <w:rPr>
          <w:rFonts w:ascii="Times New Roman" w:hAnsi="Times New Roman" w:cs="Times New Roman"/>
          <w:color w:val="000000" w:themeColor="text1"/>
          <w:sz w:val="20"/>
          <w:szCs w:val="20"/>
        </w:rPr>
        <w:t>]</w:t>
      </w:r>
      <w:r w:rsidRPr="00956492">
        <w:rPr>
          <w:rFonts w:ascii="Times New Roman" w:hAnsi="Times New Roman" w:cs="Times New Roman"/>
          <w:color w:val="000000" w:themeColor="text1"/>
          <w:sz w:val="20"/>
          <w:szCs w:val="20"/>
        </w:rPr>
        <w:t>, basis pursuit method</w:t>
      </w:r>
      <w:r w:rsidR="0045166D">
        <w:rPr>
          <w:rFonts w:ascii="Times New Roman" w:hAnsi="Times New Roman" w:cs="Times New Roman"/>
          <w:color w:val="000000" w:themeColor="text1"/>
          <w:sz w:val="20"/>
          <w:szCs w:val="20"/>
        </w:rPr>
        <w:t xml:space="preserve"> </w:t>
      </w:r>
      <w:r w:rsidR="0045166D" w:rsidRPr="00540C19">
        <w:rPr>
          <w:rFonts w:ascii="Times New Roman" w:hAnsi="Times New Roman" w:cs="Times New Roman"/>
          <w:color w:val="000000" w:themeColor="text1"/>
          <w:sz w:val="20"/>
          <w:szCs w:val="20"/>
        </w:rPr>
        <w:t>[</w:t>
      </w:r>
      <w:r w:rsidR="00540C19" w:rsidRPr="00540C19">
        <w:rPr>
          <w:rFonts w:ascii="Times New Roman" w:hAnsi="Times New Roman" w:cs="Times New Roman"/>
          <w:color w:val="000000" w:themeColor="text1"/>
          <w:sz w:val="20"/>
          <w:szCs w:val="20"/>
        </w:rPr>
        <w:t>32</w:t>
      </w:r>
      <w:r w:rsidR="0045166D" w:rsidRPr="00540C19">
        <w:rPr>
          <w:rFonts w:ascii="Times New Roman" w:hAnsi="Times New Roman" w:cs="Times New Roman"/>
          <w:color w:val="000000" w:themeColor="text1"/>
          <w:sz w:val="20"/>
          <w:szCs w:val="20"/>
        </w:rPr>
        <w:t>]</w:t>
      </w:r>
      <w:r w:rsidR="0045166D">
        <w:rPr>
          <w:rFonts w:ascii="Times New Roman" w:hAnsi="Times New Roman" w:cs="Times New Roman"/>
          <w:color w:val="000000" w:themeColor="text1"/>
          <w:sz w:val="20"/>
          <w:szCs w:val="20"/>
        </w:rPr>
        <w:t xml:space="preserve"> and</w:t>
      </w:r>
      <w:r w:rsidRPr="00956492">
        <w:rPr>
          <w:rFonts w:ascii="Times New Roman" w:hAnsi="Times New Roman" w:cs="Times New Roman"/>
          <w:color w:val="000000" w:themeColor="text1"/>
          <w:sz w:val="20"/>
          <w:szCs w:val="20"/>
        </w:rPr>
        <w:t xml:space="preserve"> the </w:t>
      </w:r>
      <w:r w:rsidR="0014745A">
        <w:rPr>
          <w:rFonts w:ascii="Times New Roman" w:hAnsi="Times New Roman" w:cs="Times New Roman"/>
          <w:color w:val="000000" w:themeColor="text1"/>
          <w:sz w:val="20"/>
          <w:szCs w:val="20"/>
        </w:rPr>
        <w:t>least</w:t>
      </w:r>
      <w:r w:rsidRPr="00956492">
        <w:rPr>
          <w:rFonts w:ascii="Times New Roman" w:hAnsi="Times New Roman" w:cs="Times New Roman"/>
          <w:color w:val="000000" w:themeColor="text1"/>
          <w:sz w:val="20"/>
          <w:szCs w:val="20"/>
        </w:rPr>
        <w:t xml:space="preserve"> angle regression method</w:t>
      </w:r>
      <w:r w:rsidR="0045166D">
        <w:rPr>
          <w:rFonts w:ascii="Times New Roman" w:hAnsi="Times New Roman" w:cs="Times New Roman"/>
          <w:color w:val="000000" w:themeColor="text1"/>
          <w:sz w:val="20"/>
          <w:szCs w:val="20"/>
        </w:rPr>
        <w:t xml:space="preserve"> </w:t>
      </w:r>
      <w:r w:rsidR="0045166D" w:rsidRPr="00540C19">
        <w:rPr>
          <w:rFonts w:ascii="Times New Roman" w:hAnsi="Times New Roman" w:cs="Times New Roman"/>
          <w:color w:val="000000" w:themeColor="text1"/>
          <w:sz w:val="20"/>
          <w:szCs w:val="20"/>
        </w:rPr>
        <w:t>[</w:t>
      </w:r>
      <w:r w:rsidR="00540C19" w:rsidRPr="00540C19">
        <w:rPr>
          <w:rFonts w:ascii="Times New Roman" w:hAnsi="Times New Roman" w:cs="Times New Roman"/>
          <w:color w:val="000000" w:themeColor="text1"/>
          <w:sz w:val="20"/>
          <w:szCs w:val="20"/>
        </w:rPr>
        <w:t>33</w:t>
      </w:r>
      <w:r w:rsidR="0045166D" w:rsidRPr="00540C19">
        <w:rPr>
          <w:rFonts w:ascii="Times New Roman" w:hAnsi="Times New Roman" w:cs="Times New Roman"/>
          <w:color w:val="000000" w:themeColor="text1"/>
          <w:sz w:val="20"/>
          <w:szCs w:val="20"/>
        </w:rPr>
        <w:t>]</w:t>
      </w:r>
      <w:r w:rsidRPr="00956492">
        <w:rPr>
          <w:rFonts w:ascii="Times New Roman" w:hAnsi="Times New Roman" w:cs="Times New Roman"/>
          <w:color w:val="000000" w:themeColor="text1"/>
          <w:sz w:val="20"/>
          <w:szCs w:val="20"/>
        </w:rPr>
        <w:t>.</w:t>
      </w:r>
      <w:r w:rsidR="009017C6">
        <w:rPr>
          <w:rFonts w:ascii="Times New Roman" w:hAnsi="Times New Roman" w:cs="Times New Roman"/>
          <w:color w:val="FF0000"/>
          <w:sz w:val="20"/>
          <w:szCs w:val="20"/>
        </w:rPr>
        <w:t xml:space="preserve"> </w:t>
      </w:r>
      <w:r w:rsidRPr="009E65BB">
        <w:rPr>
          <w:rFonts w:ascii="Times New Roman" w:hAnsi="Times New Roman" w:cs="Times New Roman"/>
          <w:color w:val="000000" w:themeColor="text1"/>
          <w:sz w:val="20"/>
          <w:szCs w:val="20"/>
        </w:rPr>
        <w:t>In conclusion, the convex optimization algorithm is more accurate than the greedy algorithm, but requires higher computational complexity.</w:t>
      </w:r>
      <w:ins w:id="197" w:author="zmj" w:date="2017-09-08T21:01:00Z">
        <w:r w:rsidR="00383B79">
          <w:rPr>
            <w:rFonts w:ascii="Times New Roman" w:hAnsi="Times New Roman" w:cs="Times New Roman"/>
            <w:color w:val="000000" w:themeColor="text1"/>
            <w:sz w:val="20"/>
            <w:szCs w:val="20"/>
          </w:rPr>
          <w:t xml:space="preserve"> In this paper, we acquire a SAMP</w:t>
        </w:r>
      </w:ins>
      <w:ins w:id="198" w:author="zmj" w:date="2017-09-08T21:02:00Z">
        <w:r w:rsidR="00383B79">
          <w:rPr>
            <w:rFonts w:ascii="Times New Roman" w:hAnsi="Times New Roman" w:cs="Times New Roman"/>
            <w:color w:val="000000" w:themeColor="text1"/>
            <w:sz w:val="20"/>
            <w:szCs w:val="20"/>
          </w:rPr>
          <w:t xml:space="preserve"> alogorithm.</w:t>
        </w:r>
      </w:ins>
      <w:bookmarkStart w:id="199" w:name="_GoBack"/>
      <w:bookmarkEnd w:id="199"/>
    </w:p>
    <w:p w14:paraId="5350BD09" w14:textId="30D1C717" w:rsidR="00540C19" w:rsidRDefault="00351396" w:rsidP="00540C19">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6D4074">
        <w:rPr>
          <w:rFonts w:ascii="Times New Roman" w:hAnsi="Times New Roman" w:cs="Times New Roman"/>
          <w:b/>
          <w:color w:val="00B050"/>
          <w:sz w:val="20"/>
          <w:szCs w:val="20"/>
          <w:rPrChange w:id="200" w:author="zmj" w:date="2017-09-08T15:27:00Z">
            <w:rPr>
              <w:rFonts w:ascii="Times New Roman" w:hAnsi="Times New Roman" w:cs="Times New Roman"/>
              <w:b/>
              <w:color w:val="000000" w:themeColor="text1"/>
              <w:sz w:val="20"/>
              <w:szCs w:val="20"/>
            </w:rPr>
          </w:rPrChange>
        </w:rPr>
        <w:t>4.4</w:t>
      </w:r>
      <w:r w:rsidR="00097550" w:rsidRPr="009E65BB">
        <w:rPr>
          <w:rFonts w:ascii="Times New Roman" w:hAnsi="Times New Roman" w:cs="Times New Roman"/>
          <w:b/>
          <w:color w:val="000000" w:themeColor="text1"/>
          <w:sz w:val="20"/>
          <w:szCs w:val="20"/>
        </w:rPr>
        <w:t xml:space="preserve"> </w:t>
      </w:r>
      <w:ins w:id="201" w:author="zmj" w:date="2017-09-08T15:27:00Z">
        <w:r w:rsidR="006D4074">
          <w:rPr>
            <w:rFonts w:ascii="Times New Roman" w:hAnsi="Times New Roman" w:cs="Times New Roman"/>
            <w:b/>
            <w:color w:val="000000" w:themeColor="text1"/>
            <w:sz w:val="20"/>
            <w:szCs w:val="20"/>
          </w:rPr>
          <w:t>4.1</w:t>
        </w:r>
      </w:ins>
      <w:r w:rsidR="00097550" w:rsidRPr="009E65BB">
        <w:rPr>
          <w:rFonts w:ascii="Times New Roman" w:hAnsi="Times New Roman" w:cs="Times New Roman"/>
          <w:b/>
          <w:color w:val="000000" w:themeColor="text1"/>
          <w:sz w:val="20"/>
          <w:szCs w:val="20"/>
        </w:rPr>
        <w:t>Compressing Sensing Model</w:t>
      </w:r>
    </w:p>
    <w:p w14:paraId="5B70E4F3" w14:textId="6DD832CD" w:rsidR="00540C19" w:rsidRDefault="00540C19" w:rsidP="00540C19">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0756D" w:rsidRPr="009E65BB">
        <w:rPr>
          <w:rFonts w:ascii="Times New Roman" w:hAnsi="Times New Roman" w:cs="Times New Roman"/>
          <w:color w:val="000000" w:themeColor="text1"/>
          <w:sz w:val="20"/>
          <w:szCs w:val="20"/>
        </w:rPr>
        <w:t xml:space="preserve">Let </w:t>
      </w:r>
      <w:r w:rsidR="0030756D" w:rsidRPr="009441A9">
        <w:rPr>
          <w:rFonts w:ascii="Times New Roman" w:hAnsi="Times New Roman" w:cs="Times New Roman"/>
          <w:i/>
          <w:color w:val="000000" w:themeColor="text1"/>
          <w:sz w:val="20"/>
          <w:szCs w:val="20"/>
        </w:rPr>
        <w:t>x</w:t>
      </w:r>
      <w:r w:rsidR="0030756D" w:rsidRPr="009E65BB">
        <w:rPr>
          <w:rFonts w:ascii="Times New Roman" w:hAnsi="Times New Roman" w:cs="Times New Roman"/>
          <w:color w:val="000000" w:themeColor="text1"/>
          <w:sz w:val="20"/>
          <w:szCs w:val="20"/>
        </w:rPr>
        <w:t xml:space="preserve"> be a one-dimensional signal of length </w:t>
      </w:r>
      <w:r w:rsidR="0030756D" w:rsidRPr="009441A9">
        <w:rPr>
          <w:rFonts w:ascii="Times New Roman" w:hAnsi="Times New Roman" w:cs="Times New Roman"/>
          <w:i/>
          <w:color w:val="000000" w:themeColor="text1"/>
          <w:sz w:val="20"/>
          <w:szCs w:val="20"/>
        </w:rPr>
        <w:t>N</w:t>
      </w:r>
      <w:r w:rsidR="0030756D" w:rsidRPr="009E65BB">
        <w:rPr>
          <w:rFonts w:ascii="Times New Roman" w:hAnsi="Times New Roman" w:cs="Times New Roman"/>
          <w:color w:val="000000" w:themeColor="text1"/>
          <w:sz w:val="20"/>
          <w:szCs w:val="20"/>
        </w:rPr>
        <w:t xml:space="preserve">, with a sparsity of </w:t>
      </w:r>
      <w:r w:rsidR="0030756D" w:rsidRPr="009441A9">
        <w:rPr>
          <w:rFonts w:ascii="Times New Roman" w:hAnsi="Times New Roman" w:cs="Times New Roman"/>
          <w:i/>
          <w:color w:val="000000" w:themeColor="text1"/>
          <w:sz w:val="20"/>
          <w:szCs w:val="20"/>
        </w:rPr>
        <w:t>k</w:t>
      </w:r>
      <w:r w:rsidR="0030756D" w:rsidRPr="009E65BB">
        <w:rPr>
          <w:rFonts w:ascii="Times New Roman" w:hAnsi="Times New Roman" w:cs="Times New Roman"/>
          <w:color w:val="000000" w:themeColor="text1"/>
          <w:sz w:val="20"/>
          <w:szCs w:val="20"/>
        </w:rPr>
        <w:t xml:space="preserve"> (containing </w:t>
      </w:r>
      <w:r w:rsidR="0030756D" w:rsidRPr="009441A9">
        <w:rPr>
          <w:rFonts w:ascii="Times New Roman" w:hAnsi="Times New Roman" w:cs="Times New Roman"/>
          <w:i/>
          <w:color w:val="000000" w:themeColor="text1"/>
          <w:sz w:val="20"/>
          <w:szCs w:val="20"/>
        </w:rPr>
        <w:t>k</w:t>
      </w:r>
      <w:r w:rsidR="0030756D" w:rsidRPr="009E65BB">
        <w:rPr>
          <w:rFonts w:ascii="Times New Roman" w:hAnsi="Times New Roman" w:cs="Times New Roman"/>
          <w:color w:val="000000" w:themeColor="text1"/>
          <w:sz w:val="20"/>
          <w:szCs w:val="20"/>
        </w:rPr>
        <w:t xml:space="preserve"> nonzero values), </w:t>
      </w:r>
      <w:r w:rsidR="0030756D" w:rsidRPr="009441A9">
        <w:rPr>
          <w:rFonts w:ascii="Times New Roman" w:hAnsi="Times New Roman" w:cs="Times New Roman"/>
          <w:i/>
          <w:color w:val="000000" w:themeColor="text1"/>
          <w:sz w:val="20"/>
          <w:szCs w:val="20"/>
        </w:rPr>
        <w:t>A</w:t>
      </w:r>
      <w:r w:rsidR="0030756D" w:rsidRPr="009E65BB">
        <w:rPr>
          <w:rFonts w:ascii="Times New Roman" w:hAnsi="Times New Roman" w:cs="Times New Roman"/>
          <w:color w:val="000000" w:themeColor="text1"/>
          <w:sz w:val="20"/>
          <w:szCs w:val="20"/>
        </w:rPr>
        <w:t xml:space="preserve"> is a two-dimensional matrix of </w:t>
      </w:r>
      <w:r w:rsidR="0030756D" w:rsidRPr="009441A9">
        <w:rPr>
          <w:rFonts w:ascii="Times New Roman" w:hAnsi="Times New Roman" w:cs="Times New Roman"/>
          <w:i/>
          <w:color w:val="000000" w:themeColor="text1"/>
          <w:sz w:val="20"/>
          <w:szCs w:val="20"/>
        </w:rPr>
        <w:t>M</w:t>
      </w:r>
      <w:r w:rsidR="0030756D" w:rsidRPr="009E65BB">
        <w:rPr>
          <w:rFonts w:ascii="Times New Roman" w:hAnsi="Times New Roman" w:cs="Times New Roman"/>
          <w:color w:val="000000" w:themeColor="text1"/>
          <w:sz w:val="20"/>
          <w:szCs w:val="20"/>
        </w:rPr>
        <w:t>×</w:t>
      </w:r>
      <w:r w:rsidR="0030756D" w:rsidRPr="009441A9">
        <w:rPr>
          <w:rFonts w:ascii="Times New Roman" w:hAnsi="Times New Roman" w:cs="Times New Roman"/>
          <w:i/>
          <w:color w:val="000000" w:themeColor="text1"/>
          <w:sz w:val="20"/>
          <w:szCs w:val="20"/>
        </w:rPr>
        <w:t>N</w:t>
      </w:r>
      <w:r w:rsidR="0030756D" w:rsidRPr="009E65BB">
        <w:rPr>
          <w:rFonts w:ascii="Times New Roman" w:hAnsi="Times New Roman" w:cs="Times New Roman"/>
          <w:color w:val="000000" w:themeColor="text1"/>
          <w:sz w:val="20"/>
          <w:szCs w:val="20"/>
        </w:rPr>
        <w:t xml:space="preserve"> (</w:t>
      </w:r>
      <w:r w:rsidR="0030756D" w:rsidRPr="009441A9">
        <w:rPr>
          <w:rFonts w:ascii="Times New Roman" w:hAnsi="Times New Roman" w:cs="Times New Roman"/>
          <w:i/>
          <w:color w:val="000000" w:themeColor="text1"/>
          <w:sz w:val="20"/>
          <w:szCs w:val="20"/>
        </w:rPr>
        <w:t>M</w:t>
      </w:r>
      <w:r w:rsidR="0030756D" w:rsidRPr="009E65BB">
        <w:rPr>
          <w:rFonts w:ascii="Times New Roman" w:hAnsi="Times New Roman" w:cs="Times New Roman"/>
          <w:color w:val="000000" w:themeColor="text1"/>
          <w:sz w:val="20"/>
          <w:szCs w:val="20"/>
        </w:rPr>
        <w:t>&lt;</w:t>
      </w:r>
      <w:r w:rsidR="0030756D" w:rsidRPr="009441A9">
        <w:rPr>
          <w:rFonts w:ascii="Times New Roman" w:hAnsi="Times New Roman" w:cs="Times New Roman"/>
          <w:i/>
          <w:color w:val="000000" w:themeColor="text1"/>
          <w:sz w:val="20"/>
          <w:szCs w:val="20"/>
        </w:rPr>
        <w:t>N</w:t>
      </w:r>
      <w:r w:rsidR="0030756D" w:rsidRPr="009E65BB">
        <w:rPr>
          <w:rFonts w:ascii="Times New Roman" w:hAnsi="Times New Roman" w:cs="Times New Roman"/>
          <w:color w:val="000000" w:themeColor="text1"/>
          <w:sz w:val="20"/>
          <w:szCs w:val="20"/>
        </w:rPr>
        <w:t xml:space="preserve">), </w:t>
      </w:r>
      <w:r w:rsidR="0030756D" w:rsidRPr="009441A9">
        <w:rPr>
          <w:rFonts w:ascii="Times New Roman" w:hAnsi="Times New Roman" w:cs="Times New Roman"/>
          <w:i/>
          <w:color w:val="000000" w:themeColor="text1"/>
          <w:sz w:val="20"/>
          <w:szCs w:val="20"/>
        </w:rPr>
        <w:t>y</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Φx</w:t>
      </w:r>
      <w:r w:rsidR="0030756D" w:rsidRPr="009E65BB">
        <w:rPr>
          <w:rFonts w:ascii="Times New Roman" w:hAnsi="Times New Roman" w:cs="Times New Roman"/>
          <w:color w:val="000000" w:themeColor="text1"/>
          <w:sz w:val="20"/>
          <w:szCs w:val="20"/>
        </w:rPr>
        <w:t xml:space="preserve"> is a one-dimensional measurement of length </w:t>
      </w:r>
      <w:r w:rsidR="0030756D" w:rsidRPr="009441A9">
        <w:rPr>
          <w:rFonts w:ascii="Times New Roman" w:hAnsi="Times New Roman" w:cs="Times New Roman"/>
          <w:i/>
          <w:color w:val="000000" w:themeColor="text1"/>
          <w:sz w:val="20"/>
          <w:szCs w:val="20"/>
        </w:rPr>
        <w:t>M</w:t>
      </w:r>
      <w:r w:rsidR="0030756D" w:rsidRPr="009E65BB">
        <w:rPr>
          <w:rFonts w:ascii="Times New Roman" w:hAnsi="Times New Roman" w:cs="Times New Roman"/>
          <w:color w:val="000000" w:themeColor="text1"/>
          <w:sz w:val="20"/>
          <w:szCs w:val="20"/>
        </w:rPr>
        <w:t xml:space="preserve">. The problem of compressed sensing is solving underdetermined equations </w:t>
      </w:r>
      <w:r w:rsidR="0030756D" w:rsidRPr="009441A9">
        <w:rPr>
          <w:rFonts w:ascii="Times New Roman" w:hAnsi="Times New Roman" w:cs="Times New Roman"/>
          <w:i/>
          <w:color w:val="000000" w:themeColor="text1"/>
          <w:sz w:val="20"/>
          <w:szCs w:val="20"/>
        </w:rPr>
        <w:t>y</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Φx</w:t>
      </w:r>
      <w:r w:rsidR="0030756D" w:rsidRPr="009E65BB">
        <w:rPr>
          <w:rFonts w:ascii="Times New Roman" w:hAnsi="Times New Roman" w:cs="Times New Roman"/>
          <w:color w:val="000000" w:themeColor="text1"/>
          <w:sz w:val="20"/>
          <w:szCs w:val="20"/>
        </w:rPr>
        <w:t xml:space="preserve"> to get the original signal </w:t>
      </w:r>
      <w:r w:rsidR="0030756D" w:rsidRPr="009441A9">
        <w:rPr>
          <w:rFonts w:ascii="Times New Roman" w:hAnsi="Times New Roman" w:cs="Times New Roman"/>
          <w:i/>
          <w:color w:val="000000" w:themeColor="text1"/>
          <w:sz w:val="20"/>
          <w:szCs w:val="20"/>
        </w:rPr>
        <w:t>x</w:t>
      </w:r>
      <w:r w:rsidR="0030756D" w:rsidRPr="009E65BB">
        <w:rPr>
          <w:rFonts w:ascii="Times New Roman" w:hAnsi="Times New Roman" w:cs="Times New Roman"/>
          <w:color w:val="000000" w:themeColor="text1"/>
          <w:sz w:val="20"/>
          <w:szCs w:val="20"/>
        </w:rPr>
        <w:t xml:space="preserve">, on the basis of the known measurement y and measurement matrix </w:t>
      </w:r>
      <w:r w:rsidR="0030756D" w:rsidRPr="009441A9">
        <w:rPr>
          <w:rFonts w:ascii="Times New Roman" w:hAnsi="Times New Roman" w:cs="Times New Roman"/>
          <w:i/>
          <w:color w:val="000000" w:themeColor="text1"/>
          <w:sz w:val="20"/>
          <w:szCs w:val="20"/>
        </w:rPr>
        <w:t>Φ</w:t>
      </w:r>
      <w:r w:rsidR="0030756D" w:rsidRPr="009E65BB">
        <w:rPr>
          <w:rFonts w:ascii="Times New Roman" w:hAnsi="Times New Roman" w:cs="Times New Roman"/>
          <w:color w:val="000000" w:themeColor="text1"/>
          <w:sz w:val="20"/>
          <w:szCs w:val="20"/>
        </w:rPr>
        <w:t xml:space="preserve">. Each row of </w:t>
      </w:r>
      <w:r w:rsidR="0030756D" w:rsidRPr="009441A9">
        <w:rPr>
          <w:rFonts w:ascii="Times New Roman" w:hAnsi="Times New Roman" w:cs="Times New Roman"/>
          <w:i/>
          <w:color w:val="000000" w:themeColor="text1"/>
          <w:sz w:val="20"/>
          <w:szCs w:val="20"/>
        </w:rPr>
        <w:t>Φ</w:t>
      </w:r>
      <w:r w:rsidR="0030756D" w:rsidRPr="009E65BB">
        <w:rPr>
          <w:rFonts w:ascii="Times New Roman" w:hAnsi="Times New Roman" w:cs="Times New Roman"/>
          <w:color w:val="000000" w:themeColor="text1"/>
          <w:sz w:val="20"/>
          <w:szCs w:val="20"/>
        </w:rPr>
        <w:t xml:space="preserve"> can be thought of as a sensor that multiplies the signal and picks up part of the signal. </w:t>
      </w:r>
      <w:r w:rsidR="0030756D" w:rsidRPr="00765DFE">
        <w:rPr>
          <w:rFonts w:ascii="Times New Roman" w:hAnsi="Times New Roman" w:cs="Times New Roman"/>
          <w:color w:val="00B050"/>
          <w:sz w:val="20"/>
          <w:szCs w:val="20"/>
          <w:rPrChange w:id="202" w:author="zmj" w:date="2017-09-08T10:06:00Z">
            <w:rPr>
              <w:rFonts w:ascii="Times New Roman" w:hAnsi="Times New Roman" w:cs="Times New Roman"/>
              <w:color w:val="000000" w:themeColor="text1"/>
              <w:sz w:val="20"/>
              <w:szCs w:val="20"/>
            </w:rPr>
          </w:rPrChange>
        </w:rPr>
        <w:t>And this part of the information sufficient to represent the original signal, and can find an algorithm to high-probability restore the original signal.</w:t>
      </w:r>
      <w:ins w:id="203" w:author="zmj" w:date="2017-09-08T10:26:00Z">
        <w:r w:rsidR="00800A1D" w:rsidRPr="00800A1D">
          <w:rPr>
            <w:rFonts w:ascii="Arial" w:hAnsi="Arial" w:cs="Arial"/>
            <w:color w:val="2E3033"/>
            <w:sz w:val="18"/>
            <w:szCs w:val="18"/>
            <w:shd w:val="clear" w:color="auto" w:fill="EEF0F2"/>
          </w:rPr>
          <w:t xml:space="preserve"> </w:t>
        </w:r>
        <w:r w:rsidR="00800A1D">
          <w:rPr>
            <w:rFonts w:ascii="Arial" w:hAnsi="Arial" w:cs="Arial"/>
            <w:color w:val="2E3033"/>
            <w:sz w:val="18"/>
            <w:szCs w:val="18"/>
            <w:shd w:val="clear" w:color="auto" w:fill="EEF0F2"/>
          </w:rPr>
          <w:t xml:space="preserve">This information is sufficient to represent the original signal and </w:t>
        </w:r>
      </w:ins>
      <w:ins w:id="204" w:author="zmj" w:date="2017-09-08T10:27:00Z">
        <w:r w:rsidR="00800A1D">
          <w:rPr>
            <w:rFonts w:ascii="Arial" w:hAnsi="Arial" w:cs="Arial"/>
            <w:color w:val="2E3033"/>
            <w:sz w:val="18"/>
            <w:szCs w:val="18"/>
            <w:shd w:val="clear" w:color="auto" w:fill="EEF0F2"/>
          </w:rPr>
          <w:t xml:space="preserve">we </w:t>
        </w:r>
      </w:ins>
      <w:ins w:id="205" w:author="zmj" w:date="2017-09-08T10:26:00Z">
        <w:r w:rsidR="00800A1D">
          <w:rPr>
            <w:rFonts w:ascii="Arial" w:hAnsi="Arial" w:cs="Arial"/>
            <w:color w:val="2E3033"/>
            <w:sz w:val="18"/>
            <w:szCs w:val="18"/>
            <w:shd w:val="clear" w:color="auto" w:fill="EEF0F2"/>
          </w:rPr>
          <w:t>can find an algorithm to restore the original signal with high probability.</w:t>
        </w:r>
      </w:ins>
    </w:p>
    <w:p w14:paraId="150C2096" w14:textId="77777777" w:rsidR="00540C19" w:rsidRDefault="00540C19" w:rsidP="00540C19">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0756D" w:rsidRPr="009E65BB">
        <w:rPr>
          <w:rFonts w:ascii="Times New Roman" w:hAnsi="Times New Roman" w:cs="Times New Roman"/>
          <w:color w:val="000000" w:themeColor="text1"/>
          <w:sz w:val="20"/>
          <w:szCs w:val="20"/>
        </w:rPr>
        <w:t xml:space="preserve">The general natural signal x itself is not sparse and needs sparse representation on some sparse base, </w:t>
      </w:r>
      <w:r w:rsidR="0030756D" w:rsidRPr="009441A9">
        <w:rPr>
          <w:rFonts w:ascii="Times New Roman" w:hAnsi="Times New Roman" w:cs="Times New Roman"/>
          <w:i/>
          <w:color w:val="000000" w:themeColor="text1"/>
          <w:sz w:val="20"/>
          <w:szCs w:val="20"/>
        </w:rPr>
        <w:t>x</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Ψs</w:t>
      </w:r>
      <w:r w:rsidR="0030756D" w:rsidRPr="009E65BB">
        <w:rPr>
          <w:rFonts w:ascii="Times New Roman" w:hAnsi="Times New Roman" w:cs="Times New Roman"/>
          <w:color w:val="000000" w:themeColor="text1"/>
          <w:sz w:val="20"/>
          <w:szCs w:val="20"/>
        </w:rPr>
        <w:t xml:space="preserve">, </w:t>
      </w:r>
      <w:r w:rsidR="0030756D" w:rsidRPr="009441A9">
        <w:rPr>
          <w:rFonts w:ascii="Times New Roman" w:hAnsi="Times New Roman" w:cs="Times New Roman"/>
          <w:i/>
          <w:color w:val="000000" w:themeColor="text1"/>
          <w:sz w:val="20"/>
          <w:szCs w:val="20"/>
        </w:rPr>
        <w:t>Ψ</w:t>
      </w:r>
      <w:r w:rsidR="0030756D" w:rsidRPr="009E65BB">
        <w:rPr>
          <w:rFonts w:ascii="Times New Roman" w:hAnsi="Times New Roman" w:cs="Times New Roman"/>
          <w:color w:val="000000" w:themeColor="text1"/>
          <w:sz w:val="20"/>
          <w:szCs w:val="20"/>
        </w:rPr>
        <w:t xml:space="preserve"> is the sparse matrix, </w:t>
      </w:r>
      <w:r w:rsidR="0030756D" w:rsidRPr="009441A9">
        <w:rPr>
          <w:rFonts w:ascii="Times New Roman" w:hAnsi="Times New Roman" w:cs="Times New Roman"/>
          <w:i/>
          <w:color w:val="000000" w:themeColor="text1"/>
          <w:sz w:val="20"/>
          <w:szCs w:val="20"/>
        </w:rPr>
        <w:t>s</w:t>
      </w:r>
      <w:r w:rsidR="0030756D" w:rsidRPr="009E65BB">
        <w:rPr>
          <w:rFonts w:ascii="Times New Roman" w:hAnsi="Times New Roman" w:cs="Times New Roman"/>
          <w:color w:val="000000" w:themeColor="text1"/>
          <w:sz w:val="20"/>
          <w:szCs w:val="20"/>
        </w:rPr>
        <w:t xml:space="preserve"> is the sparse coefficient (</w:t>
      </w:r>
      <w:r w:rsidR="0030756D" w:rsidRPr="009441A9">
        <w:rPr>
          <w:rFonts w:ascii="Times New Roman" w:hAnsi="Times New Roman" w:cs="Times New Roman"/>
          <w:i/>
          <w:color w:val="000000" w:themeColor="text1"/>
          <w:sz w:val="20"/>
          <w:szCs w:val="20"/>
        </w:rPr>
        <w:t>s</w:t>
      </w:r>
      <w:r w:rsidR="0030756D" w:rsidRPr="009E65BB">
        <w:rPr>
          <w:rFonts w:ascii="Times New Roman" w:hAnsi="Times New Roman" w:cs="Times New Roman"/>
          <w:color w:val="000000" w:themeColor="text1"/>
          <w:sz w:val="20"/>
          <w:szCs w:val="20"/>
        </w:rPr>
        <w:t xml:space="preserve"> only </w:t>
      </w:r>
      <w:r w:rsidR="00501BCB" w:rsidRPr="009441A9">
        <w:rPr>
          <w:rFonts w:ascii="Times New Roman" w:hAnsi="Times New Roman" w:cs="Times New Roman"/>
          <w:i/>
          <w:color w:val="000000" w:themeColor="text1"/>
          <w:sz w:val="20"/>
          <w:szCs w:val="20"/>
        </w:rPr>
        <w:t>K</w:t>
      </w:r>
      <w:r w:rsidR="00501BCB">
        <w:rPr>
          <w:rFonts w:ascii="Times New Roman" w:hAnsi="Times New Roman" w:cs="Times New Roman"/>
          <w:color w:val="000000" w:themeColor="text1"/>
          <w:sz w:val="20"/>
          <w:szCs w:val="20"/>
        </w:rPr>
        <w:t xml:space="preserve"> are nonzero values (</w:t>
      </w:r>
      <w:r w:rsidR="00501BCB" w:rsidRPr="009441A9">
        <w:rPr>
          <w:rFonts w:ascii="Times New Roman" w:hAnsi="Times New Roman" w:cs="Times New Roman"/>
          <w:i/>
          <w:color w:val="000000" w:themeColor="text1"/>
          <w:sz w:val="20"/>
          <w:szCs w:val="20"/>
        </w:rPr>
        <w:t>K</w:t>
      </w:r>
      <w:r w:rsidR="00501BCB">
        <w:rPr>
          <w:rFonts w:ascii="Times New Roman" w:hAnsi="Times New Roman" w:cs="Times New Roman"/>
          <w:color w:val="000000" w:themeColor="text1"/>
          <w:sz w:val="20"/>
          <w:szCs w:val="20"/>
        </w:rPr>
        <w:t xml:space="preserve"> &lt;&lt; </w:t>
      </w:r>
      <w:r w:rsidR="00501BCB" w:rsidRPr="009441A9">
        <w:rPr>
          <w:rFonts w:ascii="Times New Roman" w:hAnsi="Times New Roman" w:cs="Times New Roman"/>
          <w:i/>
          <w:color w:val="000000" w:themeColor="text1"/>
          <w:sz w:val="20"/>
          <w:szCs w:val="20"/>
        </w:rPr>
        <w:t>N</w:t>
      </w:r>
      <w:r w:rsidR="00501BCB">
        <w:rPr>
          <w:rFonts w:ascii="Times New Roman" w:hAnsi="Times New Roman" w:cs="Times New Roman"/>
          <w:color w:val="000000" w:themeColor="text1"/>
          <w:sz w:val="20"/>
          <w:szCs w:val="20"/>
        </w:rPr>
        <w:t>).</w:t>
      </w:r>
    </w:p>
    <w:p w14:paraId="0D4AD9F6" w14:textId="77777777" w:rsidR="00540C19" w:rsidRDefault="00540C19" w:rsidP="00540C19">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0756D" w:rsidRPr="009E65BB">
        <w:rPr>
          <w:rFonts w:ascii="Times New Roman" w:hAnsi="Times New Roman" w:cs="Times New Roman"/>
          <w:color w:val="000000" w:themeColor="text1"/>
          <w:sz w:val="20"/>
          <w:szCs w:val="20"/>
        </w:rPr>
        <w:t xml:space="preserve">The compressed sensing equation is </w:t>
      </w:r>
      <w:r w:rsidR="0030756D" w:rsidRPr="005D2F8F">
        <w:rPr>
          <w:rFonts w:ascii="Times New Roman" w:hAnsi="Times New Roman" w:cs="Times New Roman"/>
          <w:i/>
          <w:color w:val="000000" w:themeColor="text1"/>
          <w:sz w:val="20"/>
          <w:szCs w:val="20"/>
        </w:rPr>
        <w:t>y</w:t>
      </w:r>
      <w:r w:rsidR="0030756D" w:rsidRPr="009E65BB">
        <w:rPr>
          <w:rFonts w:ascii="Times New Roman" w:hAnsi="Times New Roman" w:cs="Times New Roman"/>
          <w:color w:val="000000" w:themeColor="text1"/>
          <w:sz w:val="20"/>
          <w:szCs w:val="20"/>
        </w:rPr>
        <w:t xml:space="preserve"> = </w:t>
      </w:r>
      <w:r w:rsidR="0030756D" w:rsidRPr="005D2F8F">
        <w:rPr>
          <w:rFonts w:ascii="Times New Roman" w:hAnsi="Times New Roman" w:cs="Times New Roman"/>
          <w:i/>
          <w:color w:val="000000" w:themeColor="text1"/>
          <w:sz w:val="20"/>
          <w:szCs w:val="20"/>
        </w:rPr>
        <w:t>Φx</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ΦΨs</w:t>
      </w:r>
      <w:r w:rsidR="0030756D" w:rsidRPr="009E65BB">
        <w:rPr>
          <w:rFonts w:ascii="Times New Roman" w:hAnsi="Times New Roman" w:cs="Times New Roman"/>
          <w:color w:val="000000" w:themeColor="text1"/>
          <w:sz w:val="20"/>
          <w:szCs w:val="20"/>
        </w:rPr>
        <w:t xml:space="preserve"> = </w:t>
      </w:r>
      <w:r w:rsidR="004F7421" w:rsidRPr="009441A9">
        <w:rPr>
          <w:rFonts w:ascii="Times New Roman" w:hAnsi="Times New Roman" w:cs="Times New Roman"/>
          <w:i/>
          <w:color w:val="000000" w:themeColor="text1"/>
          <w:sz w:val="20"/>
          <w:szCs w:val="20"/>
        </w:rPr>
        <w:t>A</w:t>
      </w:r>
      <w:r w:rsidR="00501BCB" w:rsidRPr="009441A9">
        <w:rPr>
          <w:rFonts w:ascii="Times New Roman" w:hAnsi="Times New Roman" w:cs="Times New Roman"/>
          <w:i/>
          <w:color w:val="000000" w:themeColor="text1"/>
          <w:sz w:val="20"/>
          <w:szCs w:val="20"/>
        </w:rPr>
        <w:t>s</w:t>
      </w:r>
      <w:r w:rsidR="00501BCB">
        <w:rPr>
          <w:rFonts w:ascii="Times New Roman" w:hAnsi="Times New Roman" w:cs="Times New Roman"/>
          <w:color w:val="000000" w:themeColor="text1"/>
          <w:sz w:val="20"/>
          <w:szCs w:val="20"/>
        </w:rPr>
        <w:t>.</w:t>
      </w:r>
    </w:p>
    <w:p w14:paraId="0B986014" w14:textId="77777777" w:rsidR="00D133E8" w:rsidRPr="00540C19" w:rsidRDefault="00540C19" w:rsidP="00540C19">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  </w:t>
      </w:r>
      <w:r w:rsidR="0030756D" w:rsidRPr="009E65BB">
        <w:rPr>
          <w:rFonts w:ascii="Times New Roman" w:hAnsi="Times New Roman" w:cs="Times New Roman"/>
          <w:color w:val="000000" w:themeColor="text1"/>
          <w:sz w:val="20"/>
          <w:szCs w:val="20"/>
        </w:rPr>
        <w:t xml:space="preserve">The original measurement matrix Φ is transformed into </w:t>
      </w:r>
      <w:r w:rsidR="004F7421" w:rsidRPr="009441A9">
        <w:rPr>
          <w:rFonts w:ascii="Times New Roman" w:hAnsi="Times New Roman" w:cs="Times New Roman"/>
          <w:i/>
          <w:color w:val="000000" w:themeColor="text1"/>
          <w:sz w:val="20"/>
          <w:szCs w:val="20"/>
        </w:rPr>
        <w:t>A</w:t>
      </w:r>
      <w:r w:rsidR="0030756D" w:rsidRPr="009E65BB">
        <w:rPr>
          <w:rFonts w:ascii="Times New Roman" w:hAnsi="Times New Roman" w:cs="Times New Roman"/>
          <w:color w:val="000000" w:themeColor="text1"/>
          <w:sz w:val="20"/>
          <w:szCs w:val="20"/>
        </w:rPr>
        <w:t xml:space="preserve"> =</w:t>
      </w:r>
      <w:r w:rsidR="0030756D" w:rsidRPr="009441A9">
        <w:rPr>
          <w:rFonts w:ascii="Times New Roman" w:hAnsi="Times New Roman" w:cs="Times New Roman"/>
          <w:i/>
          <w:color w:val="000000" w:themeColor="text1"/>
          <w:sz w:val="20"/>
          <w:szCs w:val="20"/>
        </w:rPr>
        <w:t xml:space="preserve"> ΦΨ</w:t>
      </w:r>
      <w:r w:rsidR="0030756D" w:rsidRPr="009E65BB">
        <w:rPr>
          <w:rFonts w:ascii="Times New Roman" w:hAnsi="Times New Roman" w:cs="Times New Roman"/>
          <w:color w:val="000000" w:themeColor="text1"/>
          <w:sz w:val="20"/>
          <w:szCs w:val="20"/>
        </w:rPr>
        <w:t xml:space="preserve"> (called the sensing matrix), and the approximation value </w:t>
      </w:r>
      <w:r w:rsidR="0030756D" w:rsidRPr="009441A9">
        <w:rPr>
          <w:rFonts w:ascii="Times New Roman" w:hAnsi="Times New Roman" w:cs="Times New Roman"/>
          <w:i/>
          <w:color w:val="000000" w:themeColor="text1"/>
          <w:sz w:val="20"/>
          <w:szCs w:val="20"/>
        </w:rPr>
        <w:t>s'</w:t>
      </w:r>
      <w:r w:rsidR="0030756D" w:rsidRPr="009E65BB">
        <w:rPr>
          <w:rFonts w:ascii="Times New Roman" w:hAnsi="Times New Roman" w:cs="Times New Roman"/>
          <w:color w:val="000000" w:themeColor="text1"/>
          <w:sz w:val="20"/>
          <w:szCs w:val="20"/>
        </w:rPr>
        <w:t xml:space="preserve"> of s is solved. Then the original signal </w:t>
      </w:r>
      <w:r w:rsidR="0030756D" w:rsidRPr="009441A9">
        <w:rPr>
          <w:rFonts w:ascii="Times New Roman" w:hAnsi="Times New Roman" w:cs="Times New Roman"/>
          <w:i/>
          <w:color w:val="000000" w:themeColor="text1"/>
          <w:sz w:val="20"/>
          <w:szCs w:val="20"/>
        </w:rPr>
        <w:t>x'</w:t>
      </w:r>
      <w:r w:rsidR="0030756D" w:rsidRPr="009E65BB">
        <w:rPr>
          <w:rFonts w:ascii="Times New Roman" w:hAnsi="Times New Roman" w:cs="Times New Roman"/>
          <w:color w:val="000000" w:themeColor="text1"/>
          <w:sz w:val="20"/>
          <w:szCs w:val="20"/>
        </w:rPr>
        <w:t xml:space="preserve"> = </w:t>
      </w:r>
      <w:r w:rsidR="0030756D" w:rsidRPr="009441A9">
        <w:rPr>
          <w:rFonts w:ascii="Times New Roman" w:hAnsi="Times New Roman" w:cs="Times New Roman"/>
          <w:i/>
          <w:color w:val="000000" w:themeColor="text1"/>
          <w:sz w:val="20"/>
          <w:szCs w:val="20"/>
        </w:rPr>
        <w:t>Ψs'</w:t>
      </w:r>
      <w:r w:rsidR="0030756D" w:rsidRPr="009E65BB">
        <w:rPr>
          <w:rFonts w:ascii="Times New Roman" w:hAnsi="Times New Roman" w:cs="Times New Roman"/>
          <w:color w:val="000000" w:themeColor="text1"/>
          <w:sz w:val="20"/>
          <w:szCs w:val="20"/>
        </w:rPr>
        <w:t>.</w:t>
      </w:r>
    </w:p>
    <w:p w14:paraId="6FAA8B19" w14:textId="77777777" w:rsidR="00B647F0" w:rsidRPr="009E65BB" w:rsidRDefault="0045166D" w:rsidP="007C4D79">
      <w:pPr>
        <w:autoSpaceDE w:val="0"/>
        <w:autoSpaceDN w:val="0"/>
        <w:adjustRightInd w:val="0"/>
        <w:snapToGrid w:val="0"/>
        <w:spacing w:beforeLines="50" w:before="120" w:afterLines="50" w:after="120"/>
        <w:outlineLvl w:val="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5. </w:t>
      </w:r>
      <w:r w:rsidRPr="0045166D">
        <w:rPr>
          <w:rFonts w:ascii="Times New Roman" w:hAnsi="Times New Roman" w:cs="Times New Roman"/>
          <w:b/>
          <w:color w:val="000000" w:themeColor="text1"/>
          <w:sz w:val="20"/>
          <w:szCs w:val="20"/>
        </w:rPr>
        <w:t>Sparse high-noise GPS Trajectory Data Compression and Recovery based on Compressed Sensing</w:t>
      </w:r>
    </w:p>
    <w:p w14:paraId="7CA721E2" w14:textId="77777777" w:rsidR="00D133E8" w:rsidRPr="009E65BB" w:rsidRDefault="00D133E8" w:rsidP="00D133E8">
      <w:pPr>
        <w:adjustRightInd w:val="0"/>
        <w:snapToGrid w:val="0"/>
        <w:ind w:firstLineChars="100" w:firstLine="200"/>
        <w:rPr>
          <w:rFonts w:ascii="Times New Roman" w:hAnsi="Times New Roman" w:cs="Times New Roman"/>
          <w:color w:val="000000" w:themeColor="text1"/>
          <w:szCs w:val="21"/>
        </w:rPr>
      </w:pPr>
      <w:r w:rsidRPr="009E65BB">
        <w:rPr>
          <w:rFonts w:ascii="Times New Roman" w:hAnsi="Times New Roman" w:cs="Times New Roman"/>
          <w:color w:val="000000" w:themeColor="text1"/>
          <w:sz w:val="20"/>
          <w:szCs w:val="20"/>
        </w:rPr>
        <w:t>As discussed above, this paper proposes a Sparse high-noise GPS Trajectory Data Compression and Recovery based on Compressed Sensing (SGTCR-CS)</w:t>
      </w:r>
      <w:r w:rsidR="00723AE8" w:rsidRPr="009E65BB">
        <w:rPr>
          <w:rFonts w:ascii="Times New Roman" w:hAnsi="Times New Roman" w:cs="Times New Roman"/>
          <w:color w:val="000000" w:themeColor="text1"/>
          <w:sz w:val="20"/>
          <w:szCs w:val="20"/>
        </w:rPr>
        <w:t>.</w:t>
      </w:r>
      <w:r w:rsidR="00C45366" w:rsidRPr="009E65BB">
        <w:rPr>
          <w:rFonts w:ascii="Times New Roman" w:hAnsi="Times New Roman" w:cs="Times New Roman"/>
          <w:color w:val="000000" w:themeColor="text1"/>
          <w:sz w:val="20"/>
          <w:szCs w:val="20"/>
        </w:rPr>
        <w:t xml:space="preserve"> The GPS trajectory is a time-stamped series of location points and we suppose that it contains n points. The data can be denoted by </w:t>
      </w:r>
      <w:r w:rsidR="00C45366" w:rsidRPr="0014745A">
        <w:rPr>
          <w:rFonts w:ascii="Times New Roman" w:hAnsi="Times New Roman" w:cs="Times New Roman"/>
          <w:i/>
          <w:color w:val="000000" w:themeColor="text1"/>
          <w:sz w:val="20"/>
          <w:szCs w:val="20"/>
        </w:rPr>
        <w:t>P</w:t>
      </w:r>
      <w:r w:rsidR="00C45366" w:rsidRPr="009E65BB">
        <w:rPr>
          <w:rFonts w:ascii="Times New Roman" w:hAnsi="Times New Roman" w:cs="Times New Roman"/>
          <w:color w:val="000000" w:themeColor="text1"/>
          <w:sz w:val="20"/>
          <w:szCs w:val="20"/>
        </w:rPr>
        <w:t xml:space="preserve"> = {</w:t>
      </w:r>
      <w:r w:rsidR="00C45366" w:rsidRPr="009E65BB">
        <w:rPr>
          <w:rFonts w:ascii="Times New Roman" w:hAnsi="Times New Roman" w:cs="Times New Roman"/>
          <w:i/>
          <w:color w:val="000000" w:themeColor="text1"/>
          <w:sz w:val="20"/>
          <w:szCs w:val="20"/>
        </w:rPr>
        <w:t>p</w:t>
      </w:r>
      <w:r w:rsidR="00C45366" w:rsidRPr="009E65BB">
        <w:rPr>
          <w:rFonts w:ascii="Times New Roman" w:hAnsi="Times New Roman" w:cs="Times New Roman"/>
          <w:i/>
          <w:color w:val="000000" w:themeColor="text1"/>
          <w:sz w:val="20"/>
          <w:szCs w:val="20"/>
          <w:vertAlign w:val="subscript"/>
        </w:rPr>
        <w:t>1</w:t>
      </w:r>
      <w:r w:rsidR="00C45366" w:rsidRPr="009E65BB">
        <w:rPr>
          <w:rFonts w:ascii="Times New Roman" w:hAnsi="Times New Roman" w:cs="Times New Roman"/>
          <w:color w:val="000000" w:themeColor="text1"/>
          <w:sz w:val="20"/>
          <w:szCs w:val="20"/>
        </w:rPr>
        <w:t xml:space="preserve">, </w:t>
      </w:r>
      <w:r w:rsidR="00C45366" w:rsidRPr="009E65BB">
        <w:rPr>
          <w:rFonts w:ascii="Times New Roman" w:hAnsi="Times New Roman" w:cs="Times New Roman"/>
          <w:i/>
          <w:color w:val="000000" w:themeColor="text1"/>
          <w:sz w:val="20"/>
          <w:szCs w:val="20"/>
        </w:rPr>
        <w:t>p</w:t>
      </w:r>
      <w:r w:rsidR="00C45366" w:rsidRPr="009E65BB">
        <w:rPr>
          <w:rFonts w:ascii="Times New Roman" w:hAnsi="Times New Roman" w:cs="Times New Roman"/>
          <w:i/>
          <w:color w:val="000000" w:themeColor="text1"/>
          <w:sz w:val="20"/>
          <w:szCs w:val="20"/>
          <w:vertAlign w:val="subscript"/>
        </w:rPr>
        <w:t>2</w:t>
      </w:r>
      <w:r w:rsidR="00C45366" w:rsidRPr="009E65BB">
        <w:rPr>
          <w:rFonts w:ascii="Times New Roman" w:hAnsi="Times New Roman" w:cs="Times New Roman"/>
          <w:color w:val="000000" w:themeColor="text1"/>
          <w:sz w:val="20"/>
          <w:szCs w:val="20"/>
        </w:rPr>
        <w:t xml:space="preserve">, …, </w:t>
      </w:r>
      <w:r w:rsidR="00C45366" w:rsidRPr="009E65BB">
        <w:rPr>
          <w:rFonts w:ascii="Times New Roman" w:hAnsi="Times New Roman" w:cs="Times New Roman"/>
          <w:i/>
          <w:color w:val="000000" w:themeColor="text1"/>
          <w:sz w:val="20"/>
          <w:szCs w:val="20"/>
        </w:rPr>
        <w:t>p</w:t>
      </w:r>
      <w:r w:rsidR="00C45366" w:rsidRPr="009E65BB">
        <w:rPr>
          <w:rFonts w:ascii="Times New Roman" w:hAnsi="Times New Roman" w:cs="Times New Roman"/>
          <w:i/>
          <w:color w:val="000000" w:themeColor="text1"/>
          <w:sz w:val="20"/>
          <w:szCs w:val="20"/>
          <w:vertAlign w:val="subscript"/>
        </w:rPr>
        <w:t>n</w:t>
      </w:r>
      <w:r w:rsidR="00C45366" w:rsidRPr="009E65BB">
        <w:rPr>
          <w:rFonts w:ascii="Times New Roman" w:hAnsi="Times New Roman" w:cs="Times New Roman"/>
          <w:color w:val="000000" w:themeColor="text1"/>
          <w:sz w:val="20"/>
          <w:szCs w:val="20"/>
        </w:rPr>
        <w:t xml:space="preserve">}. The process of the algorithm we proposed is shown in Figure </w:t>
      </w:r>
      <w:r w:rsidR="000C687E">
        <w:rPr>
          <w:rFonts w:ascii="Times New Roman" w:hAnsi="Times New Roman" w:cs="Times New Roman"/>
          <w:color w:val="000000" w:themeColor="text1"/>
          <w:sz w:val="20"/>
          <w:szCs w:val="20"/>
        </w:rPr>
        <w:t>3</w:t>
      </w:r>
      <w:r w:rsidR="00C45366" w:rsidRPr="009E65BB">
        <w:rPr>
          <w:rFonts w:ascii="Times New Roman" w:hAnsi="Times New Roman" w:cs="Times New Roman"/>
          <w:color w:val="000000" w:themeColor="text1"/>
          <w:sz w:val="20"/>
          <w:szCs w:val="20"/>
        </w:rPr>
        <w:t xml:space="preserve"> and can be divided into compression algorithm and recovery algorithm.</w:t>
      </w:r>
    </w:p>
    <w:p w14:paraId="32CBD935" w14:textId="77777777" w:rsidR="00206B3F" w:rsidRPr="009E65BB" w:rsidRDefault="00ED1F7E" w:rsidP="00D337B7">
      <w:pPr>
        <w:autoSpaceDE w:val="0"/>
        <w:autoSpaceDN w:val="0"/>
        <w:adjustRightInd w:val="0"/>
        <w:snapToGrid w:val="0"/>
        <w:ind w:firstLineChars="100" w:firstLine="210"/>
        <w:jc w:val="center"/>
        <w:rPr>
          <w:rFonts w:ascii="Times New Roman" w:hAnsi="Times New Roman" w:cs="Times New Roman"/>
          <w:color w:val="000000" w:themeColor="text1"/>
          <w:sz w:val="20"/>
          <w:szCs w:val="20"/>
        </w:rPr>
      </w:pPr>
      <w:r>
        <w:object w:dxaOrig="9886" w:dyaOrig="960" w14:anchorId="0EA5178C">
          <v:shape id="_x0000_i1039" type="#_x0000_t75" style="width:397.05pt;height:38.15pt" o:ole="">
            <v:imagedata r:id="rId40" o:title=""/>
          </v:shape>
          <o:OLEObject Type="Embed" ProgID="Visio.Drawing.15" ShapeID="_x0000_i1039" DrawAspect="Content" ObjectID="_1566409820" r:id="rId41"/>
        </w:object>
      </w:r>
    </w:p>
    <w:p w14:paraId="515894B4" w14:textId="77777777" w:rsidR="003D35E3" w:rsidRPr="00501BCB" w:rsidRDefault="00DF0AE3" w:rsidP="00AC6784">
      <w:pPr>
        <w:autoSpaceDE w:val="0"/>
        <w:autoSpaceDN w:val="0"/>
        <w:adjustRightInd w:val="0"/>
        <w:snapToGrid w:val="0"/>
        <w:ind w:firstLineChars="100" w:firstLine="201"/>
        <w:jc w:val="center"/>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Figure </w:t>
      </w:r>
      <w:r w:rsidR="000C687E">
        <w:rPr>
          <w:rFonts w:ascii="Times New Roman" w:hAnsi="Times New Roman" w:cs="Times New Roman"/>
          <w:b/>
          <w:color w:val="000000" w:themeColor="text1"/>
          <w:sz w:val="20"/>
          <w:szCs w:val="20"/>
        </w:rPr>
        <w:t>3</w:t>
      </w:r>
      <w:r w:rsidRPr="009E65BB">
        <w:rPr>
          <w:rFonts w:ascii="Times New Roman" w:hAnsi="Times New Roman" w:cs="Times New Roman"/>
          <w:b/>
          <w:color w:val="000000" w:themeColor="text1"/>
          <w:sz w:val="20"/>
          <w:szCs w:val="20"/>
        </w:rPr>
        <w:t>.</w:t>
      </w:r>
      <w:r w:rsidRPr="009E65BB">
        <w:rPr>
          <w:rFonts w:ascii="Times New Roman" w:hAnsi="Times New Roman" w:cs="Times New Roman"/>
          <w:color w:val="000000" w:themeColor="text1"/>
          <w:sz w:val="20"/>
          <w:szCs w:val="20"/>
        </w:rPr>
        <w:t xml:space="preserve"> The</w:t>
      </w:r>
      <w:r w:rsidR="00AC6784">
        <w:rPr>
          <w:rFonts w:ascii="Times New Roman" w:hAnsi="Times New Roman" w:cs="Times New Roman"/>
          <w:color w:val="000000" w:themeColor="text1"/>
          <w:sz w:val="20"/>
          <w:szCs w:val="20"/>
        </w:rPr>
        <w:t xml:space="preserve"> process of SGTCR-CS</w:t>
      </w:r>
    </w:p>
    <w:p w14:paraId="4E4D9E0C" w14:textId="77777777" w:rsidR="005D03D4" w:rsidRPr="009E65BB" w:rsidRDefault="00A2513D" w:rsidP="00501BCB">
      <w:pPr>
        <w:autoSpaceDE w:val="0"/>
        <w:autoSpaceDN w:val="0"/>
        <w:adjustRightInd w:val="0"/>
        <w:snapToGrid w:val="0"/>
        <w:spacing w:beforeLines="50" w:before="120" w:afterLines="50" w:after="120"/>
        <w:outlineLvl w:val="1"/>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 xml:space="preserve">5.1 The </w:t>
      </w:r>
      <w:r w:rsidR="005D03D4" w:rsidRPr="009E65BB">
        <w:rPr>
          <w:rFonts w:ascii="Times New Roman" w:hAnsi="Times New Roman" w:cs="Times New Roman"/>
          <w:b/>
          <w:color w:val="000000" w:themeColor="text1"/>
          <w:sz w:val="20"/>
          <w:szCs w:val="20"/>
        </w:rPr>
        <w:t xml:space="preserve">improved </w:t>
      </w:r>
      <w:r w:rsidRPr="009E65BB">
        <w:rPr>
          <w:rFonts w:ascii="Times New Roman" w:hAnsi="Times New Roman" w:cs="Times New Roman"/>
          <w:b/>
          <w:color w:val="000000" w:themeColor="text1"/>
          <w:sz w:val="20"/>
          <w:szCs w:val="20"/>
        </w:rPr>
        <w:t>GPS Trajectory Data Compression Algorithm</w:t>
      </w:r>
    </w:p>
    <w:p w14:paraId="12B51857" w14:textId="77777777" w:rsidR="008C17B2" w:rsidRPr="009E65BB" w:rsidRDefault="00705315" w:rsidP="00705315">
      <w:pPr>
        <w:autoSpaceDE w:val="0"/>
        <w:autoSpaceDN w:val="0"/>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  </w:t>
      </w:r>
      <w:r w:rsidR="00F96B54" w:rsidRPr="009E65BB">
        <w:rPr>
          <w:rFonts w:ascii="Times New Roman" w:hAnsi="Times New Roman" w:cs="Times New Roman"/>
          <w:color w:val="000000" w:themeColor="text1"/>
          <w:sz w:val="20"/>
          <w:szCs w:val="20"/>
        </w:rPr>
        <w:t>From F</w:t>
      </w:r>
      <w:r w:rsidRPr="009E65BB">
        <w:rPr>
          <w:rFonts w:ascii="Times New Roman" w:hAnsi="Times New Roman" w:cs="Times New Roman"/>
          <w:color w:val="000000" w:themeColor="text1"/>
          <w:sz w:val="20"/>
          <w:szCs w:val="20"/>
        </w:rPr>
        <w:t xml:space="preserve">igure </w:t>
      </w:r>
      <w:r w:rsidR="000C687E">
        <w:rPr>
          <w:rFonts w:ascii="Times New Roman" w:hAnsi="Times New Roman" w:cs="Times New Roman"/>
          <w:color w:val="000000" w:themeColor="text1"/>
          <w:sz w:val="20"/>
          <w:szCs w:val="20"/>
        </w:rPr>
        <w:t>3</w:t>
      </w:r>
      <w:r w:rsidR="00F96B54" w:rsidRPr="009E65BB">
        <w:rPr>
          <w:rFonts w:ascii="Times New Roman" w:hAnsi="Times New Roman" w:cs="Times New Roman"/>
          <w:color w:val="000000" w:themeColor="text1"/>
          <w:sz w:val="20"/>
          <w:szCs w:val="20"/>
        </w:rPr>
        <w:t xml:space="preserve"> we can see that </w:t>
      </w:r>
      <w:r w:rsidRPr="009E65BB">
        <w:rPr>
          <w:rFonts w:ascii="Times New Roman" w:hAnsi="Times New Roman" w:cs="Times New Roman"/>
          <w:color w:val="000000" w:themeColor="text1"/>
          <w:sz w:val="20"/>
          <w:szCs w:val="20"/>
        </w:rPr>
        <w:t xml:space="preserve">the compression process </w:t>
      </w:r>
      <w:r w:rsidR="008C7B6F" w:rsidRPr="009E65BB">
        <w:rPr>
          <w:rFonts w:ascii="Times New Roman" w:hAnsi="Times New Roman" w:cs="Times New Roman"/>
          <w:color w:val="000000" w:themeColor="text1"/>
          <w:sz w:val="20"/>
          <w:szCs w:val="20"/>
        </w:rPr>
        <w:t xml:space="preserve">mainly </w:t>
      </w:r>
      <w:r w:rsidR="00F96B54" w:rsidRPr="009E65BB">
        <w:rPr>
          <w:rFonts w:ascii="Times New Roman" w:hAnsi="Times New Roman" w:cs="Times New Roman"/>
          <w:color w:val="000000" w:themeColor="text1"/>
          <w:sz w:val="20"/>
          <w:szCs w:val="20"/>
        </w:rPr>
        <w:t xml:space="preserve">contains </w:t>
      </w:r>
      <w:r w:rsidR="008C17B2" w:rsidRPr="009E65BB">
        <w:rPr>
          <w:rFonts w:ascii="Times New Roman" w:hAnsi="Times New Roman" w:cs="Times New Roman"/>
          <w:color w:val="000000" w:themeColor="text1"/>
          <w:sz w:val="20"/>
          <w:szCs w:val="20"/>
        </w:rPr>
        <w:t>coordinate transformation, trajectory noise filtering and compression. Based on the above analysis, the improved GPS trajectory compression algorithm is provided in Algorithm 1.</w:t>
      </w:r>
    </w:p>
    <w:p w14:paraId="48737D40" w14:textId="77777777" w:rsidR="005D03D4" w:rsidRPr="009E65BB" w:rsidRDefault="00F96B54" w:rsidP="005D03D4">
      <w:pPr>
        <w:autoSpaceDE w:val="0"/>
        <w:autoSpaceDN w:val="0"/>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noProof/>
          <w:color w:val="000000" w:themeColor="text1"/>
          <w:kern w:val="0"/>
          <w:szCs w:val="21"/>
        </w:rPr>
        <w:lastRenderedPageBreak/>
        <mc:AlternateContent>
          <mc:Choice Requires="wps">
            <w:drawing>
              <wp:inline distT="0" distB="0" distL="0" distR="0" wp14:anchorId="6E851EFD" wp14:editId="0402B48B">
                <wp:extent cx="5270500" cy="2472538"/>
                <wp:effectExtent l="0" t="0" r="25400" b="23495"/>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2472538"/>
                        </a:xfrm>
                        <a:prstGeom prst="rect">
                          <a:avLst/>
                        </a:prstGeom>
                        <a:solidFill>
                          <a:srgbClr val="FFFFFF"/>
                        </a:solidFill>
                        <a:ln w="3175">
                          <a:solidFill>
                            <a:srgbClr val="000000"/>
                          </a:solidFill>
                          <a:miter lim="800000"/>
                          <a:headEnd/>
                          <a:tailEnd/>
                        </a:ln>
                      </wps:spPr>
                      <wps:txbx>
                        <w:txbxContent>
                          <w:p w14:paraId="1DD9749A" w14:textId="77777777" w:rsidR="00C83ECE" w:rsidRPr="00091238" w:rsidRDefault="00C83ECE" w:rsidP="00F96B54">
                            <w:pPr>
                              <w:spacing w:line="240" w:lineRule="exact"/>
                              <w:rPr>
                                <w:rFonts w:ascii="Times New Roman" w:hAnsi="Times New Roman" w:cs="Times New Roman"/>
                                <w:b/>
                                <w:color w:val="000000" w:themeColor="text1"/>
                                <w:sz w:val="20"/>
                                <w:szCs w:val="20"/>
                              </w:rPr>
                            </w:pPr>
                            <w:r w:rsidRPr="00091238">
                              <w:rPr>
                                <w:rFonts w:ascii="Times New Roman" w:hAnsi="Times New Roman" w:cs="Times New Roman"/>
                                <w:b/>
                                <w:sz w:val="20"/>
                                <w:szCs w:val="20"/>
                              </w:rPr>
                              <w:t>Algorithm 1:</w:t>
                            </w:r>
                            <w:r w:rsidRPr="00091238">
                              <w:rPr>
                                <w:rFonts w:ascii="Times New Roman" w:hAnsi="Times New Roman" w:cs="Times New Roman"/>
                                <w:b/>
                                <w:color w:val="000000" w:themeColor="text1"/>
                                <w:sz w:val="20"/>
                                <w:szCs w:val="20"/>
                              </w:rPr>
                              <w:t xml:space="preserve"> The improved GPS Trajectory Data Compression Algorithm</w:t>
                            </w:r>
                          </w:p>
                          <w:p w14:paraId="3A5AE979" w14:textId="77777777" w:rsidR="00C83ECE" w:rsidRPr="00091238" w:rsidRDefault="00C83ECE" w:rsidP="00F96B54">
                            <w:pPr>
                              <w:spacing w:line="240" w:lineRule="exact"/>
                              <w:rPr>
                                <w:rFonts w:ascii="Times New Roman" w:hAnsi="Times New Roman" w:cs="Times New Roman"/>
                                <w:b/>
                                <w:color w:val="000000" w:themeColor="text1"/>
                                <w:sz w:val="20"/>
                                <w:szCs w:val="20"/>
                              </w:rPr>
                            </w:pPr>
                            <w:r w:rsidRPr="00091238">
                              <w:rPr>
                                <w:rFonts w:ascii="Times New Roman" w:hAnsi="Times New Roman" w:cs="Times New Roman"/>
                                <w:b/>
                                <w:color w:val="000000" w:themeColor="text1"/>
                                <w:sz w:val="20"/>
                                <w:szCs w:val="20"/>
                              </w:rPr>
                              <w:tab/>
                              <w:t xml:space="preserve">Input: </w:t>
                            </w:r>
                            <w:r w:rsidRPr="00091238">
                              <w:rPr>
                                <w:rFonts w:ascii="Times New Roman" w:hAnsi="Times New Roman" w:cs="Times New Roman"/>
                                <w:color w:val="000000" w:themeColor="text1"/>
                                <w:sz w:val="20"/>
                                <w:szCs w:val="20"/>
                              </w:rPr>
                              <w:t xml:space="preserve">The GPS trajectory </w:t>
                            </w:r>
                            <w:r w:rsidRPr="00091238">
                              <w:rPr>
                                <w:rFonts w:ascii="Times New Roman" w:hAnsi="Times New Roman" w:cs="Times New Roman"/>
                                <w:i/>
                                <w:color w:val="000000" w:themeColor="text1"/>
                                <w:sz w:val="20"/>
                                <w:szCs w:val="20"/>
                              </w:rPr>
                              <w:t>p</w:t>
                            </w:r>
                          </w:p>
                          <w:p w14:paraId="4CBBA345" w14:textId="77777777" w:rsidR="00C83ECE" w:rsidRPr="00091238" w:rsidRDefault="00C83ECE" w:rsidP="00BB4BDD">
                            <w:pPr>
                              <w:rPr>
                                <w:rFonts w:ascii="Times New Roman" w:hAnsi="Times New Roman" w:cs="Times New Roman"/>
                                <w:color w:val="000000" w:themeColor="text1"/>
                                <w:sz w:val="20"/>
                                <w:szCs w:val="20"/>
                              </w:rPr>
                            </w:pPr>
                            <w:r w:rsidRPr="00091238">
                              <w:rPr>
                                <w:rFonts w:ascii="Times New Roman" w:hAnsi="Times New Roman" w:cs="Times New Roman"/>
                                <w:b/>
                                <w:color w:val="000000" w:themeColor="text1"/>
                                <w:sz w:val="20"/>
                                <w:szCs w:val="20"/>
                              </w:rPr>
                              <w:tab/>
                              <w:t xml:space="preserve">Output: </w:t>
                            </w:r>
                            <w:r w:rsidRPr="00091238">
                              <w:rPr>
                                <w:rFonts w:ascii="Times New Roman" w:hAnsi="Times New Roman" w:cs="Times New Roman"/>
                                <w:color w:val="000000" w:themeColor="text1"/>
                                <w:sz w:val="20"/>
                                <w:szCs w:val="20"/>
                              </w:rPr>
                              <w:t xml:space="preserve">The compression result </w:t>
                            </w:r>
                            <w:r w:rsidRPr="00091238">
                              <w:rPr>
                                <w:rFonts w:ascii="Times New Roman" w:hAnsi="Times New Roman" w:cs="Times New Roman"/>
                                <w:position w:val="-12"/>
                              </w:rPr>
                              <w:object w:dxaOrig="240" w:dyaOrig="360" w14:anchorId="12089F24">
                                <v:shape id="_x0000_i1041" type="#_x0000_t75" style="width:12.5pt;height:18.55pt" o:ole="">
                                  <v:imagedata r:id="rId42" o:title=""/>
                                </v:shape>
                                <o:OLEObject Type="Embed" ProgID="Equation.DSMT4" ShapeID="_x0000_i1041" DrawAspect="Content" ObjectID="_1566409823" r:id="rId43"/>
                              </w:object>
                            </w:r>
                            <w:r w:rsidRPr="00091238">
                              <w:rPr>
                                <w:rFonts w:ascii="Times New Roman" w:hAnsi="Times New Roman" w:cs="Times New Roman"/>
                              </w:rPr>
                              <w:t xml:space="preserve">, </w:t>
                            </w:r>
                            <w:r w:rsidRPr="00091238">
                              <w:rPr>
                                <w:rFonts w:ascii="Times New Roman" w:hAnsi="Times New Roman" w:cs="Times New Roman"/>
                                <w:position w:val="-14"/>
                              </w:rPr>
                              <w:object w:dxaOrig="260" w:dyaOrig="380" w14:anchorId="6FCDD781">
                                <v:shape id="_x0000_i1043" type="#_x0000_t75" style="width:13.2pt;height:18.55pt" o:ole="">
                                  <v:imagedata r:id="rId44" o:title=""/>
                                </v:shape>
                                <o:OLEObject Type="Embed" ProgID="Equation.DSMT4" ShapeID="_x0000_i1043" DrawAspect="Content" ObjectID="_1566409824" r:id="rId45"/>
                              </w:object>
                            </w:r>
                          </w:p>
                          <w:p w14:paraId="55735F83" w14:textId="77777777" w:rsidR="00C83ECE" w:rsidRDefault="00C83ECE" w:rsidP="00BB4BDD">
                            <w:pPr>
                              <w:rPr>
                                <w:rFonts w:ascii="Times New Roman" w:hAnsi="Times New Roman" w:cs="Times New Roman"/>
                              </w:rPr>
                            </w:pPr>
                            <w:r w:rsidRPr="00091238">
                              <w:rPr>
                                <w:rFonts w:ascii="Times New Roman" w:hAnsi="Times New Roman" w:cs="Times New Roman"/>
                                <w:color w:val="000000" w:themeColor="text1"/>
                                <w:sz w:val="20"/>
                                <w:szCs w:val="20"/>
                              </w:rPr>
                              <w:tab/>
                              <w:t>01:</w:t>
                            </w:r>
                            <w:r>
                              <w:rPr>
                                <w:rFonts w:ascii="Times New Roman" w:hAnsi="Times New Roman" w:cs="Times New Roman"/>
                                <w:color w:val="000000" w:themeColor="text1"/>
                                <w:sz w:val="20"/>
                                <w:szCs w:val="20"/>
                              </w:rPr>
                              <w:t xml:space="preserve"> </w:t>
                            </w:r>
                            <w:r w:rsidRPr="00091238">
                              <w:rPr>
                                <w:rFonts w:ascii="Times New Roman" w:hAnsi="Times New Roman" w:cs="Times New Roman"/>
                                <w:position w:val="-10"/>
                              </w:rPr>
                              <w:object w:dxaOrig="279" w:dyaOrig="320" w14:anchorId="46D16F3E">
                                <v:shape id="_x0000_i1045" type="#_x0000_t75" style="width:13.2pt;height:16.4pt" o:ole="">
                                  <v:imagedata r:id="rId46" o:title=""/>
                                </v:shape>
                                <o:OLEObject Type="Embed" ProgID="Equation.DSMT4" ShapeID="_x0000_i1045" DrawAspect="Content" ObjectID="_1566409825" r:id="rId47"/>
                              </w:object>
                            </w:r>
                            <w:r w:rsidRPr="00091238">
                              <w:rPr>
                                <w:rFonts w:ascii="Times New Roman" w:hAnsi="Times New Roman" w:cs="Times New Roman"/>
                              </w:rPr>
                              <w:t>=UTM (</w:t>
                            </w:r>
                            <w:r w:rsidRPr="00091238">
                              <w:rPr>
                                <w:rFonts w:ascii="Times New Roman" w:hAnsi="Times New Roman" w:cs="Times New Roman"/>
                                <w:position w:val="-10"/>
                              </w:rPr>
                              <w:object w:dxaOrig="240" w:dyaOrig="260" w14:anchorId="6BA56F45">
                                <v:shape id="_x0000_i1047" type="#_x0000_t75" style="width:12.5pt;height:13.2pt" o:ole="">
                                  <v:imagedata r:id="rId48" o:title=""/>
                                </v:shape>
                                <o:OLEObject Type="Embed" ProgID="Equation.DSMT4" ShapeID="_x0000_i1047" DrawAspect="Content" ObjectID="_1566409826" r:id="rId49"/>
                              </w:object>
                            </w:r>
                            <w:r w:rsidRPr="00091238">
                              <w:rPr>
                                <w:rFonts w:ascii="Times New Roman" w:hAnsi="Times New Roman" w:cs="Times New Roman"/>
                              </w:rPr>
                              <w:t xml:space="preserve">);//transform the latitude and longitude coordinates into plane </w:t>
                            </w:r>
                            <w:r w:rsidRPr="00091238">
                              <w:rPr>
                                <w:rFonts w:ascii="Times New Roman" w:hAnsi="Times New Roman" w:cs="Times New Roman"/>
                              </w:rPr>
                              <w:tab/>
                            </w:r>
                            <w:r w:rsidRPr="00091238">
                              <w:rPr>
                                <w:rFonts w:ascii="Times New Roman" w:hAnsi="Times New Roman" w:cs="Times New Roman"/>
                              </w:rPr>
                              <w:tab/>
                            </w:r>
                            <w:r w:rsidRPr="00091238">
                              <w:rPr>
                                <w:rFonts w:ascii="Times New Roman" w:hAnsi="Times New Roman" w:cs="Times New Roman"/>
                              </w:rPr>
                              <w:tab/>
                            </w:r>
                            <w:r w:rsidRPr="00091238">
                              <w:rPr>
                                <w:rFonts w:ascii="Times New Roman" w:hAnsi="Times New Roman" w:cs="Times New Roman"/>
                              </w:rPr>
                              <w:tab/>
                              <w:t>coordinates by the Mercator projection</w:t>
                            </w:r>
                          </w:p>
                          <w:p w14:paraId="46240F70" w14:textId="77777777" w:rsidR="00C83ECE" w:rsidRPr="00091238" w:rsidRDefault="00C83ECE" w:rsidP="00586DCE">
                            <w:pPr>
                              <w:rPr>
                                <w:rFonts w:ascii="Times New Roman" w:hAnsi="Times New Roman" w:cs="Times New Roman"/>
                              </w:rPr>
                            </w:pPr>
                            <w:r>
                              <w:rPr>
                                <w:rFonts w:ascii="Times New Roman" w:hAnsi="Times New Roman" w:cs="Times New Roman"/>
                              </w:rPr>
                              <w:tab/>
                            </w:r>
                            <w:r w:rsidRPr="00091238">
                              <w:rPr>
                                <w:rFonts w:ascii="Times New Roman" w:hAnsi="Times New Roman" w:cs="Times New Roman"/>
                              </w:rPr>
                              <w:t>0</w:t>
                            </w:r>
                            <w:r>
                              <w:rPr>
                                <w:rFonts w:ascii="Times New Roman" w:hAnsi="Times New Roman" w:cs="Times New Roman"/>
                              </w:rPr>
                              <w:t xml:space="preserve">2: </w:t>
                            </w:r>
                            <w:r w:rsidRPr="00091238">
                              <w:rPr>
                                <w:rFonts w:ascii="Times New Roman" w:hAnsi="Times New Roman" w:cs="Times New Roman"/>
                              </w:rPr>
                              <w:t xml:space="preserve">Filtering the trajectory noise using </w:t>
                            </w:r>
                            <w:r w:rsidRPr="006E1EEE">
                              <w:rPr>
                                <w:rFonts w:ascii="Times New Roman" w:hAnsi="Times New Roman" w:cs="Times New Roman"/>
                              </w:rPr>
                              <w:t>noise reduction model</w:t>
                            </w:r>
                            <w:r w:rsidRPr="00091238">
                              <w:rPr>
                                <w:rFonts w:ascii="Times New Roman" w:hAnsi="Times New Roman" w:cs="Times New Roman"/>
                              </w:rPr>
                              <w:t>:</w:t>
                            </w:r>
                          </w:p>
                          <w:p w14:paraId="70711646" w14:textId="77777777" w:rsidR="00C83ECE" w:rsidRPr="00586DCE" w:rsidRDefault="00C83ECE" w:rsidP="00BB4BDD">
                            <w:pPr>
                              <w:rPr>
                                <w:rFonts w:ascii="Times New Roman" w:hAnsi="Times New Roman" w:cs="Times New Roman"/>
                              </w:rPr>
                            </w:pPr>
                            <w:r>
                              <w:rPr>
                                <w:rFonts w:ascii="Times New Roman" w:hAnsi="Times New Roman" w:cs="Times New Roman"/>
                              </w:rPr>
                              <w:tab/>
                              <w:t xml:space="preserve">   </w:t>
                            </w:r>
                            <w:r w:rsidRPr="00586DCE">
                              <w:rPr>
                                <w:rFonts w:ascii="Times New Roman" w:hAnsi="Times New Roman" w:cs="Times New Roman"/>
                                <w:position w:val="-10"/>
                              </w:rPr>
                              <w:object w:dxaOrig="639" w:dyaOrig="320" w14:anchorId="44AA8A6D">
                                <v:shape id="_x0000_i1049" type="#_x0000_t75" style="width:31pt;height:16.4pt" o:ole="">
                                  <v:imagedata r:id="rId50" o:title=""/>
                                </v:shape>
                                <o:OLEObject Type="Embed" ProgID="Equation.DSMT4" ShapeID="_x0000_i1049" DrawAspect="Content" ObjectID="_1566409827" r:id="rId51"/>
                              </w:object>
                            </w:r>
                            <w:r w:rsidRPr="00091238">
                              <w:rPr>
                                <w:rFonts w:ascii="Times New Roman" w:hAnsi="Times New Roman" w:cs="Times New Roman"/>
                              </w:rPr>
                              <w:t>= GetFilter</w:t>
                            </w:r>
                            <w:r>
                              <w:rPr>
                                <w:rFonts w:ascii="Times New Roman" w:hAnsi="Times New Roman" w:cs="Times New Roman"/>
                              </w:rPr>
                              <w:t>Trajectory</w:t>
                            </w:r>
                            <w:r w:rsidRPr="00091238">
                              <w:rPr>
                                <w:rFonts w:ascii="Times New Roman" w:hAnsi="Times New Roman" w:cs="Times New Roman"/>
                              </w:rPr>
                              <w:t xml:space="preserve"> (</w:t>
                            </w:r>
                            <w:r w:rsidRPr="00586DCE">
                              <w:rPr>
                                <w:rFonts w:ascii="Times New Roman" w:hAnsi="Times New Roman" w:cs="Times New Roman"/>
                                <w:position w:val="-10"/>
                              </w:rPr>
                              <w:object w:dxaOrig="279" w:dyaOrig="320" w14:anchorId="5D8D41DA">
                                <v:shape id="_x0000_i1051" type="#_x0000_t75" style="width:13.2pt;height:16.4pt" o:ole="">
                                  <v:imagedata r:id="rId52" o:title=""/>
                                </v:shape>
                                <o:OLEObject Type="Embed" ProgID="Equation.DSMT4" ShapeID="_x0000_i1051" DrawAspect="Content" ObjectID="_1566409828" r:id="rId53"/>
                              </w:object>
                            </w:r>
                            <w:r w:rsidRPr="00091238">
                              <w:rPr>
                                <w:rFonts w:ascii="Times New Roman" w:hAnsi="Times New Roman" w:cs="Times New Roman"/>
                              </w:rPr>
                              <w:t>);//get the filer result of latitude data</w:t>
                            </w:r>
                          </w:p>
                          <w:p w14:paraId="3D706C6C" w14:textId="77777777" w:rsidR="00C83ECE" w:rsidRPr="00091238" w:rsidRDefault="00C83ECE" w:rsidP="00BB4BDD">
                            <w:pPr>
                              <w:rPr>
                                <w:rFonts w:ascii="Times New Roman" w:hAnsi="Times New Roman" w:cs="Times New Roman"/>
                              </w:rPr>
                            </w:pPr>
                            <w:r w:rsidRPr="00091238">
                              <w:rPr>
                                <w:rFonts w:ascii="Times New Roman" w:hAnsi="Times New Roman" w:cs="Times New Roman"/>
                                <w:color w:val="000000" w:themeColor="text1"/>
                                <w:sz w:val="20"/>
                                <w:szCs w:val="20"/>
                              </w:rPr>
                              <w:tab/>
                              <w:t>0</w:t>
                            </w:r>
                            <w:r>
                              <w:rPr>
                                <w:rFonts w:ascii="Times New Roman" w:hAnsi="Times New Roman" w:cs="Times New Roman"/>
                                <w:color w:val="000000" w:themeColor="text1"/>
                                <w:sz w:val="20"/>
                                <w:szCs w:val="20"/>
                              </w:rPr>
                              <w:t>3</w:t>
                            </w:r>
                            <w:r w:rsidRPr="00091238">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Pr="00091238">
                              <w:rPr>
                                <w:rFonts w:ascii="Times New Roman" w:hAnsi="Times New Roman" w:cs="Times New Roman"/>
                                <w:position w:val="-12"/>
                              </w:rPr>
                              <w:object w:dxaOrig="680" w:dyaOrig="360" w14:anchorId="0F242243">
                                <v:shape id="_x0000_i1053" type="#_x0000_t75" style="width:33.85pt;height:18.55pt" o:ole="">
                                  <v:imagedata r:id="rId54" o:title=""/>
                                </v:shape>
                                <o:OLEObject Type="Embed" ProgID="Equation.DSMT4" ShapeID="_x0000_i1053" DrawAspect="Content" ObjectID="_1566409829" r:id="rId55"/>
                              </w:object>
                            </w:r>
                            <w:r w:rsidRPr="00091238">
                              <w:rPr>
                                <w:rFonts w:ascii="Times New Roman" w:hAnsi="Times New Roman" w:cs="Times New Roman"/>
                              </w:rPr>
                              <w:t>= GetLatitude(</w:t>
                            </w:r>
                            <w:r w:rsidRPr="00586DCE">
                              <w:rPr>
                                <w:rFonts w:ascii="Times New Roman" w:hAnsi="Times New Roman" w:cs="Times New Roman"/>
                                <w:position w:val="-10"/>
                              </w:rPr>
                              <w:object w:dxaOrig="639" w:dyaOrig="320" w14:anchorId="7843248D">
                                <v:shape id="_x0000_i1055" type="#_x0000_t75" style="width:31pt;height:16.4pt" o:ole="">
                                  <v:imagedata r:id="rId50" o:title=""/>
                                </v:shape>
                                <o:OLEObject Type="Embed" ProgID="Equation.DSMT4" ShapeID="_x0000_i1055" DrawAspect="Content" ObjectID="_1566409830" r:id="rId56"/>
                              </w:object>
                            </w:r>
                            <w:r w:rsidRPr="00091238">
                              <w:rPr>
                                <w:rFonts w:ascii="Times New Roman" w:hAnsi="Times New Roman" w:cs="Times New Roman"/>
                              </w:rPr>
                              <w:t>);//get the trajectory latitude data</w:t>
                            </w:r>
                          </w:p>
                          <w:p w14:paraId="1CFC41C7" w14:textId="77777777" w:rsidR="00C83ECE" w:rsidRPr="00586DCE" w:rsidRDefault="00C83ECE" w:rsidP="00586DCE">
                            <w:pPr>
                              <w:rPr>
                                <w:rFonts w:ascii="Times New Roman" w:hAnsi="Times New Roman" w:cs="Times New Roman"/>
                              </w:rPr>
                            </w:pPr>
                            <w:r w:rsidRPr="00091238">
                              <w:rPr>
                                <w:rFonts w:ascii="Times New Roman" w:hAnsi="Times New Roman" w:cs="Times New Roman"/>
                              </w:rPr>
                              <w:tab/>
                            </w:r>
                            <w:r>
                              <w:rPr>
                                <w:rFonts w:ascii="Times New Roman" w:hAnsi="Times New Roman" w:cs="Times New Roman"/>
                              </w:rPr>
                              <w:t xml:space="preserve">   </w:t>
                            </w:r>
                            <w:r w:rsidRPr="00091238">
                              <w:rPr>
                                <w:rFonts w:ascii="Times New Roman" w:hAnsi="Times New Roman" w:cs="Times New Roman"/>
                                <w:position w:val="-14"/>
                              </w:rPr>
                              <w:object w:dxaOrig="680" w:dyaOrig="380" w14:anchorId="42DE289D">
                                <v:shape id="_x0000_i1057" type="#_x0000_t75" style="width:33.85pt;height:18.55pt" o:ole="">
                                  <v:imagedata r:id="rId57" o:title=""/>
                                </v:shape>
                                <o:OLEObject Type="Embed" ProgID="Equation.DSMT4" ShapeID="_x0000_i1057" DrawAspect="Content" ObjectID="_1566409831" r:id="rId58"/>
                              </w:object>
                            </w:r>
                            <w:r w:rsidRPr="00091238">
                              <w:rPr>
                                <w:rFonts w:ascii="Times New Roman" w:hAnsi="Times New Roman" w:cs="Times New Roman"/>
                              </w:rPr>
                              <w:t>= GetLongitude(</w:t>
                            </w:r>
                            <w:r w:rsidRPr="00586DCE">
                              <w:rPr>
                                <w:rFonts w:ascii="Times New Roman" w:hAnsi="Times New Roman" w:cs="Times New Roman"/>
                                <w:position w:val="-10"/>
                              </w:rPr>
                              <w:object w:dxaOrig="639" w:dyaOrig="320" w14:anchorId="5FC8DE62">
                                <v:shape id="_x0000_i1059" type="#_x0000_t75" style="width:31pt;height:16.4pt" o:ole="">
                                  <v:imagedata r:id="rId50" o:title=""/>
                                </v:shape>
                                <o:OLEObject Type="Embed" ProgID="Equation.DSMT4" ShapeID="_x0000_i1059" DrawAspect="Content" ObjectID="_1566409832" r:id="rId59"/>
                              </w:object>
                            </w:r>
                            <w:r w:rsidRPr="00091238">
                              <w:rPr>
                                <w:rFonts w:ascii="Times New Roman" w:hAnsi="Times New Roman" w:cs="Times New Roman"/>
                              </w:rPr>
                              <w:t>);//get the trajectory longitude data</w:t>
                            </w:r>
                          </w:p>
                          <w:p w14:paraId="14744144" w14:textId="77777777" w:rsidR="00C83ECE" w:rsidRDefault="00C83ECE" w:rsidP="000B0FB8">
                            <w:pPr>
                              <w:rPr>
                                <w:rFonts w:ascii="Times New Roman" w:hAnsi="Times New Roman" w:cs="Times New Roman"/>
                              </w:rPr>
                            </w:pPr>
                            <w:r w:rsidRPr="00091238">
                              <w:rPr>
                                <w:rFonts w:ascii="Times New Roman" w:hAnsi="Times New Roman" w:cs="Times New Roman"/>
                              </w:rPr>
                              <w:tab/>
                            </w:r>
                            <w:r>
                              <w:rPr>
                                <w:rFonts w:ascii="Times New Roman" w:hAnsi="Times New Roman" w:cs="Times New Roman"/>
                              </w:rPr>
                              <w:t xml:space="preserve">04: </w:t>
                            </w:r>
                            <w:r w:rsidRPr="00091238">
                              <w:rPr>
                                <w:rFonts w:ascii="Times New Roman" w:hAnsi="Times New Roman" w:cs="Times New Roman"/>
                                <w:position w:val="-12"/>
                              </w:rPr>
                              <w:object w:dxaOrig="240" w:dyaOrig="360" w14:anchorId="38083D27">
                                <v:shape id="_x0000_i1061" type="#_x0000_t75" style="width:12.5pt;height:18.55pt" o:ole="">
                                  <v:imagedata r:id="rId42" o:title=""/>
                                </v:shape>
                                <o:OLEObject Type="Embed" ProgID="Equation.DSMT4" ShapeID="_x0000_i1061" DrawAspect="Content" ObjectID="_1566409833" r:id="rId60"/>
                              </w:object>
                            </w:r>
                            <w:r w:rsidRPr="00091238">
                              <w:rPr>
                                <w:rFonts w:ascii="Times New Roman" w:hAnsi="Times New Roman" w:cs="Times New Roman"/>
                              </w:rPr>
                              <w:t>= GetObervationX(</w:t>
                            </w:r>
                            <w:r w:rsidRPr="00091238">
                              <w:rPr>
                                <w:rFonts w:ascii="Times New Roman" w:hAnsi="Times New Roman" w:cs="Times New Roman"/>
                                <w:position w:val="-12"/>
                              </w:rPr>
                              <w:object w:dxaOrig="680" w:dyaOrig="360" w14:anchorId="2F1EDC0F">
                                <v:shape id="_x0000_i1063" type="#_x0000_t75" style="width:33.85pt;height:18.55pt" o:ole="">
                                  <v:imagedata r:id="rId54" o:title=""/>
                                </v:shape>
                                <o:OLEObject Type="Embed" ProgID="Equation.DSMT4" ShapeID="_x0000_i1063" DrawAspect="Content" ObjectID="_1566409834" r:id="rId61"/>
                              </w:object>
                            </w:r>
                            <w:r w:rsidRPr="00091238">
                              <w:rPr>
                                <w:rFonts w:ascii="Times New Roman" w:hAnsi="Times New Roman" w:cs="Times New Roman"/>
                              </w:rPr>
                              <w:t>);//compute the observation</w:t>
                            </w:r>
                            <w:r>
                              <w:rPr>
                                <w:rFonts w:ascii="Times New Roman" w:hAnsi="Times New Roman" w:cs="Times New Roman"/>
                              </w:rPr>
                              <w:t xml:space="preserve"> result of latitude</w:t>
                            </w:r>
                          </w:p>
                          <w:p w14:paraId="4AF89C9A" w14:textId="77777777" w:rsidR="00C83ECE" w:rsidRPr="00091238" w:rsidRDefault="00C83ECE" w:rsidP="000B0FB8">
                            <w:pPr>
                              <w:rPr>
                                <w:rFonts w:ascii="Times New Roman" w:hAnsi="Times New Roman" w:cs="Times New Roman"/>
                              </w:rPr>
                            </w:pPr>
                            <w:r>
                              <w:rPr>
                                <w:rFonts w:ascii="Times New Roman" w:hAnsi="Times New Roman" w:cs="Times New Roman"/>
                              </w:rPr>
                              <w:t xml:space="preserve">        </w:t>
                            </w:r>
                            <w:r w:rsidRPr="00091238">
                              <w:rPr>
                                <w:rFonts w:ascii="Times New Roman" w:hAnsi="Times New Roman" w:cs="Times New Roman"/>
                                <w:position w:val="-14"/>
                              </w:rPr>
                              <w:object w:dxaOrig="260" w:dyaOrig="380" w14:anchorId="4DECEB96">
                                <v:shape id="_x0000_i1065" type="#_x0000_t75" style="width:13.2pt;height:18.55pt" o:ole="">
                                  <v:imagedata r:id="rId44" o:title=""/>
                                </v:shape>
                                <o:OLEObject Type="Embed" ProgID="Equation.DSMT4" ShapeID="_x0000_i1065" DrawAspect="Content" ObjectID="_1566409835" r:id="rId62"/>
                              </w:object>
                            </w:r>
                            <w:r w:rsidRPr="00091238">
                              <w:rPr>
                                <w:rFonts w:ascii="Times New Roman" w:hAnsi="Times New Roman" w:cs="Times New Roman"/>
                              </w:rPr>
                              <w:t>= GetObervationY(</w:t>
                            </w:r>
                            <w:r w:rsidRPr="00091238">
                              <w:rPr>
                                <w:rFonts w:ascii="Times New Roman" w:hAnsi="Times New Roman" w:cs="Times New Roman"/>
                                <w:position w:val="-14"/>
                              </w:rPr>
                              <w:object w:dxaOrig="680" w:dyaOrig="380" w14:anchorId="1516C5EB">
                                <v:shape id="_x0000_i1067" type="#_x0000_t75" style="width:33.85pt;height:18.55pt" o:ole="">
                                  <v:imagedata r:id="rId57" o:title=""/>
                                </v:shape>
                                <o:OLEObject Type="Embed" ProgID="Equation.DSMT4" ShapeID="_x0000_i1067" DrawAspect="Content" ObjectID="_1566409836" r:id="rId63"/>
                              </w:object>
                            </w:r>
                            <w:r w:rsidRPr="00091238">
                              <w:rPr>
                                <w:rFonts w:ascii="Times New Roman" w:hAnsi="Times New Roman" w:cs="Times New Roman"/>
                              </w:rPr>
                              <w:t>);//compute the observation result of longitude</w:t>
                            </w:r>
                          </w:p>
                          <w:p w14:paraId="3E9CA40D" w14:textId="77777777" w:rsidR="00C83ECE" w:rsidRPr="005A7076" w:rsidRDefault="00C83ECE" w:rsidP="00C67EBB">
                            <w:pPr>
                              <w:rPr>
                                <w:rFonts w:ascii="Times New Roman" w:hAnsi="Times New Roman" w:cs="Times New Roman"/>
                                <w:b/>
                                <w:sz w:val="20"/>
                                <w:szCs w:val="20"/>
                              </w:rPr>
                            </w:pPr>
                            <w:r>
                              <w:rPr>
                                <w:rFonts w:ascii="Times New Roman" w:hAnsi="Times New Roman" w:cs="Times New Roman"/>
                                <w:sz w:val="20"/>
                                <w:szCs w:val="20"/>
                              </w:rPr>
                              <w:tab/>
                            </w:r>
                            <w:r w:rsidRPr="005A7076">
                              <w:rPr>
                                <w:rFonts w:ascii="Times New Roman" w:hAnsi="Times New Roman" w:cs="Times New Roman"/>
                                <w:b/>
                                <w:sz w:val="20"/>
                                <w:szCs w:val="20"/>
                              </w:rPr>
                              <w:t>End.</w:t>
                            </w:r>
                          </w:p>
                        </w:txbxContent>
                      </wps:txbx>
                      <wps:bodyPr rot="0" vert="horz" wrap="square" lIns="91440" tIns="45720" rIns="91440" bIns="45720" anchor="t" anchorCtr="0">
                        <a:noAutofit/>
                      </wps:bodyPr>
                    </wps:wsp>
                  </a:graphicData>
                </a:graphic>
              </wp:inline>
            </w:drawing>
          </mc:Choice>
          <mc:Fallback>
            <w:pict>
              <v:shapetype w14:anchorId="6E851EFD" id="_x0000_t202" coordsize="21600,21600" o:spt="202" path="m,l,21600r21600,l21600,xe">
                <v:stroke joinstyle="miter"/>
                <v:path gradientshapeok="t" o:connecttype="rect"/>
              </v:shapetype>
              <v:shape id="文本框 1" o:spid="_x0000_s1026" type="#_x0000_t202" style="width:415pt;height:19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" strokeweight=".25pt">
                <v:textbox>
                  <w:txbxContent>
                    <w:p w14:paraId="1DD9749A" w14:textId="77777777" w:rsidR="00C83ECE" w:rsidRPr="00091238" w:rsidRDefault="00C83ECE" w:rsidP="00F96B54">
                      <w:pPr>
                        <w:spacing w:line="240" w:lineRule="exact"/>
                        <w:rPr>
                          <w:rFonts w:ascii="Times New Roman" w:hAnsi="Times New Roman" w:cs="Times New Roman"/>
                          <w:b/>
                          <w:color w:val="000000" w:themeColor="text1"/>
                          <w:sz w:val="20"/>
                          <w:szCs w:val="20"/>
                        </w:rPr>
                      </w:pPr>
                      <w:r w:rsidRPr="00091238">
                        <w:rPr>
                          <w:rFonts w:ascii="Times New Roman" w:hAnsi="Times New Roman" w:cs="Times New Roman"/>
                          <w:b/>
                          <w:sz w:val="20"/>
                          <w:szCs w:val="20"/>
                        </w:rPr>
                        <w:t>Algorithm 1:</w:t>
                      </w:r>
                      <w:r w:rsidRPr="00091238">
                        <w:rPr>
                          <w:rFonts w:ascii="Times New Roman" w:hAnsi="Times New Roman" w:cs="Times New Roman"/>
                          <w:b/>
                          <w:color w:val="000000" w:themeColor="text1"/>
                          <w:sz w:val="20"/>
                          <w:szCs w:val="20"/>
                        </w:rPr>
                        <w:t xml:space="preserve"> The improved GPS Trajectory Data Compression Algorithm</w:t>
                      </w:r>
                    </w:p>
                    <w:p w14:paraId="3A5AE979" w14:textId="77777777" w:rsidR="00C83ECE" w:rsidRPr="00091238" w:rsidRDefault="00C83ECE" w:rsidP="00F96B54">
                      <w:pPr>
                        <w:spacing w:line="240" w:lineRule="exact"/>
                        <w:rPr>
                          <w:rFonts w:ascii="Times New Roman" w:hAnsi="Times New Roman" w:cs="Times New Roman"/>
                          <w:b/>
                          <w:color w:val="000000" w:themeColor="text1"/>
                          <w:sz w:val="20"/>
                          <w:szCs w:val="20"/>
                        </w:rPr>
                      </w:pPr>
                      <w:r w:rsidRPr="00091238">
                        <w:rPr>
                          <w:rFonts w:ascii="Times New Roman" w:hAnsi="Times New Roman" w:cs="Times New Roman"/>
                          <w:b/>
                          <w:color w:val="000000" w:themeColor="text1"/>
                          <w:sz w:val="20"/>
                          <w:szCs w:val="20"/>
                        </w:rPr>
                        <w:tab/>
                        <w:t xml:space="preserve">Input: </w:t>
                      </w:r>
                      <w:r w:rsidRPr="00091238">
                        <w:rPr>
                          <w:rFonts w:ascii="Times New Roman" w:hAnsi="Times New Roman" w:cs="Times New Roman"/>
                          <w:color w:val="000000" w:themeColor="text1"/>
                          <w:sz w:val="20"/>
                          <w:szCs w:val="20"/>
                        </w:rPr>
                        <w:t xml:space="preserve">The GPS trajectory </w:t>
                      </w:r>
                      <w:r w:rsidRPr="00091238">
                        <w:rPr>
                          <w:rFonts w:ascii="Times New Roman" w:hAnsi="Times New Roman" w:cs="Times New Roman"/>
                          <w:i/>
                          <w:color w:val="000000" w:themeColor="text1"/>
                          <w:sz w:val="20"/>
                          <w:szCs w:val="20"/>
                        </w:rPr>
                        <w:t>p</w:t>
                      </w:r>
                    </w:p>
                    <w:p w14:paraId="4CBBA345" w14:textId="77777777" w:rsidR="00C83ECE" w:rsidRPr="00091238" w:rsidRDefault="00C83ECE" w:rsidP="00BB4BDD">
                      <w:pPr>
                        <w:rPr>
                          <w:rFonts w:ascii="Times New Roman" w:hAnsi="Times New Roman" w:cs="Times New Roman"/>
                          <w:color w:val="000000" w:themeColor="text1"/>
                          <w:sz w:val="20"/>
                          <w:szCs w:val="20"/>
                        </w:rPr>
                      </w:pPr>
                      <w:r w:rsidRPr="00091238">
                        <w:rPr>
                          <w:rFonts w:ascii="Times New Roman" w:hAnsi="Times New Roman" w:cs="Times New Roman"/>
                          <w:b/>
                          <w:color w:val="000000" w:themeColor="text1"/>
                          <w:sz w:val="20"/>
                          <w:szCs w:val="20"/>
                        </w:rPr>
                        <w:tab/>
                        <w:t xml:space="preserve">Output: </w:t>
                      </w:r>
                      <w:r w:rsidRPr="00091238">
                        <w:rPr>
                          <w:rFonts w:ascii="Times New Roman" w:hAnsi="Times New Roman" w:cs="Times New Roman"/>
                          <w:color w:val="000000" w:themeColor="text1"/>
                          <w:sz w:val="20"/>
                          <w:szCs w:val="20"/>
                        </w:rPr>
                        <w:t xml:space="preserve">The compression result </w:t>
                      </w:r>
                      <w:r w:rsidRPr="00091238">
                        <w:rPr>
                          <w:rFonts w:ascii="Times New Roman" w:hAnsi="Times New Roman" w:cs="Times New Roman"/>
                          <w:position w:val="-12"/>
                        </w:rPr>
                        <w:object w:dxaOrig="240" w:dyaOrig="360" w14:anchorId="12089F24">
                          <v:shape id="_x0000_i1041" type="#_x0000_t75" style="width:12.5pt;height:18.55pt" o:ole="">
                            <v:imagedata r:id="rId42" o:title=""/>
                          </v:shape>
                          <o:OLEObject Type="Embed" ProgID="Equation.DSMT4" ShapeID="_x0000_i1041" DrawAspect="Content" ObjectID="_1566409823" r:id="rId64"/>
                        </w:object>
                      </w:r>
                      <w:r w:rsidRPr="00091238">
                        <w:rPr>
                          <w:rFonts w:ascii="Times New Roman" w:hAnsi="Times New Roman" w:cs="Times New Roman"/>
                        </w:rPr>
                        <w:t xml:space="preserve">, </w:t>
                      </w:r>
                      <w:r w:rsidRPr="00091238">
                        <w:rPr>
                          <w:rFonts w:ascii="Times New Roman" w:hAnsi="Times New Roman" w:cs="Times New Roman"/>
                          <w:position w:val="-14"/>
                        </w:rPr>
                        <w:object w:dxaOrig="260" w:dyaOrig="380" w14:anchorId="6FCDD781">
                          <v:shape id="_x0000_i1043" type="#_x0000_t75" style="width:13.2pt;height:18.55pt" o:ole="">
                            <v:imagedata r:id="rId44" o:title=""/>
                          </v:shape>
                          <o:OLEObject Type="Embed" ProgID="Equation.DSMT4" ShapeID="_x0000_i1043" DrawAspect="Content" ObjectID="_1566409824" r:id="rId65"/>
                        </w:object>
                      </w:r>
                    </w:p>
                    <w:p w14:paraId="55735F83" w14:textId="77777777" w:rsidR="00C83ECE" w:rsidRDefault="00C83ECE" w:rsidP="00BB4BDD">
                      <w:pPr>
                        <w:rPr>
                          <w:rFonts w:ascii="Times New Roman" w:hAnsi="Times New Roman" w:cs="Times New Roman"/>
                        </w:rPr>
                      </w:pPr>
                      <w:r w:rsidRPr="00091238">
                        <w:rPr>
                          <w:rFonts w:ascii="Times New Roman" w:hAnsi="Times New Roman" w:cs="Times New Roman"/>
                          <w:color w:val="000000" w:themeColor="text1"/>
                          <w:sz w:val="20"/>
                          <w:szCs w:val="20"/>
                        </w:rPr>
                        <w:tab/>
                        <w:t>01:</w:t>
                      </w:r>
                      <w:r>
                        <w:rPr>
                          <w:rFonts w:ascii="Times New Roman" w:hAnsi="Times New Roman" w:cs="Times New Roman"/>
                          <w:color w:val="000000" w:themeColor="text1"/>
                          <w:sz w:val="20"/>
                          <w:szCs w:val="20"/>
                        </w:rPr>
                        <w:t xml:space="preserve"> </w:t>
                      </w:r>
                      <w:r w:rsidRPr="00091238">
                        <w:rPr>
                          <w:rFonts w:ascii="Times New Roman" w:hAnsi="Times New Roman" w:cs="Times New Roman"/>
                          <w:position w:val="-10"/>
                        </w:rPr>
                        <w:object w:dxaOrig="279" w:dyaOrig="320" w14:anchorId="46D16F3E">
                          <v:shape id="_x0000_i1045" type="#_x0000_t75" style="width:13.2pt;height:16.4pt" o:ole="">
                            <v:imagedata r:id="rId46" o:title=""/>
                          </v:shape>
                          <o:OLEObject Type="Embed" ProgID="Equation.DSMT4" ShapeID="_x0000_i1045" DrawAspect="Content" ObjectID="_1566409825" r:id="rId66"/>
                        </w:object>
                      </w:r>
                      <w:r w:rsidRPr="00091238">
                        <w:rPr>
                          <w:rFonts w:ascii="Times New Roman" w:hAnsi="Times New Roman" w:cs="Times New Roman"/>
                        </w:rPr>
                        <w:t>=UTM (</w:t>
                      </w:r>
                      <w:r w:rsidRPr="00091238">
                        <w:rPr>
                          <w:rFonts w:ascii="Times New Roman" w:hAnsi="Times New Roman" w:cs="Times New Roman"/>
                          <w:position w:val="-10"/>
                        </w:rPr>
                        <w:object w:dxaOrig="240" w:dyaOrig="260" w14:anchorId="6BA56F45">
                          <v:shape id="_x0000_i1047" type="#_x0000_t75" style="width:12.5pt;height:13.2pt" o:ole="">
                            <v:imagedata r:id="rId48" o:title=""/>
                          </v:shape>
                          <o:OLEObject Type="Embed" ProgID="Equation.DSMT4" ShapeID="_x0000_i1047" DrawAspect="Content" ObjectID="_1566409826" r:id="rId67"/>
                        </w:object>
                      </w:r>
                      <w:r w:rsidRPr="00091238">
                        <w:rPr>
                          <w:rFonts w:ascii="Times New Roman" w:hAnsi="Times New Roman" w:cs="Times New Roman"/>
                        </w:rPr>
                        <w:t xml:space="preserve">);//transform the latitude and longitude coordinates into plane </w:t>
                      </w:r>
                      <w:r w:rsidRPr="00091238">
                        <w:rPr>
                          <w:rFonts w:ascii="Times New Roman" w:hAnsi="Times New Roman" w:cs="Times New Roman"/>
                        </w:rPr>
                        <w:tab/>
                      </w:r>
                      <w:r w:rsidRPr="00091238">
                        <w:rPr>
                          <w:rFonts w:ascii="Times New Roman" w:hAnsi="Times New Roman" w:cs="Times New Roman"/>
                        </w:rPr>
                        <w:tab/>
                      </w:r>
                      <w:r w:rsidRPr="00091238">
                        <w:rPr>
                          <w:rFonts w:ascii="Times New Roman" w:hAnsi="Times New Roman" w:cs="Times New Roman"/>
                        </w:rPr>
                        <w:tab/>
                      </w:r>
                      <w:r w:rsidRPr="00091238">
                        <w:rPr>
                          <w:rFonts w:ascii="Times New Roman" w:hAnsi="Times New Roman" w:cs="Times New Roman"/>
                        </w:rPr>
                        <w:tab/>
                        <w:t>coordinates by the Mercator projection</w:t>
                      </w:r>
                    </w:p>
                    <w:p w14:paraId="46240F70" w14:textId="77777777" w:rsidR="00C83ECE" w:rsidRPr="00091238" w:rsidRDefault="00C83ECE" w:rsidP="00586DCE">
                      <w:pPr>
                        <w:rPr>
                          <w:rFonts w:ascii="Times New Roman" w:hAnsi="Times New Roman" w:cs="Times New Roman"/>
                        </w:rPr>
                      </w:pPr>
                      <w:r>
                        <w:rPr>
                          <w:rFonts w:ascii="Times New Roman" w:hAnsi="Times New Roman" w:cs="Times New Roman"/>
                        </w:rPr>
                        <w:tab/>
                      </w:r>
                      <w:r w:rsidRPr="00091238">
                        <w:rPr>
                          <w:rFonts w:ascii="Times New Roman" w:hAnsi="Times New Roman" w:cs="Times New Roman"/>
                        </w:rPr>
                        <w:t>0</w:t>
                      </w:r>
                      <w:r>
                        <w:rPr>
                          <w:rFonts w:ascii="Times New Roman" w:hAnsi="Times New Roman" w:cs="Times New Roman"/>
                        </w:rPr>
                        <w:t xml:space="preserve">2: </w:t>
                      </w:r>
                      <w:r w:rsidRPr="00091238">
                        <w:rPr>
                          <w:rFonts w:ascii="Times New Roman" w:hAnsi="Times New Roman" w:cs="Times New Roman"/>
                        </w:rPr>
                        <w:t xml:space="preserve">Filtering the trajectory noise using </w:t>
                      </w:r>
                      <w:r w:rsidRPr="006E1EEE">
                        <w:rPr>
                          <w:rFonts w:ascii="Times New Roman" w:hAnsi="Times New Roman" w:cs="Times New Roman"/>
                        </w:rPr>
                        <w:t>noise reduction model</w:t>
                      </w:r>
                      <w:r w:rsidRPr="00091238">
                        <w:rPr>
                          <w:rFonts w:ascii="Times New Roman" w:hAnsi="Times New Roman" w:cs="Times New Roman"/>
                        </w:rPr>
                        <w:t>:</w:t>
                      </w:r>
                    </w:p>
                    <w:p w14:paraId="70711646" w14:textId="77777777" w:rsidR="00C83ECE" w:rsidRPr="00586DCE" w:rsidRDefault="00C83ECE" w:rsidP="00BB4BDD">
                      <w:pPr>
                        <w:rPr>
                          <w:rFonts w:ascii="Times New Roman" w:hAnsi="Times New Roman" w:cs="Times New Roman"/>
                        </w:rPr>
                      </w:pPr>
                      <w:r>
                        <w:rPr>
                          <w:rFonts w:ascii="Times New Roman" w:hAnsi="Times New Roman" w:cs="Times New Roman"/>
                        </w:rPr>
                        <w:tab/>
                        <w:t xml:space="preserve">   </w:t>
                      </w:r>
                      <w:r w:rsidRPr="00586DCE">
                        <w:rPr>
                          <w:rFonts w:ascii="Times New Roman" w:hAnsi="Times New Roman" w:cs="Times New Roman"/>
                          <w:position w:val="-10"/>
                        </w:rPr>
                        <w:object w:dxaOrig="639" w:dyaOrig="320" w14:anchorId="44AA8A6D">
                          <v:shape id="_x0000_i1049" type="#_x0000_t75" style="width:31pt;height:16.4pt" o:ole="">
                            <v:imagedata r:id="rId50" o:title=""/>
                          </v:shape>
                          <o:OLEObject Type="Embed" ProgID="Equation.DSMT4" ShapeID="_x0000_i1049" DrawAspect="Content" ObjectID="_1566409827" r:id="rId68"/>
                        </w:object>
                      </w:r>
                      <w:r w:rsidRPr="00091238">
                        <w:rPr>
                          <w:rFonts w:ascii="Times New Roman" w:hAnsi="Times New Roman" w:cs="Times New Roman"/>
                        </w:rPr>
                        <w:t>= GetFilter</w:t>
                      </w:r>
                      <w:r>
                        <w:rPr>
                          <w:rFonts w:ascii="Times New Roman" w:hAnsi="Times New Roman" w:cs="Times New Roman"/>
                        </w:rPr>
                        <w:t>Trajectory</w:t>
                      </w:r>
                      <w:r w:rsidRPr="00091238">
                        <w:rPr>
                          <w:rFonts w:ascii="Times New Roman" w:hAnsi="Times New Roman" w:cs="Times New Roman"/>
                        </w:rPr>
                        <w:t xml:space="preserve"> (</w:t>
                      </w:r>
                      <w:r w:rsidRPr="00586DCE">
                        <w:rPr>
                          <w:rFonts w:ascii="Times New Roman" w:hAnsi="Times New Roman" w:cs="Times New Roman"/>
                          <w:position w:val="-10"/>
                        </w:rPr>
                        <w:object w:dxaOrig="279" w:dyaOrig="320" w14:anchorId="5D8D41DA">
                          <v:shape id="_x0000_i1051" type="#_x0000_t75" style="width:13.2pt;height:16.4pt" o:ole="">
                            <v:imagedata r:id="rId52" o:title=""/>
                          </v:shape>
                          <o:OLEObject Type="Embed" ProgID="Equation.DSMT4" ShapeID="_x0000_i1051" DrawAspect="Content" ObjectID="_1566409828" r:id="rId69"/>
                        </w:object>
                      </w:r>
                      <w:r w:rsidRPr="00091238">
                        <w:rPr>
                          <w:rFonts w:ascii="Times New Roman" w:hAnsi="Times New Roman" w:cs="Times New Roman"/>
                        </w:rPr>
                        <w:t>);//get the filer result of latitude data</w:t>
                      </w:r>
                    </w:p>
                    <w:p w14:paraId="3D706C6C" w14:textId="77777777" w:rsidR="00C83ECE" w:rsidRPr="00091238" w:rsidRDefault="00C83ECE" w:rsidP="00BB4BDD">
                      <w:pPr>
                        <w:rPr>
                          <w:rFonts w:ascii="Times New Roman" w:hAnsi="Times New Roman" w:cs="Times New Roman"/>
                        </w:rPr>
                      </w:pPr>
                      <w:r w:rsidRPr="00091238">
                        <w:rPr>
                          <w:rFonts w:ascii="Times New Roman" w:hAnsi="Times New Roman" w:cs="Times New Roman"/>
                          <w:color w:val="000000" w:themeColor="text1"/>
                          <w:sz w:val="20"/>
                          <w:szCs w:val="20"/>
                        </w:rPr>
                        <w:tab/>
                        <w:t>0</w:t>
                      </w:r>
                      <w:r>
                        <w:rPr>
                          <w:rFonts w:ascii="Times New Roman" w:hAnsi="Times New Roman" w:cs="Times New Roman"/>
                          <w:color w:val="000000" w:themeColor="text1"/>
                          <w:sz w:val="20"/>
                          <w:szCs w:val="20"/>
                        </w:rPr>
                        <w:t>3</w:t>
                      </w:r>
                      <w:r w:rsidRPr="00091238">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Pr="00091238">
                        <w:rPr>
                          <w:rFonts w:ascii="Times New Roman" w:hAnsi="Times New Roman" w:cs="Times New Roman"/>
                          <w:position w:val="-12"/>
                        </w:rPr>
                        <w:object w:dxaOrig="680" w:dyaOrig="360" w14:anchorId="0F242243">
                          <v:shape id="_x0000_i1053" type="#_x0000_t75" style="width:33.85pt;height:18.55pt" o:ole="">
                            <v:imagedata r:id="rId54" o:title=""/>
                          </v:shape>
                          <o:OLEObject Type="Embed" ProgID="Equation.DSMT4" ShapeID="_x0000_i1053" DrawAspect="Content" ObjectID="_1566409829" r:id="rId70"/>
                        </w:object>
                      </w:r>
                      <w:r w:rsidRPr="00091238">
                        <w:rPr>
                          <w:rFonts w:ascii="Times New Roman" w:hAnsi="Times New Roman" w:cs="Times New Roman"/>
                        </w:rPr>
                        <w:t>= GetLatitude(</w:t>
                      </w:r>
                      <w:r w:rsidRPr="00586DCE">
                        <w:rPr>
                          <w:rFonts w:ascii="Times New Roman" w:hAnsi="Times New Roman" w:cs="Times New Roman"/>
                          <w:position w:val="-10"/>
                        </w:rPr>
                        <w:object w:dxaOrig="639" w:dyaOrig="320" w14:anchorId="7843248D">
                          <v:shape id="_x0000_i1055" type="#_x0000_t75" style="width:31pt;height:16.4pt" o:ole="">
                            <v:imagedata r:id="rId50" o:title=""/>
                          </v:shape>
                          <o:OLEObject Type="Embed" ProgID="Equation.DSMT4" ShapeID="_x0000_i1055" DrawAspect="Content" ObjectID="_1566409830" r:id="rId71"/>
                        </w:object>
                      </w:r>
                      <w:r w:rsidRPr="00091238">
                        <w:rPr>
                          <w:rFonts w:ascii="Times New Roman" w:hAnsi="Times New Roman" w:cs="Times New Roman"/>
                        </w:rPr>
                        <w:t>);//get the trajectory latitude data</w:t>
                      </w:r>
                    </w:p>
                    <w:p w14:paraId="1CFC41C7" w14:textId="77777777" w:rsidR="00C83ECE" w:rsidRPr="00586DCE" w:rsidRDefault="00C83ECE" w:rsidP="00586DCE">
                      <w:pPr>
                        <w:rPr>
                          <w:rFonts w:ascii="Times New Roman" w:hAnsi="Times New Roman" w:cs="Times New Roman"/>
                        </w:rPr>
                      </w:pPr>
                      <w:r w:rsidRPr="00091238">
                        <w:rPr>
                          <w:rFonts w:ascii="Times New Roman" w:hAnsi="Times New Roman" w:cs="Times New Roman"/>
                        </w:rPr>
                        <w:tab/>
                      </w:r>
                      <w:r>
                        <w:rPr>
                          <w:rFonts w:ascii="Times New Roman" w:hAnsi="Times New Roman" w:cs="Times New Roman"/>
                        </w:rPr>
                        <w:t xml:space="preserve">   </w:t>
                      </w:r>
                      <w:r w:rsidRPr="00091238">
                        <w:rPr>
                          <w:rFonts w:ascii="Times New Roman" w:hAnsi="Times New Roman" w:cs="Times New Roman"/>
                          <w:position w:val="-14"/>
                        </w:rPr>
                        <w:object w:dxaOrig="680" w:dyaOrig="380" w14:anchorId="42DE289D">
                          <v:shape id="_x0000_i1057" type="#_x0000_t75" style="width:33.85pt;height:18.55pt" o:ole="">
                            <v:imagedata r:id="rId57" o:title=""/>
                          </v:shape>
                          <o:OLEObject Type="Embed" ProgID="Equation.DSMT4" ShapeID="_x0000_i1057" DrawAspect="Content" ObjectID="_1566409831" r:id="rId72"/>
                        </w:object>
                      </w:r>
                      <w:r w:rsidRPr="00091238">
                        <w:rPr>
                          <w:rFonts w:ascii="Times New Roman" w:hAnsi="Times New Roman" w:cs="Times New Roman"/>
                        </w:rPr>
                        <w:t>= GetLongitude(</w:t>
                      </w:r>
                      <w:r w:rsidRPr="00586DCE">
                        <w:rPr>
                          <w:rFonts w:ascii="Times New Roman" w:hAnsi="Times New Roman" w:cs="Times New Roman"/>
                          <w:position w:val="-10"/>
                        </w:rPr>
                        <w:object w:dxaOrig="639" w:dyaOrig="320" w14:anchorId="5FC8DE62">
                          <v:shape id="_x0000_i1059" type="#_x0000_t75" style="width:31pt;height:16.4pt" o:ole="">
                            <v:imagedata r:id="rId50" o:title=""/>
                          </v:shape>
                          <o:OLEObject Type="Embed" ProgID="Equation.DSMT4" ShapeID="_x0000_i1059" DrawAspect="Content" ObjectID="_1566409832" r:id="rId73"/>
                        </w:object>
                      </w:r>
                      <w:r w:rsidRPr="00091238">
                        <w:rPr>
                          <w:rFonts w:ascii="Times New Roman" w:hAnsi="Times New Roman" w:cs="Times New Roman"/>
                        </w:rPr>
                        <w:t>);//get the trajectory longitude data</w:t>
                      </w:r>
                    </w:p>
                    <w:p w14:paraId="14744144" w14:textId="77777777" w:rsidR="00C83ECE" w:rsidRDefault="00C83ECE" w:rsidP="000B0FB8">
                      <w:pPr>
                        <w:rPr>
                          <w:rFonts w:ascii="Times New Roman" w:hAnsi="Times New Roman" w:cs="Times New Roman"/>
                        </w:rPr>
                      </w:pPr>
                      <w:r w:rsidRPr="00091238">
                        <w:rPr>
                          <w:rFonts w:ascii="Times New Roman" w:hAnsi="Times New Roman" w:cs="Times New Roman"/>
                        </w:rPr>
                        <w:tab/>
                      </w:r>
                      <w:r>
                        <w:rPr>
                          <w:rFonts w:ascii="Times New Roman" w:hAnsi="Times New Roman" w:cs="Times New Roman"/>
                        </w:rPr>
                        <w:t xml:space="preserve">04: </w:t>
                      </w:r>
                      <w:r w:rsidRPr="00091238">
                        <w:rPr>
                          <w:rFonts w:ascii="Times New Roman" w:hAnsi="Times New Roman" w:cs="Times New Roman"/>
                          <w:position w:val="-12"/>
                        </w:rPr>
                        <w:object w:dxaOrig="240" w:dyaOrig="360" w14:anchorId="38083D27">
                          <v:shape id="_x0000_i1061" type="#_x0000_t75" style="width:12.5pt;height:18.55pt" o:ole="">
                            <v:imagedata r:id="rId42" o:title=""/>
                          </v:shape>
                          <o:OLEObject Type="Embed" ProgID="Equation.DSMT4" ShapeID="_x0000_i1061" DrawAspect="Content" ObjectID="_1566409833" r:id="rId74"/>
                        </w:object>
                      </w:r>
                      <w:r w:rsidRPr="00091238">
                        <w:rPr>
                          <w:rFonts w:ascii="Times New Roman" w:hAnsi="Times New Roman" w:cs="Times New Roman"/>
                        </w:rPr>
                        <w:t>= GetObervationX(</w:t>
                      </w:r>
                      <w:r w:rsidRPr="00091238">
                        <w:rPr>
                          <w:rFonts w:ascii="Times New Roman" w:hAnsi="Times New Roman" w:cs="Times New Roman"/>
                          <w:position w:val="-12"/>
                        </w:rPr>
                        <w:object w:dxaOrig="680" w:dyaOrig="360" w14:anchorId="2F1EDC0F">
                          <v:shape id="_x0000_i1063" type="#_x0000_t75" style="width:33.85pt;height:18.55pt" o:ole="">
                            <v:imagedata r:id="rId54" o:title=""/>
                          </v:shape>
                          <o:OLEObject Type="Embed" ProgID="Equation.DSMT4" ShapeID="_x0000_i1063" DrawAspect="Content" ObjectID="_1566409834" r:id="rId75"/>
                        </w:object>
                      </w:r>
                      <w:r w:rsidRPr="00091238">
                        <w:rPr>
                          <w:rFonts w:ascii="Times New Roman" w:hAnsi="Times New Roman" w:cs="Times New Roman"/>
                        </w:rPr>
                        <w:t>);//compute the observation</w:t>
                      </w:r>
                      <w:r>
                        <w:rPr>
                          <w:rFonts w:ascii="Times New Roman" w:hAnsi="Times New Roman" w:cs="Times New Roman"/>
                        </w:rPr>
                        <w:t xml:space="preserve"> result of latitude</w:t>
                      </w:r>
                    </w:p>
                    <w:p w14:paraId="4AF89C9A" w14:textId="77777777" w:rsidR="00C83ECE" w:rsidRPr="00091238" w:rsidRDefault="00C83ECE" w:rsidP="000B0FB8">
                      <w:pPr>
                        <w:rPr>
                          <w:rFonts w:ascii="Times New Roman" w:hAnsi="Times New Roman" w:cs="Times New Roman"/>
                        </w:rPr>
                      </w:pPr>
                      <w:r>
                        <w:rPr>
                          <w:rFonts w:ascii="Times New Roman" w:hAnsi="Times New Roman" w:cs="Times New Roman"/>
                        </w:rPr>
                        <w:t xml:space="preserve">        </w:t>
                      </w:r>
                      <w:r w:rsidRPr="00091238">
                        <w:rPr>
                          <w:rFonts w:ascii="Times New Roman" w:hAnsi="Times New Roman" w:cs="Times New Roman"/>
                          <w:position w:val="-14"/>
                        </w:rPr>
                        <w:object w:dxaOrig="260" w:dyaOrig="380" w14:anchorId="4DECEB96">
                          <v:shape id="_x0000_i1065" type="#_x0000_t75" style="width:13.2pt;height:18.55pt" o:ole="">
                            <v:imagedata r:id="rId44" o:title=""/>
                          </v:shape>
                          <o:OLEObject Type="Embed" ProgID="Equation.DSMT4" ShapeID="_x0000_i1065" DrawAspect="Content" ObjectID="_1566409835" r:id="rId76"/>
                        </w:object>
                      </w:r>
                      <w:r w:rsidRPr="00091238">
                        <w:rPr>
                          <w:rFonts w:ascii="Times New Roman" w:hAnsi="Times New Roman" w:cs="Times New Roman"/>
                        </w:rPr>
                        <w:t>= GetObervationY(</w:t>
                      </w:r>
                      <w:r w:rsidRPr="00091238">
                        <w:rPr>
                          <w:rFonts w:ascii="Times New Roman" w:hAnsi="Times New Roman" w:cs="Times New Roman"/>
                          <w:position w:val="-14"/>
                        </w:rPr>
                        <w:object w:dxaOrig="680" w:dyaOrig="380" w14:anchorId="1516C5EB">
                          <v:shape id="_x0000_i1067" type="#_x0000_t75" style="width:33.85pt;height:18.55pt" o:ole="">
                            <v:imagedata r:id="rId57" o:title=""/>
                          </v:shape>
                          <o:OLEObject Type="Embed" ProgID="Equation.DSMT4" ShapeID="_x0000_i1067" DrawAspect="Content" ObjectID="_1566409836" r:id="rId77"/>
                        </w:object>
                      </w:r>
                      <w:r w:rsidRPr="00091238">
                        <w:rPr>
                          <w:rFonts w:ascii="Times New Roman" w:hAnsi="Times New Roman" w:cs="Times New Roman"/>
                        </w:rPr>
                        <w:t>);//compute the observation result of longitude</w:t>
                      </w:r>
                    </w:p>
                    <w:p w14:paraId="3E9CA40D" w14:textId="77777777" w:rsidR="00C83ECE" w:rsidRPr="005A7076" w:rsidRDefault="00C83ECE" w:rsidP="00C67EBB">
                      <w:pPr>
                        <w:rPr>
                          <w:rFonts w:ascii="Times New Roman" w:hAnsi="Times New Roman" w:cs="Times New Roman"/>
                          <w:b/>
                          <w:sz w:val="20"/>
                          <w:szCs w:val="20"/>
                        </w:rPr>
                      </w:pPr>
                      <w:r>
                        <w:rPr>
                          <w:rFonts w:ascii="Times New Roman" w:hAnsi="Times New Roman" w:cs="Times New Roman"/>
                          <w:sz w:val="20"/>
                          <w:szCs w:val="20"/>
                        </w:rPr>
                        <w:tab/>
                      </w:r>
                      <w:r w:rsidRPr="005A7076">
                        <w:rPr>
                          <w:rFonts w:ascii="Times New Roman" w:hAnsi="Times New Roman" w:cs="Times New Roman"/>
                          <w:b/>
                          <w:sz w:val="20"/>
                          <w:szCs w:val="20"/>
                        </w:rPr>
                        <w:t>End.</w:t>
                      </w:r>
                    </w:p>
                  </w:txbxContent>
                </v:textbox>
                <w10:anchorlock/>
              </v:shape>
            </w:pict>
          </mc:Fallback>
        </mc:AlternateContent>
      </w:r>
    </w:p>
    <w:p w14:paraId="1198CA35" w14:textId="77777777" w:rsidR="00A15D8F" w:rsidRPr="009E65BB" w:rsidRDefault="00A15D8F" w:rsidP="005D03D4">
      <w:pPr>
        <w:autoSpaceDE w:val="0"/>
        <w:autoSpaceDN w:val="0"/>
        <w:adjustRightInd w:val="0"/>
        <w:snapToGrid w:val="0"/>
        <w:rPr>
          <w:rFonts w:ascii="Times New Roman" w:hAnsi="Times New Roman" w:cs="Times New Roman"/>
          <w:color w:val="000000" w:themeColor="text1"/>
          <w:sz w:val="20"/>
          <w:szCs w:val="20"/>
        </w:rPr>
      </w:pPr>
    </w:p>
    <w:p w14:paraId="2D921172" w14:textId="77777777" w:rsidR="005D03D4" w:rsidRPr="009E65BB" w:rsidRDefault="008C17B2" w:rsidP="006A2269">
      <w:pPr>
        <w:autoSpaceDE w:val="0"/>
        <w:autoSpaceDN w:val="0"/>
        <w:adjustRightInd w:val="0"/>
        <w:snapToGrid w:val="0"/>
        <w:textAlignment w:val="center"/>
        <w:rPr>
          <w:rFonts w:ascii="Times New Roman" w:hAnsi="Times New Roman" w:cs="Times New Roman"/>
          <w:color w:val="000000" w:themeColor="text1"/>
          <w:sz w:val="20"/>
          <w:szCs w:val="20"/>
        </w:rPr>
      </w:pPr>
      <w:r w:rsidRPr="009E65BB">
        <w:rPr>
          <w:rFonts w:ascii="Times New Roman" w:hAnsi="Times New Roman" w:cs="Times New Roman" w:hint="eastAsia"/>
          <w:color w:val="000000" w:themeColor="text1"/>
          <w:sz w:val="20"/>
          <w:szCs w:val="20"/>
        </w:rPr>
        <w:t xml:space="preserve">  </w:t>
      </w:r>
      <w:r w:rsidRPr="009E65BB">
        <w:rPr>
          <w:rFonts w:ascii="Times New Roman" w:hAnsi="Times New Roman" w:cs="Times New Roman"/>
          <w:color w:val="000000" w:themeColor="text1"/>
          <w:sz w:val="20"/>
          <w:szCs w:val="20"/>
        </w:rPr>
        <w:t>The original GPS trajectory is a collection of latitude and longitude coordinates</w:t>
      </w:r>
      <w:r w:rsidR="004915EF" w:rsidRPr="009E65BB">
        <w:rPr>
          <w:rFonts w:ascii="Times New Roman" w:hAnsi="Times New Roman" w:cs="Times New Roman"/>
          <w:color w:val="000000" w:themeColor="text1"/>
          <w:sz w:val="20"/>
          <w:szCs w:val="20"/>
        </w:rPr>
        <w:t>. To facilitate the calculation and plotting, we convert latitude and longitude coordinates i</w:t>
      </w:r>
      <w:r w:rsidR="006E1EEE" w:rsidRPr="009E65BB">
        <w:rPr>
          <w:rFonts w:ascii="Times New Roman" w:hAnsi="Times New Roman" w:cs="Times New Roman"/>
          <w:color w:val="000000" w:themeColor="text1"/>
          <w:sz w:val="20"/>
          <w:szCs w:val="20"/>
        </w:rPr>
        <w:t>nto plane coordinates of meters by Universal Transverse Mercator Grid System(UTM) [3</w:t>
      </w:r>
      <w:r w:rsidR="0014745A">
        <w:rPr>
          <w:rFonts w:ascii="Times New Roman" w:hAnsi="Times New Roman" w:cs="Times New Roman"/>
          <w:color w:val="000000" w:themeColor="text1"/>
          <w:sz w:val="20"/>
          <w:szCs w:val="20"/>
        </w:rPr>
        <w:t>4</w:t>
      </w:r>
      <w:r w:rsidR="006E1EEE" w:rsidRPr="009E65BB">
        <w:rPr>
          <w:rFonts w:ascii="Times New Roman" w:hAnsi="Times New Roman" w:cs="Times New Roman"/>
          <w:color w:val="000000" w:themeColor="text1"/>
          <w:sz w:val="20"/>
          <w:szCs w:val="20"/>
        </w:rPr>
        <w:t>] i</w:t>
      </w:r>
      <w:r w:rsidR="00586DCE" w:rsidRPr="009E65BB">
        <w:rPr>
          <w:rFonts w:ascii="Times New Roman" w:hAnsi="Times New Roman" w:cs="Times New Roman"/>
          <w:color w:val="000000" w:themeColor="text1"/>
          <w:sz w:val="20"/>
          <w:szCs w:val="20"/>
        </w:rPr>
        <w:t xml:space="preserve">n </w:t>
      </w:r>
      <w:r w:rsidR="00F77D0B" w:rsidRPr="009E65BB">
        <w:rPr>
          <w:rFonts w:ascii="Times New Roman" w:hAnsi="Times New Roman" w:cs="Times New Roman"/>
          <w:color w:val="000000" w:themeColor="text1"/>
          <w:sz w:val="20"/>
          <w:szCs w:val="20"/>
        </w:rPr>
        <w:t xml:space="preserve">Line </w:t>
      </w:r>
      <w:r w:rsidR="00127569" w:rsidRPr="009E65BB">
        <w:rPr>
          <w:rFonts w:ascii="Times New Roman" w:hAnsi="Times New Roman" w:cs="Times New Roman"/>
          <w:color w:val="000000" w:themeColor="text1"/>
          <w:sz w:val="20"/>
          <w:szCs w:val="20"/>
        </w:rPr>
        <w:t>0</w:t>
      </w:r>
      <w:r w:rsidR="00F77D0B" w:rsidRPr="009E65BB">
        <w:rPr>
          <w:rFonts w:ascii="Times New Roman" w:hAnsi="Times New Roman" w:cs="Times New Roman"/>
          <w:color w:val="000000" w:themeColor="text1"/>
          <w:sz w:val="20"/>
          <w:szCs w:val="20"/>
        </w:rPr>
        <w:t xml:space="preserve">1 </w:t>
      </w:r>
      <w:r w:rsidR="006E1EEE" w:rsidRPr="009E65BB">
        <w:rPr>
          <w:rFonts w:ascii="Times New Roman" w:hAnsi="Times New Roman" w:cs="Times New Roman"/>
          <w:color w:val="000000" w:themeColor="text1"/>
          <w:sz w:val="20"/>
          <w:szCs w:val="20"/>
        </w:rPr>
        <w:t xml:space="preserve">of algorithm 1. Since the noise of trajectory is high, </w:t>
      </w:r>
      <w:r w:rsidR="00127569" w:rsidRPr="009E65BB">
        <w:rPr>
          <w:rFonts w:ascii="Times New Roman" w:hAnsi="Times New Roman" w:cs="Times New Roman"/>
          <w:color w:val="000000" w:themeColor="text1"/>
          <w:sz w:val="20"/>
          <w:szCs w:val="20"/>
        </w:rPr>
        <w:t>L</w:t>
      </w:r>
      <w:r w:rsidR="006E1EEE" w:rsidRPr="009E65BB">
        <w:rPr>
          <w:rFonts w:ascii="Times New Roman" w:hAnsi="Times New Roman" w:cs="Times New Roman"/>
          <w:color w:val="000000" w:themeColor="text1"/>
          <w:sz w:val="20"/>
          <w:szCs w:val="20"/>
        </w:rPr>
        <w:t xml:space="preserve">ine </w:t>
      </w:r>
      <w:r w:rsidR="00127569" w:rsidRPr="009E65BB">
        <w:rPr>
          <w:rFonts w:ascii="Times New Roman" w:hAnsi="Times New Roman" w:cs="Times New Roman"/>
          <w:color w:val="000000" w:themeColor="text1"/>
          <w:sz w:val="20"/>
          <w:szCs w:val="20"/>
        </w:rPr>
        <w:t>0</w:t>
      </w:r>
      <w:r w:rsidR="006E1EEE" w:rsidRPr="009E65BB">
        <w:rPr>
          <w:rFonts w:ascii="Times New Roman" w:hAnsi="Times New Roman" w:cs="Times New Roman"/>
          <w:color w:val="000000" w:themeColor="text1"/>
          <w:sz w:val="20"/>
          <w:szCs w:val="20"/>
        </w:rPr>
        <w:t>2 is used to filter the original trajectory using noise reduction model. The detailed Particle filter is described in algorithm 2.</w:t>
      </w:r>
      <w:r w:rsidR="004F0C4D" w:rsidRPr="009E65BB">
        <w:rPr>
          <w:rFonts w:ascii="Times New Roman" w:hAnsi="Times New Roman" w:cs="Times New Roman"/>
          <w:b/>
          <w:color w:val="000000" w:themeColor="text1"/>
          <w:sz w:val="20"/>
          <w:szCs w:val="20"/>
        </w:rPr>
        <w:t xml:space="preserve"> </w:t>
      </w:r>
      <w:r w:rsidR="004F0C4D" w:rsidRPr="009E65BB">
        <w:rPr>
          <w:rFonts w:ascii="Times New Roman" w:hAnsi="Times New Roman" w:cs="Times New Roman"/>
          <w:color w:val="000000" w:themeColor="text1"/>
          <w:sz w:val="20"/>
          <w:szCs w:val="20"/>
        </w:rPr>
        <w:t>Since the GPS trajectory data is 2-dimentional, the longitude and latitude are compressed and recovered separately.</w:t>
      </w:r>
      <w:r w:rsidR="00127569" w:rsidRPr="009E65BB">
        <w:rPr>
          <w:rFonts w:ascii="Times New Roman" w:hAnsi="Times New Roman" w:cs="Times New Roman"/>
          <w:color w:val="000000" w:themeColor="text1"/>
          <w:sz w:val="20"/>
          <w:szCs w:val="20"/>
        </w:rPr>
        <w:t xml:space="preserve"> Line 03 is used to obtain the trajectory latitude and longitude data separately. From the above compression and recovery model, we know that the compressed sensing equation is </w:t>
      </w:r>
      <w:r w:rsidR="00127569" w:rsidRPr="00FB1495">
        <w:rPr>
          <w:rFonts w:ascii="Times New Roman" w:hAnsi="Times New Roman" w:cs="Times New Roman"/>
          <w:i/>
          <w:color w:val="000000" w:themeColor="text1"/>
          <w:sz w:val="20"/>
          <w:szCs w:val="20"/>
        </w:rPr>
        <w:t>y</w:t>
      </w:r>
      <w:r w:rsidR="00127569" w:rsidRPr="009E65BB">
        <w:rPr>
          <w:rFonts w:ascii="Times New Roman" w:hAnsi="Times New Roman" w:cs="Times New Roman"/>
          <w:color w:val="000000" w:themeColor="text1"/>
          <w:sz w:val="20"/>
          <w:szCs w:val="20"/>
        </w:rPr>
        <w:t xml:space="preserve"> = </w:t>
      </w:r>
      <w:r w:rsidR="00127569" w:rsidRPr="00FB1495">
        <w:rPr>
          <w:rFonts w:ascii="Times New Roman" w:hAnsi="Times New Roman" w:cs="Times New Roman"/>
          <w:i/>
          <w:color w:val="000000" w:themeColor="text1"/>
          <w:sz w:val="20"/>
          <w:szCs w:val="20"/>
        </w:rPr>
        <w:t>Φx</w:t>
      </w:r>
      <w:r w:rsidR="00127569" w:rsidRPr="009E65BB">
        <w:rPr>
          <w:rFonts w:ascii="Times New Roman" w:hAnsi="Times New Roman" w:cs="Times New Roman"/>
          <w:color w:val="000000" w:themeColor="text1"/>
          <w:sz w:val="20"/>
          <w:szCs w:val="20"/>
        </w:rPr>
        <w:t xml:space="preserve">, where </w:t>
      </w:r>
      <w:r w:rsidR="00127569" w:rsidRPr="00FB1495">
        <w:rPr>
          <w:rFonts w:ascii="Times New Roman" w:hAnsi="Times New Roman" w:cs="Times New Roman"/>
          <w:i/>
          <w:color w:val="000000" w:themeColor="text1"/>
          <w:sz w:val="20"/>
          <w:szCs w:val="20"/>
        </w:rPr>
        <w:t>x</w:t>
      </w:r>
      <w:r w:rsidR="00127569" w:rsidRPr="009E65BB">
        <w:rPr>
          <w:rFonts w:ascii="Times New Roman" w:hAnsi="Times New Roman" w:cs="Times New Roman"/>
          <w:color w:val="000000" w:themeColor="text1"/>
          <w:sz w:val="20"/>
          <w:szCs w:val="20"/>
        </w:rPr>
        <w:t xml:space="preserve"> is the </w:t>
      </w:r>
      <w:r w:rsidR="00127569" w:rsidRPr="00FB1495">
        <w:rPr>
          <w:rFonts w:ascii="Times New Roman" w:hAnsi="Times New Roman" w:cs="Times New Roman"/>
          <w:i/>
          <w:color w:val="000000" w:themeColor="text1"/>
          <w:sz w:val="20"/>
          <w:szCs w:val="20"/>
        </w:rPr>
        <w:t>N</w:t>
      </w:r>
      <w:r w:rsidR="00127569" w:rsidRPr="009E65BB">
        <w:rPr>
          <w:rFonts w:ascii="Times New Roman" w:hAnsi="Times New Roman" w:cs="Times New Roman"/>
          <w:color w:val="000000" w:themeColor="text1"/>
          <w:sz w:val="20"/>
          <w:szCs w:val="20"/>
        </w:rPr>
        <w:t xml:space="preserve">-dimensional signal and </w:t>
      </w:r>
      <w:r w:rsidR="00127569" w:rsidRPr="00FB1495">
        <w:rPr>
          <w:rFonts w:ascii="Times New Roman" w:hAnsi="Times New Roman" w:cs="Times New Roman"/>
          <w:i/>
          <w:color w:val="000000" w:themeColor="text1"/>
          <w:sz w:val="20"/>
          <w:szCs w:val="20"/>
        </w:rPr>
        <w:t>y</w:t>
      </w:r>
      <w:r w:rsidR="00127569" w:rsidRPr="009E65BB">
        <w:rPr>
          <w:rFonts w:ascii="Times New Roman" w:hAnsi="Times New Roman" w:cs="Times New Roman"/>
          <w:color w:val="000000" w:themeColor="text1"/>
          <w:sz w:val="20"/>
          <w:szCs w:val="20"/>
        </w:rPr>
        <w:t xml:space="preserve"> is the </w:t>
      </w:r>
      <w:r w:rsidR="00127569" w:rsidRPr="00FB1495">
        <w:rPr>
          <w:rFonts w:ascii="Times New Roman" w:hAnsi="Times New Roman" w:cs="Times New Roman"/>
          <w:i/>
          <w:color w:val="000000" w:themeColor="text1"/>
          <w:sz w:val="20"/>
          <w:szCs w:val="20"/>
        </w:rPr>
        <w:t>M</w:t>
      </w:r>
      <w:r w:rsidR="00127569" w:rsidRPr="009E65BB">
        <w:rPr>
          <w:rFonts w:ascii="Times New Roman" w:hAnsi="Times New Roman" w:cs="Times New Roman"/>
          <w:color w:val="000000" w:themeColor="text1"/>
          <w:sz w:val="20"/>
          <w:szCs w:val="20"/>
        </w:rPr>
        <w:t>-dimensional observed vector. In algorithm 1, Line 04</w:t>
      </w:r>
      <w:r w:rsidR="00CE7F54" w:rsidRPr="009E65BB">
        <w:rPr>
          <w:rFonts w:ascii="Times New Roman" w:hAnsi="Times New Roman" w:cs="Times New Roman"/>
          <w:color w:val="000000" w:themeColor="text1"/>
          <w:sz w:val="20"/>
          <w:szCs w:val="20"/>
        </w:rPr>
        <w:t xml:space="preserve">, </w:t>
      </w:r>
      <w:r w:rsidR="00224671" w:rsidRPr="00224671">
        <w:rPr>
          <w:rFonts w:ascii="Times New Roman" w:hAnsi="Times New Roman" w:cs="Times New Roman"/>
          <w:i/>
          <w:color w:val="000000" w:themeColor="text1"/>
          <w:sz w:val="20"/>
          <w:szCs w:val="20"/>
        </w:rPr>
        <w:t>S</w:t>
      </w:r>
      <w:r w:rsidR="00224671" w:rsidRPr="00224671">
        <w:rPr>
          <w:rFonts w:ascii="Times New Roman" w:hAnsi="Times New Roman" w:cs="Times New Roman"/>
          <w:i/>
          <w:color w:val="000000" w:themeColor="text1"/>
          <w:sz w:val="20"/>
          <w:szCs w:val="20"/>
          <w:vertAlign w:val="subscript"/>
        </w:rPr>
        <w:t>x</w:t>
      </w:r>
      <w:r w:rsidR="00CE7F54" w:rsidRPr="00C46853">
        <w:rPr>
          <w:rFonts w:ascii="Times New Roman" w:hAnsi="Times New Roman" w:cs="Times New Roman"/>
          <w:color w:val="000000" w:themeColor="text1"/>
          <w:sz w:val="20"/>
          <w:szCs w:val="20"/>
        </w:rPr>
        <w:t xml:space="preserve"> and</w:t>
      </w:r>
      <w:r w:rsidR="00224671">
        <w:rPr>
          <w:rFonts w:ascii="Times New Roman" w:hAnsi="Times New Roman" w:cs="Times New Roman"/>
          <w:color w:val="000000" w:themeColor="text1"/>
          <w:sz w:val="20"/>
          <w:szCs w:val="20"/>
        </w:rPr>
        <w:t xml:space="preserve"> </w:t>
      </w:r>
      <w:r w:rsidR="00224671" w:rsidRPr="00224671">
        <w:rPr>
          <w:rFonts w:ascii="Times New Roman" w:hAnsi="Times New Roman" w:cs="Times New Roman"/>
          <w:i/>
          <w:color w:val="000000" w:themeColor="text1"/>
          <w:sz w:val="20"/>
          <w:szCs w:val="20"/>
        </w:rPr>
        <w:t>S</w:t>
      </w:r>
      <w:r w:rsidR="00224671" w:rsidRPr="00224671">
        <w:rPr>
          <w:rFonts w:ascii="Times New Roman" w:hAnsi="Times New Roman" w:cs="Times New Roman"/>
          <w:i/>
          <w:color w:val="000000" w:themeColor="text1"/>
          <w:sz w:val="20"/>
          <w:szCs w:val="20"/>
          <w:vertAlign w:val="subscript"/>
        </w:rPr>
        <w:t>y</w:t>
      </w:r>
      <w:r w:rsidR="00CE7F54" w:rsidRPr="00C46853">
        <w:rPr>
          <w:rFonts w:ascii="Times New Roman" w:hAnsi="Times New Roman" w:cs="Times New Roman"/>
          <w:color w:val="000000" w:themeColor="text1"/>
          <w:sz w:val="20"/>
          <w:szCs w:val="20"/>
        </w:rPr>
        <w:t xml:space="preserve"> </w:t>
      </w:r>
      <w:r w:rsidR="006C0E05" w:rsidRPr="00C46853">
        <w:rPr>
          <w:rFonts w:ascii="Times New Roman" w:hAnsi="Times New Roman" w:cs="Times New Roman"/>
          <w:color w:val="000000" w:themeColor="text1"/>
          <w:sz w:val="20"/>
          <w:szCs w:val="20"/>
        </w:rPr>
        <w:t>are compression results</w:t>
      </w:r>
      <w:r w:rsidR="00DA57EE" w:rsidRPr="00C46853">
        <w:rPr>
          <w:rFonts w:ascii="Times New Roman" w:hAnsi="Times New Roman" w:cs="Times New Roman"/>
          <w:color w:val="000000" w:themeColor="text1"/>
          <w:sz w:val="20"/>
          <w:szCs w:val="20"/>
        </w:rPr>
        <w:t xml:space="preserve"> of the latitude data and longitude data.</w:t>
      </w:r>
    </w:p>
    <w:p w14:paraId="57B4131C" w14:textId="77777777" w:rsidR="005D03D4" w:rsidRPr="009E65BB" w:rsidRDefault="005D03D4" w:rsidP="003F0D3B">
      <w:pPr>
        <w:autoSpaceDE w:val="0"/>
        <w:autoSpaceDN w:val="0"/>
        <w:adjustRightInd w:val="0"/>
        <w:snapToGrid w:val="0"/>
        <w:rPr>
          <w:rFonts w:ascii="Times New Roman" w:hAnsi="Times New Roman" w:cs="Times New Roman"/>
          <w:b/>
          <w:color w:val="000000" w:themeColor="text1"/>
          <w:sz w:val="20"/>
          <w:szCs w:val="20"/>
        </w:rPr>
      </w:pPr>
    </w:p>
    <w:p w14:paraId="324E0B10" w14:textId="77777777" w:rsidR="009450C5" w:rsidRPr="009E65BB" w:rsidRDefault="009450C5" w:rsidP="003F0D3B">
      <w:pPr>
        <w:autoSpaceDE w:val="0"/>
        <w:autoSpaceDN w:val="0"/>
        <w:adjustRightInd w:val="0"/>
        <w:snapToGrid w:val="0"/>
        <w:rPr>
          <w:rFonts w:ascii="Times New Roman" w:hAnsi="Times New Roman" w:cs="Times New Roman"/>
          <w:b/>
          <w:color w:val="000000" w:themeColor="text1"/>
          <w:sz w:val="20"/>
          <w:szCs w:val="20"/>
        </w:rPr>
      </w:pPr>
      <w:r w:rsidRPr="009E65BB">
        <w:rPr>
          <w:rFonts w:ascii="Times New Roman" w:hAnsi="Times New Roman" w:cs="Times New Roman"/>
          <w:noProof/>
          <w:color w:val="000000" w:themeColor="text1"/>
          <w:kern w:val="0"/>
          <w:szCs w:val="21"/>
        </w:rPr>
        <mc:AlternateContent>
          <mc:Choice Requires="wps">
            <w:drawing>
              <wp:inline distT="0" distB="0" distL="0" distR="0" wp14:anchorId="76D4E9DF" wp14:editId="611D04C0">
                <wp:extent cx="5270500" cy="4286707"/>
                <wp:effectExtent l="0" t="0" r="25400" b="1905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4286707"/>
                        </a:xfrm>
                        <a:prstGeom prst="rect">
                          <a:avLst/>
                        </a:prstGeom>
                        <a:solidFill>
                          <a:srgbClr val="FFFFFF"/>
                        </a:solidFill>
                        <a:ln w="3175">
                          <a:solidFill>
                            <a:srgbClr val="000000"/>
                          </a:solidFill>
                          <a:miter lim="800000"/>
                          <a:headEnd/>
                          <a:tailEnd/>
                        </a:ln>
                      </wps:spPr>
                      <wps:txbx>
                        <w:txbxContent>
                          <w:p w14:paraId="49F85BB6" w14:textId="77777777" w:rsidR="00C83ECE" w:rsidRDefault="00C83ECE" w:rsidP="009450C5">
                            <w:pPr>
                              <w:spacing w:line="240" w:lineRule="exact"/>
                              <w:rPr>
                                <w:rFonts w:ascii="Times New Roman" w:hAnsi="Times New Roman" w:cs="Times New Roman"/>
                                <w:b/>
                                <w:color w:val="000000" w:themeColor="text1"/>
                                <w:sz w:val="20"/>
                                <w:szCs w:val="20"/>
                              </w:rPr>
                            </w:pPr>
                            <w:r w:rsidRPr="00260E87">
                              <w:rPr>
                                <w:rFonts w:ascii="Times New Roman" w:hAnsi="Times New Roman" w:cs="Times New Roman"/>
                                <w:b/>
                                <w:color w:val="000000" w:themeColor="text1"/>
                                <w:sz w:val="20"/>
                                <w:szCs w:val="20"/>
                              </w:rPr>
                              <w:t>Algorithm 2</w:t>
                            </w:r>
                            <w:r w:rsidRPr="00260E87">
                              <w:rPr>
                                <w:rFonts w:ascii="Times New Roman" w:hAnsi="Times New Roman" w:cs="Times New Roman" w:hint="eastAsia"/>
                                <w:b/>
                                <w:color w:val="000000" w:themeColor="text1"/>
                                <w:sz w:val="20"/>
                                <w:szCs w:val="20"/>
                              </w:rPr>
                              <w:t>:</w:t>
                            </w:r>
                            <w:r w:rsidRPr="00260E87">
                              <w:rPr>
                                <w:rFonts w:ascii="Times New Roman" w:hAnsi="Times New Roman" w:cs="Times New Roman"/>
                                <w:b/>
                                <w:color w:val="000000" w:themeColor="text1"/>
                                <w:sz w:val="20"/>
                                <w:szCs w:val="20"/>
                              </w:rPr>
                              <w:t xml:space="preserve"> Algorithm of Particle filter</w:t>
                            </w:r>
                          </w:p>
                          <w:p w14:paraId="57E3304E" w14:textId="77777777" w:rsidR="00C83ECE" w:rsidRPr="00E1201D" w:rsidRDefault="00C83ECE" w:rsidP="00260E87">
                            <w:pPr>
                              <w:rPr>
                                <w:rFonts w:ascii="Times New Roman" w:hAnsi="Times New Roman" w:cs="Times New Roman"/>
                                <w:sz w:val="20"/>
                                <w:szCs w:val="20"/>
                              </w:rPr>
                            </w:pPr>
                            <w:r>
                              <w:rPr>
                                <w:rFonts w:ascii="Times New Roman" w:hAnsi="Times New Roman" w:cs="Times New Roman"/>
                                <w:b/>
                                <w:sz w:val="20"/>
                                <w:szCs w:val="20"/>
                              </w:rPr>
                              <w:t xml:space="preserve"> </w:t>
                            </w:r>
                            <w:r w:rsidRPr="00E1201D">
                              <w:rPr>
                                <w:rFonts w:ascii="Times New Roman" w:hAnsi="Times New Roman" w:cs="Times New Roman"/>
                                <w:b/>
                                <w:sz w:val="20"/>
                                <w:szCs w:val="20"/>
                              </w:rPr>
                              <w:t>Input</w:t>
                            </w:r>
                            <w:r w:rsidRPr="00E1201D">
                              <w:rPr>
                                <w:rFonts w:ascii="Times New Roman" w:hAnsi="Times New Roman" w:cs="Times New Roman"/>
                                <w:sz w:val="20"/>
                                <w:szCs w:val="20"/>
                              </w:rPr>
                              <w:t xml:space="preserve">: </w:t>
                            </w:r>
                            <w:r>
                              <w:rPr>
                                <w:rFonts w:ascii="Times New Roman" w:hAnsi="Times New Roman" w:cs="Times New Roman"/>
                                <w:sz w:val="20"/>
                                <w:szCs w:val="20"/>
                              </w:rPr>
                              <w:t xml:space="preserve">The original GPS trajectory with </w:t>
                            </w:r>
                            <w:r w:rsidRPr="00260E87">
                              <w:rPr>
                                <w:rFonts w:ascii="Times New Roman" w:hAnsi="Times New Roman" w:cs="Times New Roman"/>
                                <w:sz w:val="20"/>
                                <w:szCs w:val="20"/>
                              </w:rPr>
                              <w:t>Gaussian noise</w:t>
                            </w:r>
                            <w:r>
                              <w:rPr>
                                <w:rFonts w:ascii="Times New Roman" w:hAnsi="Times New Roman" w:cs="Times New Roman"/>
                                <w:sz w:val="20"/>
                                <w:szCs w:val="20"/>
                              </w:rPr>
                              <w:t>;</w:t>
                            </w:r>
                          </w:p>
                          <w:p w14:paraId="41C0FC59" w14:textId="77777777" w:rsidR="00C83ECE" w:rsidRPr="00E1201D" w:rsidRDefault="00C83ECE" w:rsidP="00260E87">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w:t>
                            </w:r>
                            <w:r>
                              <w:rPr>
                                <w:rFonts w:ascii="Times New Roman" w:hAnsi="Times New Roman" w:cs="Times New Roman"/>
                                <w:sz w:val="20"/>
                                <w:szCs w:val="20"/>
                              </w:rPr>
                              <w:t>The filtered GPS trajectory</w:t>
                            </w:r>
                            <w:r w:rsidRPr="00E1201D">
                              <w:rPr>
                                <w:rFonts w:ascii="Times New Roman" w:hAnsi="Times New Roman" w:cs="Times New Roman"/>
                                <w:sz w:val="20"/>
                                <w:szCs w:val="20"/>
                              </w:rPr>
                              <w:t>;</w:t>
                            </w:r>
                          </w:p>
                          <w:p w14:paraId="239DBE45" w14:textId="77777777" w:rsidR="00C83ECE" w:rsidRPr="00091238" w:rsidRDefault="00C83ECE" w:rsidP="006E4D01">
                            <w:pPr>
                              <w:ind w:left="703" w:hangingChars="350" w:hanging="703"/>
                              <w:textAlignment w:val="center"/>
                              <w:rPr>
                                <w:rFonts w:ascii="Times New Roman" w:hAnsi="Times New Roman" w:cs="Times New Roman"/>
                                <w:sz w:val="20"/>
                                <w:szCs w:val="20"/>
                              </w:rPr>
                            </w:pPr>
                            <w:r>
                              <w:rPr>
                                <w:rFonts w:ascii="Times New Roman" w:hAnsi="Times New Roman" w:cs="Times New Roman"/>
                                <w:b/>
                                <w:color w:val="000000" w:themeColor="text1"/>
                                <w:sz w:val="20"/>
                                <w:szCs w:val="20"/>
                              </w:rPr>
                              <w:t xml:space="preserve"> </w:t>
                            </w:r>
                            <w:r w:rsidRPr="00A374C9">
                              <w:rPr>
                                <w:rFonts w:ascii="Times New Roman" w:hAnsi="Times New Roman" w:cs="Times New Roman"/>
                                <w:color w:val="000000" w:themeColor="text1"/>
                                <w:sz w:val="20"/>
                                <w:szCs w:val="20"/>
                              </w:rPr>
                              <w:t>01:</w:t>
                            </w:r>
                            <w:r w:rsidRPr="00091238">
                              <w:rPr>
                                <w:rFonts w:ascii="Times New Roman" w:hAnsi="Times New Roman" w:cs="Times New Roman"/>
                                <w:b/>
                                <w:sz w:val="20"/>
                                <w:szCs w:val="20"/>
                              </w:rPr>
                              <w:t xml:space="preserve"> Particle initialization: </w:t>
                            </w:r>
                            <w:r w:rsidRPr="00091238">
                              <w:rPr>
                                <w:rFonts w:ascii="Times New Roman" w:hAnsi="Times New Roman" w:cs="Times New Roman"/>
                                <w:sz w:val="20"/>
                                <w:szCs w:val="20"/>
                              </w:rPr>
                              <w:t xml:space="preserve">At </w:t>
                            </w:r>
                            <w:r w:rsidRPr="00FB1495">
                              <w:rPr>
                                <w:rFonts w:ascii="Times New Roman" w:hAnsi="Times New Roman" w:cs="Times New Roman"/>
                                <w:i/>
                                <w:sz w:val="20"/>
                                <w:szCs w:val="20"/>
                              </w:rPr>
                              <w:t>k</w:t>
                            </w:r>
                            <w:r w:rsidRPr="00091238">
                              <w:rPr>
                                <w:rFonts w:ascii="Times New Roman" w:hAnsi="Times New Roman" w:cs="Times New Roman"/>
                                <w:sz w:val="20"/>
                                <w:szCs w:val="20"/>
                              </w:rPr>
                              <w:t xml:space="preserve">=0 moment, the particle swarm </w:t>
                            </w:r>
                            <w:r w:rsidRPr="00091238">
                              <w:rPr>
                                <w:rFonts w:ascii="Times New Roman" w:hAnsi="Times New Roman" w:cs="Times New Roman"/>
                                <w:sz w:val="20"/>
                                <w:szCs w:val="20"/>
                              </w:rPr>
                              <w:object w:dxaOrig="639" w:dyaOrig="380" w14:anchorId="25B3757B">
                                <v:shape id="_x0000_i1069" type="#_x0000_t75" style="width:31pt;height:18.55pt" o:ole="">
                                  <v:imagedata r:id="rId78" o:title=""/>
                                </v:shape>
                                <o:OLEObject Type="Embed" ProgID="Equation.DSMT4" ShapeID="_x0000_i1069" DrawAspect="Content" ObjectID="_1566409837" r:id="rId79"/>
                              </w:object>
                            </w:r>
                            <w:r w:rsidRPr="00091238">
                              <w:rPr>
                                <w:rFonts w:ascii="Times New Roman" w:hAnsi="Times New Roman" w:cs="Times New Roman"/>
                                <w:sz w:val="20"/>
                                <w:szCs w:val="20"/>
                              </w:rPr>
                              <w:t xml:space="preserve"> is generated by the known prior probability </w:t>
                            </w:r>
                            <w:r w:rsidRPr="00091238">
                              <w:rPr>
                                <w:rFonts w:ascii="Times New Roman" w:hAnsi="Times New Roman" w:cs="Times New Roman"/>
                                <w:sz w:val="20"/>
                                <w:szCs w:val="20"/>
                              </w:rPr>
                              <w:object w:dxaOrig="620" w:dyaOrig="360" w14:anchorId="70AEB07E">
                                <v:shape id="_x0000_i1071" type="#_x0000_t75" style="width:31pt;height:18.55pt" o:ole="">
                                  <v:imagedata r:id="rId80" o:title=""/>
                                </v:shape>
                                <o:OLEObject Type="Embed" ProgID="Equation.DSMT4" ShapeID="_x0000_i1071" DrawAspect="Content" ObjectID="_1566409838" r:id="rId81"/>
                              </w:object>
                            </w:r>
                            <w:r w:rsidRPr="00091238">
                              <w:rPr>
                                <w:rFonts w:ascii="Times New Roman" w:hAnsi="Times New Roman" w:cs="Times New Roman"/>
                                <w:sz w:val="20"/>
                                <w:szCs w:val="20"/>
                              </w:rPr>
                              <w:t xml:space="preserve">, and the weight of all particles is </w:t>
                            </w:r>
                            <w:r w:rsidRPr="00091238">
                              <w:rPr>
                                <w:rFonts w:ascii="Times New Roman" w:hAnsi="Times New Roman" w:cs="Times New Roman"/>
                                <w:sz w:val="20"/>
                                <w:szCs w:val="20"/>
                              </w:rPr>
                              <w:object w:dxaOrig="495" w:dyaOrig="276" w14:anchorId="78B5D68B">
                                <v:shape id="_x0000_i1073" type="#_x0000_t75" style="width:24.6pt;height:13.2pt" o:ole="">
                                  <v:imagedata r:id="rId82" o:title=""/>
                                </v:shape>
                                <o:OLEObject Type="Embed" ProgID="Equation.DSMT4" ShapeID="_x0000_i1073" DrawAspect="Content" ObjectID="_1566409839" r:id="rId83"/>
                              </w:object>
                            </w:r>
                            <w:r w:rsidRPr="00091238">
                              <w:rPr>
                                <w:rFonts w:ascii="Times New Roman" w:hAnsi="Times New Roman" w:cs="Times New Roman"/>
                                <w:sz w:val="20"/>
                                <w:szCs w:val="20"/>
                              </w:rPr>
                              <w:t>.</w:t>
                            </w:r>
                          </w:p>
                          <w:p w14:paraId="75993208" w14:textId="77777777" w:rsidR="00C83ECE" w:rsidRPr="00091238" w:rsidRDefault="00C83ECE" w:rsidP="0034236D">
                            <w:pPr>
                              <w:spacing w:line="240" w:lineRule="exact"/>
                              <w:ind w:left="703" w:hangingChars="350" w:hanging="703"/>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02:</w:t>
                            </w:r>
                            <w:r w:rsidRPr="00091238">
                              <w:rPr>
                                <w:rFonts w:ascii="Times New Roman" w:hAnsi="Times New Roman" w:cs="Times New Roman"/>
                                <w:b/>
                                <w:sz w:val="20"/>
                                <w:szCs w:val="20"/>
                              </w:rPr>
                              <w:t xml:space="preserve"> Sequential importance sampling</w:t>
                            </w:r>
                            <w:r w:rsidRPr="00091238">
                              <w:rPr>
                                <w:rFonts w:ascii="Times New Roman" w:hAnsi="Times New Roman" w:cs="Times New Roman"/>
                                <w:sz w:val="20"/>
                                <w:szCs w:val="20"/>
                              </w:rPr>
                              <w:t>:</w:t>
                            </w:r>
                          </w:p>
                          <w:p w14:paraId="11215C5D" w14:textId="77777777" w:rsidR="00C83ECE" w:rsidRPr="00091238" w:rsidRDefault="00C83ECE" w:rsidP="006E4D01">
                            <w:pPr>
                              <w:snapToGrid w:val="0"/>
                              <w:ind w:left="700" w:hangingChars="350" w:hanging="700"/>
                              <w:textAlignment w:val="center"/>
                              <w:rPr>
                                <w:rFonts w:ascii="Times New Roman" w:hAnsi="Times New Roman" w:cs="Times New Roman"/>
                                <w:sz w:val="20"/>
                                <w:szCs w:val="20"/>
                              </w:rPr>
                            </w:pPr>
                            <w:r>
                              <w:rPr>
                                <w:rFonts w:ascii="Times New Roman" w:hAnsi="Times New Roman" w:cs="Times New Roman"/>
                                <w:sz w:val="20"/>
                                <w:szCs w:val="20"/>
                              </w:rPr>
                              <w:t xml:space="preserve"> 03:</w:t>
                            </w:r>
                            <w:r w:rsidRPr="00091238">
                              <w:rPr>
                                <w:rFonts w:ascii="Times New Roman" w:hAnsi="Times New Roman" w:cs="Times New Roman"/>
                                <w:sz w:val="20"/>
                                <w:szCs w:val="20"/>
                              </w:rPr>
                              <w:tab/>
                              <w:t xml:space="preserve">(1) Sample: At </w:t>
                            </w:r>
                            <w:r w:rsidRPr="00C264B5">
                              <w:rPr>
                                <w:rFonts w:ascii="Times New Roman" w:hAnsi="Times New Roman" w:cs="Times New Roman"/>
                                <w:i/>
                                <w:sz w:val="20"/>
                                <w:szCs w:val="20"/>
                              </w:rPr>
                              <w:t>k</w:t>
                            </w:r>
                            <w:r w:rsidRPr="00091238">
                              <w:rPr>
                                <w:rFonts w:ascii="Times New Roman" w:hAnsi="Times New Roman" w:cs="Times New Roman"/>
                                <w:sz w:val="20"/>
                                <w:szCs w:val="20"/>
                              </w:rPr>
                              <w:t xml:space="preserve"> moment, sampling the particles </w:t>
                            </w:r>
                            <w:r w:rsidRPr="00091238">
                              <w:rPr>
                                <w:rFonts w:ascii="Times New Roman" w:hAnsi="Times New Roman" w:cs="Times New Roman"/>
                                <w:sz w:val="20"/>
                                <w:szCs w:val="20"/>
                              </w:rPr>
                              <w:object w:dxaOrig="620" w:dyaOrig="371" w14:anchorId="72F48D9A">
                                <v:shape id="_x0000_i1075" type="#_x0000_t75" style="width:31pt;height:18.55pt">
                                  <v:imagedata r:id="rId84" o:title=""/>
                                </v:shape>
                                <o:OLEObject Type="Embed" ProgID="Equation.DSMT4" ShapeID="_x0000_i1075" DrawAspect="Content" ObjectID="_1566409840" r:id="rId85"/>
                              </w:object>
                            </w:r>
                            <w:r w:rsidRPr="00091238">
                              <w:rPr>
                                <w:rFonts w:ascii="Times New Roman" w:hAnsi="Times New Roman" w:cs="Times New Roman"/>
                                <w:sz w:val="20"/>
                                <w:szCs w:val="20"/>
                              </w:rPr>
                              <w:t xml:space="preserve"> in the importance distribution function, and the particle set is </w:t>
                            </w:r>
                          </w:p>
                          <w:p w14:paraId="47E10E36" w14:textId="77777777" w:rsidR="00C83ECE" w:rsidRPr="00091238" w:rsidRDefault="00C83ECE" w:rsidP="00A82DD5">
                            <w:pPr>
                              <w:snapToGrid w:val="0"/>
                              <w:ind w:left="399" w:hangingChars="190" w:hanging="399"/>
                              <w:jc w:val="center"/>
                              <w:textAlignment w:val="center"/>
                              <w:rPr>
                                <w:rFonts w:ascii="Times New Roman" w:hAnsi="Times New Roman" w:cs="Times New Roman"/>
                                <w:sz w:val="20"/>
                                <w:szCs w:val="20"/>
                              </w:rPr>
                            </w:pPr>
                            <w:r w:rsidRPr="00091238">
                              <w:rPr>
                                <w:rFonts w:ascii="Times New Roman" w:hAnsi="Times New Roman" w:cs="Times New Roman"/>
                                <w:position w:val="-12"/>
                              </w:rPr>
                              <w:object w:dxaOrig="1910" w:dyaOrig="371" w14:anchorId="2AE93792">
                                <v:shape id="_x0000_i1077" type="#_x0000_t75" style="width:95.5pt;height:18.55pt">
                                  <v:imagedata r:id="rId86" o:title=""/>
                                </v:shape>
                                <o:OLEObject Type="Embed" ProgID="Equation.DSMT4" ShapeID="_x0000_i1077" DrawAspect="Content" ObjectID="_1566409841" r:id="rId87"/>
                              </w:object>
                            </w:r>
                          </w:p>
                          <w:p w14:paraId="1FEB10D3" w14:textId="77777777" w:rsidR="00C83ECE" w:rsidRPr="00091238" w:rsidRDefault="00C83ECE" w:rsidP="00A82DD5">
                            <w:pPr>
                              <w:snapToGrid w:val="0"/>
                              <w:ind w:left="700" w:hangingChars="350" w:hanging="700"/>
                              <w:jc w:val="left"/>
                              <w:textAlignment w:val="center"/>
                              <w:rPr>
                                <w:rFonts w:ascii="Times New Roman" w:hAnsi="Times New Roman" w:cs="Times New Roman"/>
                                <w:sz w:val="20"/>
                                <w:szCs w:val="20"/>
                              </w:rPr>
                            </w:pPr>
                            <w:r>
                              <w:rPr>
                                <w:rFonts w:ascii="Times New Roman" w:hAnsi="Times New Roman" w:cs="Times New Roman"/>
                                <w:sz w:val="20"/>
                                <w:szCs w:val="20"/>
                              </w:rPr>
                              <w:t xml:space="preserve"> 04:   (</w:t>
                            </w:r>
                            <w:r w:rsidRPr="00091238">
                              <w:rPr>
                                <w:rFonts w:ascii="Times New Roman" w:hAnsi="Times New Roman" w:cs="Times New Roman"/>
                                <w:sz w:val="20"/>
                                <w:szCs w:val="20"/>
                              </w:rPr>
                              <w:t>2) Weight</w:t>
                            </w:r>
                            <w:r>
                              <w:rPr>
                                <w:rFonts w:ascii="Times New Roman" w:hAnsi="Times New Roman" w:cs="Times New Roman"/>
                                <w:sz w:val="20"/>
                                <w:szCs w:val="20"/>
                              </w:rPr>
                              <w:t>s</w:t>
                            </w:r>
                            <w:r w:rsidRPr="00091238">
                              <w:rPr>
                                <w:rFonts w:ascii="Times New Roman" w:hAnsi="Times New Roman" w:cs="Times New Roman"/>
                                <w:sz w:val="20"/>
                                <w:szCs w:val="20"/>
                              </w:rPr>
                              <w:t xml:space="preserve"> estimation: After the observed value </w:t>
                            </w:r>
                            <w:r w:rsidRPr="00091238">
                              <w:rPr>
                                <w:rFonts w:ascii="Times New Roman" w:hAnsi="Times New Roman" w:cs="Times New Roman"/>
                                <w:sz w:val="20"/>
                                <w:szCs w:val="20"/>
                              </w:rPr>
                              <w:object w:dxaOrig="264" w:dyaOrig="371" w14:anchorId="5005A1CC">
                                <v:shape id="_x0000_i1079" type="#_x0000_t75" style="width:13.2pt;height:18.55pt">
                                  <v:imagedata r:id="rId88" o:title=""/>
                                </v:shape>
                                <o:OLEObject Type="Embed" ProgID="Equation.DSMT4" ShapeID="_x0000_i1079" DrawAspect="Content" ObjectID="_1566409842" r:id="rId89"/>
                              </w:object>
                            </w:r>
                            <w:r w:rsidRPr="00091238">
                              <w:rPr>
                                <w:rFonts w:ascii="Times New Roman" w:hAnsi="Times New Roman" w:cs="Times New Roman"/>
                                <w:sz w:val="20"/>
                                <w:szCs w:val="20"/>
                              </w:rPr>
                              <w:t xml:space="preserve"> is obtained, the estimated value of the importance weight can be denoted as </w:t>
                            </w:r>
                          </w:p>
                          <w:p w14:paraId="17F13503" w14:textId="77777777" w:rsidR="00C83ECE" w:rsidRPr="00091238" w:rsidRDefault="00C83ECE" w:rsidP="00A82DD5">
                            <w:pPr>
                              <w:snapToGrid w:val="0"/>
                              <w:ind w:left="735" w:hangingChars="350" w:hanging="735"/>
                              <w:jc w:val="center"/>
                              <w:textAlignment w:val="center"/>
                              <w:rPr>
                                <w:rFonts w:ascii="Times New Roman" w:hAnsi="Times New Roman" w:cs="Times New Roman"/>
                                <w:sz w:val="20"/>
                                <w:szCs w:val="20"/>
                              </w:rPr>
                            </w:pPr>
                            <w:r w:rsidRPr="00091238">
                              <w:rPr>
                                <w:rFonts w:ascii="Times New Roman" w:hAnsi="Times New Roman" w:cs="Times New Roman"/>
                                <w:position w:val="-30"/>
                              </w:rPr>
                              <w:object w:dxaOrig="4220" w:dyaOrig="720" w14:anchorId="031CED13">
                                <v:shape id="_x0000_i1081" type="#_x0000_t75" style="width:211pt;height:36pt">
                                  <v:imagedata r:id="rId90" o:title=""/>
                                </v:shape>
                                <o:OLEObject Type="Embed" ProgID="Equation.DSMT4" ShapeID="_x0000_i1081" DrawAspect="Content" ObjectID="_1566409843" r:id="rId91"/>
                              </w:object>
                            </w:r>
                          </w:p>
                          <w:p w14:paraId="1B8B7D13" w14:textId="77777777" w:rsidR="00C83ECE" w:rsidRPr="00091238" w:rsidRDefault="00C83ECE" w:rsidP="00A82DD5">
                            <w:pPr>
                              <w:ind w:left="700" w:hangingChars="350" w:hanging="700"/>
                              <w:rPr>
                                <w:rFonts w:ascii="Times New Roman" w:hAnsi="Times New Roman" w:cs="Times New Roman"/>
                                <w:sz w:val="20"/>
                                <w:szCs w:val="20"/>
                              </w:rPr>
                            </w:pPr>
                            <w:r>
                              <w:rPr>
                                <w:rFonts w:ascii="Times New Roman" w:hAnsi="Times New Roman" w:cs="Times New Roman"/>
                                <w:sz w:val="20"/>
                                <w:szCs w:val="20"/>
                              </w:rPr>
                              <w:t xml:space="preserve"> 05:</w:t>
                            </w:r>
                            <w:r w:rsidRPr="00091238">
                              <w:rPr>
                                <w:rFonts w:ascii="Times New Roman" w:hAnsi="Times New Roman" w:cs="Times New Roman"/>
                                <w:sz w:val="20"/>
                                <w:szCs w:val="20"/>
                              </w:rPr>
                              <w:tab/>
                              <w:t>(3) Weight</w:t>
                            </w:r>
                            <w:r>
                              <w:rPr>
                                <w:rFonts w:ascii="Times New Roman" w:hAnsi="Times New Roman" w:cs="Times New Roman"/>
                                <w:sz w:val="20"/>
                                <w:szCs w:val="20"/>
                              </w:rPr>
                              <w:t>s</w:t>
                            </w:r>
                            <w:r w:rsidRPr="00091238">
                              <w:rPr>
                                <w:rFonts w:ascii="Times New Roman" w:hAnsi="Times New Roman" w:cs="Times New Roman"/>
                                <w:sz w:val="20"/>
                                <w:szCs w:val="20"/>
                              </w:rPr>
                              <w:t xml:space="preserve"> normalization:</w:t>
                            </w:r>
                          </w:p>
                          <w:p w14:paraId="5149F23B" w14:textId="77777777" w:rsidR="00C83ECE" w:rsidRPr="00091238" w:rsidRDefault="00C83ECE" w:rsidP="00A82DD5">
                            <w:pPr>
                              <w:ind w:left="735" w:hangingChars="350" w:hanging="735"/>
                              <w:jc w:val="center"/>
                              <w:rPr>
                                <w:rFonts w:ascii="Times New Roman" w:hAnsi="Times New Roman" w:cs="Times New Roman"/>
                                <w:sz w:val="20"/>
                                <w:szCs w:val="20"/>
                              </w:rPr>
                            </w:pPr>
                            <w:r w:rsidRPr="00091238">
                              <w:rPr>
                                <w:rFonts w:ascii="Times New Roman" w:hAnsi="Times New Roman" w:cs="Times New Roman"/>
                                <w:position w:val="-60"/>
                              </w:rPr>
                              <w:object w:dxaOrig="2630" w:dyaOrig="1027" w14:anchorId="07BF9CD7">
                                <v:shape id="_x0000_i1083" type="#_x0000_t75" style="width:131.5pt;height:51.35pt">
                                  <v:imagedata r:id="rId92" o:title=""/>
                                </v:shape>
                                <o:OLEObject Type="Embed" ProgID="Equation.DSMT4" ShapeID="_x0000_i1083" DrawAspect="Content" ObjectID="_1566409844" r:id="rId93"/>
                              </w:object>
                            </w:r>
                          </w:p>
                          <w:p w14:paraId="1CDEA158" w14:textId="77777777" w:rsidR="00C83ECE" w:rsidRPr="00091238" w:rsidRDefault="00C83ECE" w:rsidP="006E4D01">
                            <w:pPr>
                              <w:ind w:left="703" w:hangingChars="350" w:hanging="703"/>
                              <w:rPr>
                                <w:rFonts w:ascii="Times New Roman" w:hAnsi="Times New Roman" w:cs="Times New Roman"/>
                                <w:b/>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06</w:t>
                            </w:r>
                            <w:r>
                              <w:rPr>
                                <w:rFonts w:ascii="Times New Roman" w:hAnsi="Times New Roman" w:cs="Times New Roman"/>
                                <w:sz w:val="20"/>
                                <w:szCs w:val="20"/>
                              </w:rPr>
                              <w:t>:</w:t>
                            </w:r>
                            <w:r>
                              <w:rPr>
                                <w:rFonts w:ascii="Times New Roman" w:hAnsi="Times New Roman" w:cs="Times New Roman"/>
                                <w:b/>
                                <w:sz w:val="20"/>
                                <w:szCs w:val="20"/>
                              </w:rPr>
                              <w:t xml:space="preserve"> </w:t>
                            </w:r>
                            <w:r w:rsidRPr="00091238">
                              <w:rPr>
                                <w:rFonts w:ascii="Times New Roman" w:hAnsi="Times New Roman" w:cs="Times New Roman"/>
                                <w:b/>
                                <w:color w:val="000000" w:themeColor="text1"/>
                                <w:sz w:val="20"/>
                                <w:szCs w:val="20"/>
                              </w:rPr>
                              <w:t>Re-sampling</w:t>
                            </w:r>
                            <w:r w:rsidRPr="00091238">
                              <w:rPr>
                                <w:rFonts w:ascii="Times New Roman" w:hAnsi="Times New Roman" w:cs="Times New Roman"/>
                                <w:b/>
                                <w:sz w:val="20"/>
                                <w:szCs w:val="20"/>
                              </w:rPr>
                              <w:t>:</w:t>
                            </w:r>
                          </w:p>
                          <w:p w14:paraId="23E073A1" w14:textId="77777777" w:rsidR="00C83ECE" w:rsidRPr="00091238" w:rsidRDefault="00C83ECE" w:rsidP="009C05AB">
                            <w:pPr>
                              <w:ind w:left="703" w:hangingChars="350" w:hanging="703"/>
                              <w:textAlignment w:val="center"/>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07</w:t>
                            </w:r>
                            <w:r>
                              <w:rPr>
                                <w:rFonts w:ascii="Times New Roman" w:hAnsi="Times New Roman" w:cs="Times New Roman"/>
                                <w:sz w:val="20"/>
                                <w:szCs w:val="20"/>
                              </w:rPr>
                              <w:t>:</w:t>
                            </w:r>
                            <w:r w:rsidRPr="00091238">
                              <w:rPr>
                                <w:rFonts w:ascii="Times New Roman" w:hAnsi="Times New Roman" w:cs="Times New Roman"/>
                                <w:b/>
                                <w:sz w:val="20"/>
                                <w:szCs w:val="20"/>
                              </w:rPr>
                              <w:tab/>
                            </w:r>
                            <w:r w:rsidRPr="00091238">
                              <w:rPr>
                                <w:rFonts w:ascii="Times New Roman" w:hAnsi="Times New Roman" w:cs="Times New Roman"/>
                                <w:sz w:val="20"/>
                                <w:szCs w:val="20"/>
                              </w:rPr>
                              <w:t xml:space="preserve">(1) The particle weights are obtained from </w:t>
                            </w:r>
                            <w:r w:rsidRPr="00091238">
                              <w:rPr>
                                <w:rFonts w:ascii="Times New Roman" w:hAnsi="Times New Roman" w:cs="Times New Roman"/>
                                <w:b/>
                                <w:sz w:val="20"/>
                                <w:szCs w:val="20"/>
                              </w:rPr>
                              <w:t>Step 2</w:t>
                            </w:r>
                            <w:r w:rsidRPr="00091238">
                              <w:rPr>
                                <w:rFonts w:ascii="Times New Roman" w:hAnsi="Times New Roman" w:cs="Times New Roman"/>
                                <w:sz w:val="20"/>
                                <w:szCs w:val="20"/>
                              </w:rPr>
                              <w:t xml:space="preserve">, the particles with smaller weight are removed, and the larger particles are copied to obtain the new particle set </w:t>
                            </w:r>
                            <w:r w:rsidRPr="00091238">
                              <w:rPr>
                                <w:rFonts w:ascii="Times New Roman" w:hAnsi="Times New Roman" w:cs="Times New Roman"/>
                                <w:sz w:val="20"/>
                                <w:szCs w:val="20"/>
                              </w:rPr>
                              <w:object w:dxaOrig="620" w:dyaOrig="371" w14:anchorId="5CF09AA7">
                                <v:shape id="_x0000_i1085" type="#_x0000_t75" style="width:31pt;height:18.55pt">
                                  <v:imagedata r:id="rId94" o:title=""/>
                                </v:shape>
                                <o:OLEObject Type="Embed" ProgID="Equation.DSMT4" ShapeID="_x0000_i1085" DrawAspect="Content" ObjectID="_1566409845" r:id="rId95"/>
                              </w:object>
                            </w:r>
                            <w:r w:rsidRPr="00091238">
                              <w:rPr>
                                <w:rFonts w:ascii="Times New Roman" w:hAnsi="Times New Roman" w:cs="Times New Roman"/>
                                <w:sz w:val="20"/>
                                <w:szCs w:val="20"/>
                              </w:rPr>
                              <w:t>.</w:t>
                            </w:r>
                          </w:p>
                          <w:p w14:paraId="74C0A5FA" w14:textId="77777777" w:rsidR="00C83ECE" w:rsidRPr="00091238" w:rsidRDefault="00C83ECE" w:rsidP="00C264B5">
                            <w:pPr>
                              <w:spacing w:line="240" w:lineRule="exact"/>
                              <w:ind w:left="700" w:hangingChars="350" w:hanging="700"/>
                              <w:textAlignment w:val="center"/>
                              <w:rPr>
                                <w:rFonts w:ascii="Times New Roman" w:hAnsi="Times New Roman" w:cs="Times New Roman"/>
                                <w:b/>
                                <w:sz w:val="20"/>
                                <w:szCs w:val="20"/>
                              </w:rPr>
                            </w:pPr>
                            <w:r>
                              <w:rPr>
                                <w:rFonts w:ascii="Times New Roman" w:hAnsi="Times New Roman" w:cs="Times New Roman"/>
                                <w:sz w:val="20"/>
                                <w:szCs w:val="20"/>
                              </w:rPr>
                              <w:t xml:space="preserve"> 08:</w:t>
                            </w:r>
                            <w:r w:rsidRPr="00091238">
                              <w:rPr>
                                <w:rFonts w:ascii="Times New Roman" w:hAnsi="Times New Roman" w:cs="Times New Roman"/>
                                <w:sz w:val="20"/>
                                <w:szCs w:val="20"/>
                              </w:rPr>
                              <w:tab/>
                              <w:t xml:space="preserve">(2) The weight of all particles is </w:t>
                            </w:r>
                            <w:r w:rsidRPr="00091238">
                              <w:rPr>
                                <w:rFonts w:ascii="Times New Roman" w:hAnsi="Times New Roman" w:cs="Times New Roman"/>
                                <w:sz w:val="20"/>
                                <w:szCs w:val="20"/>
                              </w:rPr>
                              <w:object w:dxaOrig="492" w:dyaOrig="264" w14:anchorId="1569F27F">
                                <v:shape id="_x0000_i1087" type="#_x0000_t75" style="width:24.6pt;height:13.2pt">
                                  <v:imagedata r:id="rId82" o:title=""/>
                                </v:shape>
                                <o:OLEObject Type="Embed" ProgID="Equation.DSMT4" ShapeID="_x0000_i1087" DrawAspect="Content" ObjectID="_1566409846" r:id="rId96"/>
                              </w:object>
                            </w:r>
                            <w:r w:rsidRPr="00091238">
                              <w:rPr>
                                <w:rFonts w:ascii="Times New Roman" w:hAnsi="Times New Roman" w:cs="Times New Roman"/>
                                <w:sz w:val="20"/>
                                <w:szCs w:val="20"/>
                              </w:rPr>
                              <w:t>.</w:t>
                            </w:r>
                          </w:p>
                          <w:p w14:paraId="1DAC5465" w14:textId="77777777" w:rsidR="00C83ECE" w:rsidRPr="00091238" w:rsidRDefault="00C83ECE" w:rsidP="009C05AB">
                            <w:pPr>
                              <w:spacing w:line="240" w:lineRule="exact"/>
                              <w:ind w:left="703" w:hangingChars="350" w:hanging="703"/>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09:</w:t>
                            </w:r>
                            <w:r>
                              <w:rPr>
                                <w:rFonts w:ascii="Times New Roman" w:hAnsi="Times New Roman" w:cs="Times New Roman"/>
                                <w:b/>
                                <w:sz w:val="20"/>
                                <w:szCs w:val="20"/>
                              </w:rPr>
                              <w:t xml:space="preserve"> </w:t>
                            </w:r>
                            <w:r w:rsidRPr="00091238">
                              <w:rPr>
                                <w:rFonts w:ascii="Times New Roman" w:hAnsi="Times New Roman" w:cs="Times New Roman"/>
                                <w:b/>
                                <w:sz w:val="20"/>
                                <w:szCs w:val="20"/>
                              </w:rPr>
                              <w:t xml:space="preserve">Let </w:t>
                            </w:r>
                            <w:r w:rsidRPr="00091238">
                              <w:rPr>
                                <w:rFonts w:ascii="Times New Roman" w:hAnsi="Times New Roman" w:cs="Times New Roman"/>
                                <w:position w:val="-6"/>
                              </w:rPr>
                              <w:object w:dxaOrig="863" w:dyaOrig="264" w14:anchorId="1C88A3AB">
                                <v:shape id="_x0000_i1089" type="#_x0000_t75" style="width:43.15pt;height:13.2pt">
                                  <v:imagedata r:id="rId97" o:title=""/>
                                </v:shape>
                                <o:OLEObject Type="Embed" ProgID="Equation.DSMT4" ShapeID="_x0000_i1089" DrawAspect="Content" ObjectID="_1566409847" r:id="rId98"/>
                              </w:object>
                            </w:r>
                            <w:r w:rsidRPr="00091238">
                              <w:rPr>
                                <w:rFonts w:ascii="Times New Roman" w:hAnsi="Times New Roman" w:cs="Times New Roman"/>
                                <w:sz w:val="20"/>
                                <w:szCs w:val="20"/>
                              </w:rPr>
                              <w:t xml:space="preserve">, jump to </w:t>
                            </w:r>
                            <w:r>
                              <w:rPr>
                                <w:rFonts w:ascii="Times New Roman" w:hAnsi="Times New Roman" w:cs="Times New Roman"/>
                                <w:b/>
                                <w:sz w:val="20"/>
                                <w:szCs w:val="20"/>
                              </w:rPr>
                              <w:t>02</w:t>
                            </w:r>
                            <w:r w:rsidRPr="00091238">
                              <w:rPr>
                                <w:rFonts w:ascii="Times New Roman" w:hAnsi="Times New Roman" w:cs="Times New Roman"/>
                                <w:sz w:val="20"/>
                                <w:szCs w:val="20"/>
                              </w:rPr>
                              <w:t>.</w:t>
                            </w:r>
                          </w:p>
                        </w:txbxContent>
                      </wps:txbx>
                      <wps:bodyPr rot="0" vert="horz" wrap="square" lIns="91440" tIns="45720" rIns="91440" bIns="45720" anchor="t" anchorCtr="0">
                        <a:noAutofit/>
                      </wps:bodyPr>
                    </wps:wsp>
                  </a:graphicData>
                </a:graphic>
              </wp:inline>
            </w:drawing>
          </mc:Choice>
          <mc:Fallback>
            <w:pict>
              <v:shape w14:anchorId="76D4E9DF" id="文本框 2" o:spid="_x0000_s1027" type="#_x0000_t202" style="width:415pt;height:3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" strokeweight=".25pt">
                <v:textbox>
                  <w:txbxContent>
                    <w:p w14:paraId="49F85BB6" w14:textId="77777777" w:rsidR="00C83ECE" w:rsidRDefault="00C83ECE" w:rsidP="009450C5">
                      <w:pPr>
                        <w:spacing w:line="240" w:lineRule="exact"/>
                        <w:rPr>
                          <w:rFonts w:ascii="Times New Roman" w:hAnsi="Times New Roman" w:cs="Times New Roman"/>
                          <w:b/>
                          <w:color w:val="000000" w:themeColor="text1"/>
                          <w:sz w:val="20"/>
                          <w:szCs w:val="20"/>
                        </w:rPr>
                      </w:pPr>
                      <w:r w:rsidRPr="00260E87">
                        <w:rPr>
                          <w:rFonts w:ascii="Times New Roman" w:hAnsi="Times New Roman" w:cs="Times New Roman"/>
                          <w:b/>
                          <w:color w:val="000000" w:themeColor="text1"/>
                          <w:sz w:val="20"/>
                          <w:szCs w:val="20"/>
                        </w:rPr>
                        <w:t>Algorithm 2</w:t>
                      </w:r>
                      <w:r w:rsidRPr="00260E87">
                        <w:rPr>
                          <w:rFonts w:ascii="Times New Roman" w:hAnsi="Times New Roman" w:cs="Times New Roman" w:hint="eastAsia"/>
                          <w:b/>
                          <w:color w:val="000000" w:themeColor="text1"/>
                          <w:sz w:val="20"/>
                          <w:szCs w:val="20"/>
                        </w:rPr>
                        <w:t>:</w:t>
                      </w:r>
                      <w:r w:rsidRPr="00260E87">
                        <w:rPr>
                          <w:rFonts w:ascii="Times New Roman" w:hAnsi="Times New Roman" w:cs="Times New Roman"/>
                          <w:b/>
                          <w:color w:val="000000" w:themeColor="text1"/>
                          <w:sz w:val="20"/>
                          <w:szCs w:val="20"/>
                        </w:rPr>
                        <w:t xml:space="preserve"> Algorithm of Particle filter</w:t>
                      </w:r>
                    </w:p>
                    <w:p w14:paraId="57E3304E" w14:textId="77777777" w:rsidR="00C83ECE" w:rsidRPr="00E1201D" w:rsidRDefault="00C83ECE" w:rsidP="00260E87">
                      <w:pPr>
                        <w:rPr>
                          <w:rFonts w:ascii="Times New Roman" w:hAnsi="Times New Roman" w:cs="Times New Roman"/>
                          <w:sz w:val="20"/>
                          <w:szCs w:val="20"/>
                        </w:rPr>
                      </w:pPr>
                      <w:r>
                        <w:rPr>
                          <w:rFonts w:ascii="Times New Roman" w:hAnsi="Times New Roman" w:cs="Times New Roman"/>
                          <w:b/>
                          <w:sz w:val="20"/>
                          <w:szCs w:val="20"/>
                        </w:rPr>
                        <w:t xml:space="preserve"> </w:t>
                      </w:r>
                      <w:r w:rsidRPr="00E1201D">
                        <w:rPr>
                          <w:rFonts w:ascii="Times New Roman" w:hAnsi="Times New Roman" w:cs="Times New Roman"/>
                          <w:b/>
                          <w:sz w:val="20"/>
                          <w:szCs w:val="20"/>
                        </w:rPr>
                        <w:t>Input</w:t>
                      </w:r>
                      <w:r w:rsidRPr="00E1201D">
                        <w:rPr>
                          <w:rFonts w:ascii="Times New Roman" w:hAnsi="Times New Roman" w:cs="Times New Roman"/>
                          <w:sz w:val="20"/>
                          <w:szCs w:val="20"/>
                        </w:rPr>
                        <w:t xml:space="preserve">: </w:t>
                      </w:r>
                      <w:r>
                        <w:rPr>
                          <w:rFonts w:ascii="Times New Roman" w:hAnsi="Times New Roman" w:cs="Times New Roman"/>
                          <w:sz w:val="20"/>
                          <w:szCs w:val="20"/>
                        </w:rPr>
                        <w:t xml:space="preserve">The original GPS trajectory with </w:t>
                      </w:r>
                      <w:r w:rsidRPr="00260E87">
                        <w:rPr>
                          <w:rFonts w:ascii="Times New Roman" w:hAnsi="Times New Roman" w:cs="Times New Roman"/>
                          <w:sz w:val="20"/>
                          <w:szCs w:val="20"/>
                        </w:rPr>
                        <w:t>Gaussian noise</w:t>
                      </w:r>
                      <w:r>
                        <w:rPr>
                          <w:rFonts w:ascii="Times New Roman" w:hAnsi="Times New Roman" w:cs="Times New Roman"/>
                          <w:sz w:val="20"/>
                          <w:szCs w:val="20"/>
                        </w:rPr>
                        <w:t>;</w:t>
                      </w:r>
                    </w:p>
                    <w:p w14:paraId="41C0FC59" w14:textId="77777777" w:rsidR="00C83ECE" w:rsidRPr="00E1201D" w:rsidRDefault="00C83ECE" w:rsidP="00260E87">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w:t>
                      </w:r>
                      <w:r>
                        <w:rPr>
                          <w:rFonts w:ascii="Times New Roman" w:hAnsi="Times New Roman" w:cs="Times New Roman"/>
                          <w:sz w:val="20"/>
                          <w:szCs w:val="20"/>
                        </w:rPr>
                        <w:t>The filtered GPS trajectory</w:t>
                      </w:r>
                      <w:r w:rsidRPr="00E1201D">
                        <w:rPr>
                          <w:rFonts w:ascii="Times New Roman" w:hAnsi="Times New Roman" w:cs="Times New Roman"/>
                          <w:sz w:val="20"/>
                          <w:szCs w:val="20"/>
                        </w:rPr>
                        <w:t>;</w:t>
                      </w:r>
                    </w:p>
                    <w:p w14:paraId="239DBE45" w14:textId="77777777" w:rsidR="00C83ECE" w:rsidRPr="00091238" w:rsidRDefault="00C83ECE" w:rsidP="006E4D01">
                      <w:pPr>
                        <w:ind w:left="703" w:hangingChars="350" w:hanging="703"/>
                        <w:textAlignment w:val="center"/>
                        <w:rPr>
                          <w:rFonts w:ascii="Times New Roman" w:hAnsi="Times New Roman" w:cs="Times New Roman"/>
                          <w:sz w:val="20"/>
                          <w:szCs w:val="20"/>
                        </w:rPr>
                      </w:pPr>
                      <w:r>
                        <w:rPr>
                          <w:rFonts w:ascii="Times New Roman" w:hAnsi="Times New Roman" w:cs="Times New Roman"/>
                          <w:b/>
                          <w:color w:val="000000" w:themeColor="text1"/>
                          <w:sz w:val="20"/>
                          <w:szCs w:val="20"/>
                        </w:rPr>
                        <w:t xml:space="preserve"> </w:t>
                      </w:r>
                      <w:r w:rsidRPr="00A374C9">
                        <w:rPr>
                          <w:rFonts w:ascii="Times New Roman" w:hAnsi="Times New Roman" w:cs="Times New Roman"/>
                          <w:color w:val="000000" w:themeColor="text1"/>
                          <w:sz w:val="20"/>
                          <w:szCs w:val="20"/>
                        </w:rPr>
                        <w:t>01:</w:t>
                      </w:r>
                      <w:r w:rsidRPr="00091238">
                        <w:rPr>
                          <w:rFonts w:ascii="Times New Roman" w:hAnsi="Times New Roman" w:cs="Times New Roman"/>
                          <w:b/>
                          <w:sz w:val="20"/>
                          <w:szCs w:val="20"/>
                        </w:rPr>
                        <w:t xml:space="preserve"> Particle initialization: </w:t>
                      </w:r>
                      <w:r w:rsidRPr="00091238">
                        <w:rPr>
                          <w:rFonts w:ascii="Times New Roman" w:hAnsi="Times New Roman" w:cs="Times New Roman"/>
                          <w:sz w:val="20"/>
                          <w:szCs w:val="20"/>
                        </w:rPr>
                        <w:t xml:space="preserve">At </w:t>
                      </w:r>
                      <w:r w:rsidRPr="00FB1495">
                        <w:rPr>
                          <w:rFonts w:ascii="Times New Roman" w:hAnsi="Times New Roman" w:cs="Times New Roman"/>
                          <w:i/>
                          <w:sz w:val="20"/>
                          <w:szCs w:val="20"/>
                        </w:rPr>
                        <w:t>k</w:t>
                      </w:r>
                      <w:r w:rsidRPr="00091238">
                        <w:rPr>
                          <w:rFonts w:ascii="Times New Roman" w:hAnsi="Times New Roman" w:cs="Times New Roman"/>
                          <w:sz w:val="20"/>
                          <w:szCs w:val="20"/>
                        </w:rPr>
                        <w:t xml:space="preserve">=0 moment, the particle swarm </w:t>
                      </w:r>
                      <w:r w:rsidRPr="00091238">
                        <w:rPr>
                          <w:rFonts w:ascii="Times New Roman" w:hAnsi="Times New Roman" w:cs="Times New Roman"/>
                          <w:sz w:val="20"/>
                          <w:szCs w:val="20"/>
                        </w:rPr>
                        <w:object w:dxaOrig="639" w:dyaOrig="380" w14:anchorId="25B3757B">
                          <v:shape id="_x0000_i1069" type="#_x0000_t75" style="width:31pt;height:18.55pt" o:ole="">
                            <v:imagedata r:id="rId78" o:title=""/>
                          </v:shape>
                          <o:OLEObject Type="Embed" ProgID="Equation.DSMT4" ShapeID="_x0000_i1069" DrawAspect="Content" ObjectID="_1566409837" r:id="rId99"/>
                        </w:object>
                      </w:r>
                      <w:r w:rsidRPr="00091238">
                        <w:rPr>
                          <w:rFonts w:ascii="Times New Roman" w:hAnsi="Times New Roman" w:cs="Times New Roman"/>
                          <w:sz w:val="20"/>
                          <w:szCs w:val="20"/>
                        </w:rPr>
                        <w:t xml:space="preserve"> is generated by the known prior probability </w:t>
                      </w:r>
                      <w:r w:rsidRPr="00091238">
                        <w:rPr>
                          <w:rFonts w:ascii="Times New Roman" w:hAnsi="Times New Roman" w:cs="Times New Roman"/>
                          <w:sz w:val="20"/>
                          <w:szCs w:val="20"/>
                        </w:rPr>
                        <w:object w:dxaOrig="620" w:dyaOrig="360" w14:anchorId="70AEB07E">
                          <v:shape id="_x0000_i1071" type="#_x0000_t75" style="width:31pt;height:18.55pt" o:ole="">
                            <v:imagedata r:id="rId80" o:title=""/>
                          </v:shape>
                          <o:OLEObject Type="Embed" ProgID="Equation.DSMT4" ShapeID="_x0000_i1071" DrawAspect="Content" ObjectID="_1566409838" r:id="rId100"/>
                        </w:object>
                      </w:r>
                      <w:r w:rsidRPr="00091238">
                        <w:rPr>
                          <w:rFonts w:ascii="Times New Roman" w:hAnsi="Times New Roman" w:cs="Times New Roman"/>
                          <w:sz w:val="20"/>
                          <w:szCs w:val="20"/>
                        </w:rPr>
                        <w:t xml:space="preserve">, and the weight of all particles is </w:t>
                      </w:r>
                      <w:r w:rsidRPr="00091238">
                        <w:rPr>
                          <w:rFonts w:ascii="Times New Roman" w:hAnsi="Times New Roman" w:cs="Times New Roman"/>
                          <w:sz w:val="20"/>
                          <w:szCs w:val="20"/>
                        </w:rPr>
                        <w:object w:dxaOrig="495" w:dyaOrig="276" w14:anchorId="78B5D68B">
                          <v:shape id="_x0000_i1073" type="#_x0000_t75" style="width:24.6pt;height:13.2pt" o:ole="">
                            <v:imagedata r:id="rId82" o:title=""/>
                          </v:shape>
                          <o:OLEObject Type="Embed" ProgID="Equation.DSMT4" ShapeID="_x0000_i1073" DrawAspect="Content" ObjectID="_1566409839" r:id="rId101"/>
                        </w:object>
                      </w:r>
                      <w:r w:rsidRPr="00091238">
                        <w:rPr>
                          <w:rFonts w:ascii="Times New Roman" w:hAnsi="Times New Roman" w:cs="Times New Roman"/>
                          <w:sz w:val="20"/>
                          <w:szCs w:val="20"/>
                        </w:rPr>
                        <w:t>.</w:t>
                      </w:r>
                    </w:p>
                    <w:p w14:paraId="75993208" w14:textId="77777777" w:rsidR="00C83ECE" w:rsidRPr="00091238" w:rsidRDefault="00C83ECE" w:rsidP="0034236D">
                      <w:pPr>
                        <w:spacing w:line="240" w:lineRule="exact"/>
                        <w:ind w:left="703" w:hangingChars="350" w:hanging="703"/>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02:</w:t>
                      </w:r>
                      <w:r w:rsidRPr="00091238">
                        <w:rPr>
                          <w:rFonts w:ascii="Times New Roman" w:hAnsi="Times New Roman" w:cs="Times New Roman"/>
                          <w:b/>
                          <w:sz w:val="20"/>
                          <w:szCs w:val="20"/>
                        </w:rPr>
                        <w:t xml:space="preserve"> Sequential importance sampling</w:t>
                      </w:r>
                      <w:r w:rsidRPr="00091238">
                        <w:rPr>
                          <w:rFonts w:ascii="Times New Roman" w:hAnsi="Times New Roman" w:cs="Times New Roman"/>
                          <w:sz w:val="20"/>
                          <w:szCs w:val="20"/>
                        </w:rPr>
                        <w:t>:</w:t>
                      </w:r>
                    </w:p>
                    <w:p w14:paraId="11215C5D" w14:textId="77777777" w:rsidR="00C83ECE" w:rsidRPr="00091238" w:rsidRDefault="00C83ECE" w:rsidP="006E4D01">
                      <w:pPr>
                        <w:snapToGrid w:val="0"/>
                        <w:ind w:left="700" w:hangingChars="350" w:hanging="700"/>
                        <w:textAlignment w:val="center"/>
                        <w:rPr>
                          <w:rFonts w:ascii="Times New Roman" w:hAnsi="Times New Roman" w:cs="Times New Roman"/>
                          <w:sz w:val="20"/>
                          <w:szCs w:val="20"/>
                        </w:rPr>
                      </w:pPr>
                      <w:r>
                        <w:rPr>
                          <w:rFonts w:ascii="Times New Roman" w:hAnsi="Times New Roman" w:cs="Times New Roman"/>
                          <w:sz w:val="20"/>
                          <w:szCs w:val="20"/>
                        </w:rPr>
                        <w:t xml:space="preserve"> 03:</w:t>
                      </w:r>
                      <w:r w:rsidRPr="00091238">
                        <w:rPr>
                          <w:rFonts w:ascii="Times New Roman" w:hAnsi="Times New Roman" w:cs="Times New Roman"/>
                          <w:sz w:val="20"/>
                          <w:szCs w:val="20"/>
                        </w:rPr>
                        <w:tab/>
                        <w:t xml:space="preserve">(1) Sample: At </w:t>
                      </w:r>
                      <w:r w:rsidRPr="00C264B5">
                        <w:rPr>
                          <w:rFonts w:ascii="Times New Roman" w:hAnsi="Times New Roman" w:cs="Times New Roman"/>
                          <w:i/>
                          <w:sz w:val="20"/>
                          <w:szCs w:val="20"/>
                        </w:rPr>
                        <w:t>k</w:t>
                      </w:r>
                      <w:r w:rsidRPr="00091238">
                        <w:rPr>
                          <w:rFonts w:ascii="Times New Roman" w:hAnsi="Times New Roman" w:cs="Times New Roman"/>
                          <w:sz w:val="20"/>
                          <w:szCs w:val="20"/>
                        </w:rPr>
                        <w:t xml:space="preserve"> moment, sampling the particles </w:t>
                      </w:r>
                      <w:r w:rsidRPr="00091238">
                        <w:rPr>
                          <w:rFonts w:ascii="Times New Roman" w:hAnsi="Times New Roman" w:cs="Times New Roman"/>
                          <w:sz w:val="20"/>
                          <w:szCs w:val="20"/>
                        </w:rPr>
                        <w:object w:dxaOrig="620" w:dyaOrig="371" w14:anchorId="72F48D9A">
                          <v:shape id="_x0000_i1075" type="#_x0000_t75" style="width:31pt;height:18.55pt">
                            <v:imagedata r:id="rId84" o:title=""/>
                          </v:shape>
                          <o:OLEObject Type="Embed" ProgID="Equation.DSMT4" ShapeID="_x0000_i1075" DrawAspect="Content" ObjectID="_1566409840" r:id="rId102"/>
                        </w:object>
                      </w:r>
                      <w:r w:rsidRPr="00091238">
                        <w:rPr>
                          <w:rFonts w:ascii="Times New Roman" w:hAnsi="Times New Roman" w:cs="Times New Roman"/>
                          <w:sz w:val="20"/>
                          <w:szCs w:val="20"/>
                        </w:rPr>
                        <w:t xml:space="preserve"> in the importance distribution function, and the particle set is </w:t>
                      </w:r>
                    </w:p>
                    <w:p w14:paraId="47E10E36" w14:textId="77777777" w:rsidR="00C83ECE" w:rsidRPr="00091238" w:rsidRDefault="00C83ECE" w:rsidP="00A82DD5">
                      <w:pPr>
                        <w:snapToGrid w:val="0"/>
                        <w:ind w:left="399" w:hangingChars="190" w:hanging="399"/>
                        <w:jc w:val="center"/>
                        <w:textAlignment w:val="center"/>
                        <w:rPr>
                          <w:rFonts w:ascii="Times New Roman" w:hAnsi="Times New Roman" w:cs="Times New Roman"/>
                          <w:sz w:val="20"/>
                          <w:szCs w:val="20"/>
                        </w:rPr>
                      </w:pPr>
                      <w:r w:rsidRPr="00091238">
                        <w:rPr>
                          <w:rFonts w:ascii="Times New Roman" w:hAnsi="Times New Roman" w:cs="Times New Roman"/>
                          <w:position w:val="-12"/>
                        </w:rPr>
                        <w:object w:dxaOrig="1910" w:dyaOrig="371" w14:anchorId="2AE93792">
                          <v:shape id="_x0000_i1077" type="#_x0000_t75" style="width:95.5pt;height:18.55pt">
                            <v:imagedata r:id="rId86" o:title=""/>
                          </v:shape>
                          <o:OLEObject Type="Embed" ProgID="Equation.DSMT4" ShapeID="_x0000_i1077" DrawAspect="Content" ObjectID="_1566409841" r:id="rId103"/>
                        </w:object>
                      </w:r>
                    </w:p>
                    <w:p w14:paraId="1FEB10D3" w14:textId="77777777" w:rsidR="00C83ECE" w:rsidRPr="00091238" w:rsidRDefault="00C83ECE" w:rsidP="00A82DD5">
                      <w:pPr>
                        <w:snapToGrid w:val="0"/>
                        <w:ind w:left="700" w:hangingChars="350" w:hanging="700"/>
                        <w:jc w:val="left"/>
                        <w:textAlignment w:val="center"/>
                        <w:rPr>
                          <w:rFonts w:ascii="Times New Roman" w:hAnsi="Times New Roman" w:cs="Times New Roman"/>
                          <w:sz w:val="20"/>
                          <w:szCs w:val="20"/>
                        </w:rPr>
                      </w:pPr>
                      <w:r>
                        <w:rPr>
                          <w:rFonts w:ascii="Times New Roman" w:hAnsi="Times New Roman" w:cs="Times New Roman"/>
                          <w:sz w:val="20"/>
                          <w:szCs w:val="20"/>
                        </w:rPr>
                        <w:t xml:space="preserve"> 04:   (</w:t>
                      </w:r>
                      <w:r w:rsidRPr="00091238">
                        <w:rPr>
                          <w:rFonts w:ascii="Times New Roman" w:hAnsi="Times New Roman" w:cs="Times New Roman"/>
                          <w:sz w:val="20"/>
                          <w:szCs w:val="20"/>
                        </w:rPr>
                        <w:t>2) Weight</w:t>
                      </w:r>
                      <w:r>
                        <w:rPr>
                          <w:rFonts w:ascii="Times New Roman" w:hAnsi="Times New Roman" w:cs="Times New Roman"/>
                          <w:sz w:val="20"/>
                          <w:szCs w:val="20"/>
                        </w:rPr>
                        <w:t>s</w:t>
                      </w:r>
                      <w:r w:rsidRPr="00091238">
                        <w:rPr>
                          <w:rFonts w:ascii="Times New Roman" w:hAnsi="Times New Roman" w:cs="Times New Roman"/>
                          <w:sz w:val="20"/>
                          <w:szCs w:val="20"/>
                        </w:rPr>
                        <w:t xml:space="preserve"> estimation: After the observed value </w:t>
                      </w:r>
                      <w:r w:rsidRPr="00091238">
                        <w:rPr>
                          <w:rFonts w:ascii="Times New Roman" w:hAnsi="Times New Roman" w:cs="Times New Roman"/>
                          <w:sz w:val="20"/>
                          <w:szCs w:val="20"/>
                        </w:rPr>
                        <w:object w:dxaOrig="264" w:dyaOrig="371" w14:anchorId="5005A1CC">
                          <v:shape id="_x0000_i1079" type="#_x0000_t75" style="width:13.2pt;height:18.55pt">
                            <v:imagedata r:id="rId88" o:title=""/>
                          </v:shape>
                          <o:OLEObject Type="Embed" ProgID="Equation.DSMT4" ShapeID="_x0000_i1079" DrawAspect="Content" ObjectID="_1566409842" r:id="rId104"/>
                        </w:object>
                      </w:r>
                      <w:r w:rsidRPr="00091238">
                        <w:rPr>
                          <w:rFonts w:ascii="Times New Roman" w:hAnsi="Times New Roman" w:cs="Times New Roman"/>
                          <w:sz w:val="20"/>
                          <w:szCs w:val="20"/>
                        </w:rPr>
                        <w:t xml:space="preserve"> is obtained, the estimated value of the importance weight can be denoted as </w:t>
                      </w:r>
                    </w:p>
                    <w:p w14:paraId="17F13503" w14:textId="77777777" w:rsidR="00C83ECE" w:rsidRPr="00091238" w:rsidRDefault="00C83ECE" w:rsidP="00A82DD5">
                      <w:pPr>
                        <w:snapToGrid w:val="0"/>
                        <w:ind w:left="735" w:hangingChars="350" w:hanging="735"/>
                        <w:jc w:val="center"/>
                        <w:textAlignment w:val="center"/>
                        <w:rPr>
                          <w:rFonts w:ascii="Times New Roman" w:hAnsi="Times New Roman" w:cs="Times New Roman"/>
                          <w:sz w:val="20"/>
                          <w:szCs w:val="20"/>
                        </w:rPr>
                      </w:pPr>
                      <w:r w:rsidRPr="00091238">
                        <w:rPr>
                          <w:rFonts w:ascii="Times New Roman" w:hAnsi="Times New Roman" w:cs="Times New Roman"/>
                          <w:position w:val="-30"/>
                        </w:rPr>
                        <w:object w:dxaOrig="4220" w:dyaOrig="720" w14:anchorId="031CED13">
                          <v:shape id="_x0000_i1081" type="#_x0000_t75" style="width:211pt;height:36pt">
                            <v:imagedata r:id="rId90" o:title=""/>
                          </v:shape>
                          <o:OLEObject Type="Embed" ProgID="Equation.DSMT4" ShapeID="_x0000_i1081" DrawAspect="Content" ObjectID="_1566409843" r:id="rId105"/>
                        </w:object>
                      </w:r>
                    </w:p>
                    <w:p w14:paraId="1B8B7D13" w14:textId="77777777" w:rsidR="00C83ECE" w:rsidRPr="00091238" w:rsidRDefault="00C83ECE" w:rsidP="00A82DD5">
                      <w:pPr>
                        <w:ind w:left="700" w:hangingChars="350" w:hanging="700"/>
                        <w:rPr>
                          <w:rFonts w:ascii="Times New Roman" w:hAnsi="Times New Roman" w:cs="Times New Roman"/>
                          <w:sz w:val="20"/>
                          <w:szCs w:val="20"/>
                        </w:rPr>
                      </w:pPr>
                      <w:r>
                        <w:rPr>
                          <w:rFonts w:ascii="Times New Roman" w:hAnsi="Times New Roman" w:cs="Times New Roman"/>
                          <w:sz w:val="20"/>
                          <w:szCs w:val="20"/>
                        </w:rPr>
                        <w:t xml:space="preserve"> 05:</w:t>
                      </w:r>
                      <w:r w:rsidRPr="00091238">
                        <w:rPr>
                          <w:rFonts w:ascii="Times New Roman" w:hAnsi="Times New Roman" w:cs="Times New Roman"/>
                          <w:sz w:val="20"/>
                          <w:szCs w:val="20"/>
                        </w:rPr>
                        <w:tab/>
                        <w:t>(3) Weight</w:t>
                      </w:r>
                      <w:r>
                        <w:rPr>
                          <w:rFonts w:ascii="Times New Roman" w:hAnsi="Times New Roman" w:cs="Times New Roman"/>
                          <w:sz w:val="20"/>
                          <w:szCs w:val="20"/>
                        </w:rPr>
                        <w:t>s</w:t>
                      </w:r>
                      <w:r w:rsidRPr="00091238">
                        <w:rPr>
                          <w:rFonts w:ascii="Times New Roman" w:hAnsi="Times New Roman" w:cs="Times New Roman"/>
                          <w:sz w:val="20"/>
                          <w:szCs w:val="20"/>
                        </w:rPr>
                        <w:t xml:space="preserve"> normalization:</w:t>
                      </w:r>
                    </w:p>
                    <w:p w14:paraId="5149F23B" w14:textId="77777777" w:rsidR="00C83ECE" w:rsidRPr="00091238" w:rsidRDefault="00C83ECE" w:rsidP="00A82DD5">
                      <w:pPr>
                        <w:ind w:left="735" w:hangingChars="350" w:hanging="735"/>
                        <w:jc w:val="center"/>
                        <w:rPr>
                          <w:rFonts w:ascii="Times New Roman" w:hAnsi="Times New Roman" w:cs="Times New Roman"/>
                          <w:sz w:val="20"/>
                          <w:szCs w:val="20"/>
                        </w:rPr>
                      </w:pPr>
                      <w:r w:rsidRPr="00091238">
                        <w:rPr>
                          <w:rFonts w:ascii="Times New Roman" w:hAnsi="Times New Roman" w:cs="Times New Roman"/>
                          <w:position w:val="-60"/>
                        </w:rPr>
                        <w:object w:dxaOrig="2630" w:dyaOrig="1027" w14:anchorId="07BF9CD7">
                          <v:shape id="_x0000_i1083" type="#_x0000_t75" style="width:131.5pt;height:51.35pt">
                            <v:imagedata r:id="rId92" o:title=""/>
                          </v:shape>
                          <o:OLEObject Type="Embed" ProgID="Equation.DSMT4" ShapeID="_x0000_i1083" DrawAspect="Content" ObjectID="_1566409844" r:id="rId106"/>
                        </w:object>
                      </w:r>
                    </w:p>
                    <w:p w14:paraId="1CDEA158" w14:textId="77777777" w:rsidR="00C83ECE" w:rsidRPr="00091238" w:rsidRDefault="00C83ECE" w:rsidP="006E4D01">
                      <w:pPr>
                        <w:ind w:left="703" w:hangingChars="350" w:hanging="703"/>
                        <w:rPr>
                          <w:rFonts w:ascii="Times New Roman" w:hAnsi="Times New Roman" w:cs="Times New Roman"/>
                          <w:b/>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06</w:t>
                      </w:r>
                      <w:r>
                        <w:rPr>
                          <w:rFonts w:ascii="Times New Roman" w:hAnsi="Times New Roman" w:cs="Times New Roman"/>
                          <w:sz w:val="20"/>
                          <w:szCs w:val="20"/>
                        </w:rPr>
                        <w:t>:</w:t>
                      </w:r>
                      <w:r>
                        <w:rPr>
                          <w:rFonts w:ascii="Times New Roman" w:hAnsi="Times New Roman" w:cs="Times New Roman"/>
                          <w:b/>
                          <w:sz w:val="20"/>
                          <w:szCs w:val="20"/>
                        </w:rPr>
                        <w:t xml:space="preserve"> </w:t>
                      </w:r>
                      <w:r w:rsidRPr="00091238">
                        <w:rPr>
                          <w:rFonts w:ascii="Times New Roman" w:hAnsi="Times New Roman" w:cs="Times New Roman"/>
                          <w:b/>
                          <w:color w:val="000000" w:themeColor="text1"/>
                          <w:sz w:val="20"/>
                          <w:szCs w:val="20"/>
                        </w:rPr>
                        <w:t>Re-sampling</w:t>
                      </w:r>
                      <w:r w:rsidRPr="00091238">
                        <w:rPr>
                          <w:rFonts w:ascii="Times New Roman" w:hAnsi="Times New Roman" w:cs="Times New Roman"/>
                          <w:b/>
                          <w:sz w:val="20"/>
                          <w:szCs w:val="20"/>
                        </w:rPr>
                        <w:t>:</w:t>
                      </w:r>
                    </w:p>
                    <w:p w14:paraId="23E073A1" w14:textId="77777777" w:rsidR="00C83ECE" w:rsidRPr="00091238" w:rsidRDefault="00C83ECE" w:rsidP="009C05AB">
                      <w:pPr>
                        <w:ind w:left="703" w:hangingChars="350" w:hanging="703"/>
                        <w:textAlignment w:val="center"/>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07</w:t>
                      </w:r>
                      <w:r>
                        <w:rPr>
                          <w:rFonts w:ascii="Times New Roman" w:hAnsi="Times New Roman" w:cs="Times New Roman"/>
                          <w:sz w:val="20"/>
                          <w:szCs w:val="20"/>
                        </w:rPr>
                        <w:t>:</w:t>
                      </w:r>
                      <w:r w:rsidRPr="00091238">
                        <w:rPr>
                          <w:rFonts w:ascii="Times New Roman" w:hAnsi="Times New Roman" w:cs="Times New Roman"/>
                          <w:b/>
                          <w:sz w:val="20"/>
                          <w:szCs w:val="20"/>
                        </w:rPr>
                        <w:tab/>
                      </w:r>
                      <w:r w:rsidRPr="00091238">
                        <w:rPr>
                          <w:rFonts w:ascii="Times New Roman" w:hAnsi="Times New Roman" w:cs="Times New Roman"/>
                          <w:sz w:val="20"/>
                          <w:szCs w:val="20"/>
                        </w:rPr>
                        <w:t xml:space="preserve">(1) The particle weights are obtained from </w:t>
                      </w:r>
                      <w:r w:rsidRPr="00091238">
                        <w:rPr>
                          <w:rFonts w:ascii="Times New Roman" w:hAnsi="Times New Roman" w:cs="Times New Roman"/>
                          <w:b/>
                          <w:sz w:val="20"/>
                          <w:szCs w:val="20"/>
                        </w:rPr>
                        <w:t>Step 2</w:t>
                      </w:r>
                      <w:r w:rsidRPr="00091238">
                        <w:rPr>
                          <w:rFonts w:ascii="Times New Roman" w:hAnsi="Times New Roman" w:cs="Times New Roman"/>
                          <w:sz w:val="20"/>
                          <w:szCs w:val="20"/>
                        </w:rPr>
                        <w:t xml:space="preserve">, the particles with smaller weight are removed, and the larger particles are copied to obtain the new particle set </w:t>
                      </w:r>
                      <w:r w:rsidRPr="00091238">
                        <w:rPr>
                          <w:rFonts w:ascii="Times New Roman" w:hAnsi="Times New Roman" w:cs="Times New Roman"/>
                          <w:sz w:val="20"/>
                          <w:szCs w:val="20"/>
                        </w:rPr>
                        <w:object w:dxaOrig="620" w:dyaOrig="371" w14:anchorId="5CF09AA7">
                          <v:shape id="_x0000_i1085" type="#_x0000_t75" style="width:31pt;height:18.55pt">
                            <v:imagedata r:id="rId94" o:title=""/>
                          </v:shape>
                          <o:OLEObject Type="Embed" ProgID="Equation.DSMT4" ShapeID="_x0000_i1085" DrawAspect="Content" ObjectID="_1566409845" r:id="rId107"/>
                        </w:object>
                      </w:r>
                      <w:r w:rsidRPr="00091238">
                        <w:rPr>
                          <w:rFonts w:ascii="Times New Roman" w:hAnsi="Times New Roman" w:cs="Times New Roman"/>
                          <w:sz w:val="20"/>
                          <w:szCs w:val="20"/>
                        </w:rPr>
                        <w:t>.</w:t>
                      </w:r>
                    </w:p>
                    <w:p w14:paraId="74C0A5FA" w14:textId="77777777" w:rsidR="00C83ECE" w:rsidRPr="00091238" w:rsidRDefault="00C83ECE" w:rsidP="00C264B5">
                      <w:pPr>
                        <w:spacing w:line="240" w:lineRule="exact"/>
                        <w:ind w:left="700" w:hangingChars="350" w:hanging="700"/>
                        <w:textAlignment w:val="center"/>
                        <w:rPr>
                          <w:rFonts w:ascii="Times New Roman" w:hAnsi="Times New Roman" w:cs="Times New Roman"/>
                          <w:b/>
                          <w:sz w:val="20"/>
                          <w:szCs w:val="20"/>
                        </w:rPr>
                      </w:pPr>
                      <w:r>
                        <w:rPr>
                          <w:rFonts w:ascii="Times New Roman" w:hAnsi="Times New Roman" w:cs="Times New Roman"/>
                          <w:sz w:val="20"/>
                          <w:szCs w:val="20"/>
                        </w:rPr>
                        <w:t xml:space="preserve"> 08:</w:t>
                      </w:r>
                      <w:r w:rsidRPr="00091238">
                        <w:rPr>
                          <w:rFonts w:ascii="Times New Roman" w:hAnsi="Times New Roman" w:cs="Times New Roman"/>
                          <w:sz w:val="20"/>
                          <w:szCs w:val="20"/>
                        </w:rPr>
                        <w:tab/>
                        <w:t xml:space="preserve">(2) The weight of all particles is </w:t>
                      </w:r>
                      <w:r w:rsidRPr="00091238">
                        <w:rPr>
                          <w:rFonts w:ascii="Times New Roman" w:hAnsi="Times New Roman" w:cs="Times New Roman"/>
                          <w:sz w:val="20"/>
                          <w:szCs w:val="20"/>
                        </w:rPr>
                        <w:object w:dxaOrig="492" w:dyaOrig="264" w14:anchorId="1569F27F">
                          <v:shape id="_x0000_i1087" type="#_x0000_t75" style="width:24.6pt;height:13.2pt">
                            <v:imagedata r:id="rId82" o:title=""/>
                          </v:shape>
                          <o:OLEObject Type="Embed" ProgID="Equation.DSMT4" ShapeID="_x0000_i1087" DrawAspect="Content" ObjectID="_1566409846" r:id="rId108"/>
                        </w:object>
                      </w:r>
                      <w:r w:rsidRPr="00091238">
                        <w:rPr>
                          <w:rFonts w:ascii="Times New Roman" w:hAnsi="Times New Roman" w:cs="Times New Roman"/>
                          <w:sz w:val="20"/>
                          <w:szCs w:val="20"/>
                        </w:rPr>
                        <w:t>.</w:t>
                      </w:r>
                    </w:p>
                    <w:p w14:paraId="1DAC5465" w14:textId="77777777" w:rsidR="00C83ECE" w:rsidRPr="00091238" w:rsidRDefault="00C83ECE" w:rsidP="009C05AB">
                      <w:pPr>
                        <w:spacing w:line="240" w:lineRule="exact"/>
                        <w:ind w:left="703" w:hangingChars="350" w:hanging="703"/>
                        <w:rPr>
                          <w:rFonts w:ascii="Times New Roman" w:hAnsi="Times New Roman" w:cs="Times New Roman"/>
                          <w:sz w:val="20"/>
                          <w:szCs w:val="20"/>
                        </w:rPr>
                      </w:pPr>
                      <w:r>
                        <w:rPr>
                          <w:rFonts w:ascii="Times New Roman" w:hAnsi="Times New Roman" w:cs="Times New Roman"/>
                          <w:b/>
                          <w:sz w:val="20"/>
                          <w:szCs w:val="20"/>
                        </w:rPr>
                        <w:t xml:space="preserve"> </w:t>
                      </w:r>
                      <w:r w:rsidRPr="00A374C9">
                        <w:rPr>
                          <w:rFonts w:ascii="Times New Roman" w:hAnsi="Times New Roman" w:cs="Times New Roman"/>
                          <w:sz w:val="20"/>
                          <w:szCs w:val="20"/>
                        </w:rPr>
                        <w:t>09:</w:t>
                      </w:r>
                      <w:r>
                        <w:rPr>
                          <w:rFonts w:ascii="Times New Roman" w:hAnsi="Times New Roman" w:cs="Times New Roman"/>
                          <w:b/>
                          <w:sz w:val="20"/>
                          <w:szCs w:val="20"/>
                        </w:rPr>
                        <w:t xml:space="preserve"> </w:t>
                      </w:r>
                      <w:r w:rsidRPr="00091238">
                        <w:rPr>
                          <w:rFonts w:ascii="Times New Roman" w:hAnsi="Times New Roman" w:cs="Times New Roman"/>
                          <w:b/>
                          <w:sz w:val="20"/>
                          <w:szCs w:val="20"/>
                        </w:rPr>
                        <w:t xml:space="preserve">Let </w:t>
                      </w:r>
                      <w:r w:rsidRPr="00091238">
                        <w:rPr>
                          <w:rFonts w:ascii="Times New Roman" w:hAnsi="Times New Roman" w:cs="Times New Roman"/>
                          <w:position w:val="-6"/>
                        </w:rPr>
                        <w:object w:dxaOrig="863" w:dyaOrig="264" w14:anchorId="1C88A3AB">
                          <v:shape id="_x0000_i1089" type="#_x0000_t75" style="width:43.15pt;height:13.2pt">
                            <v:imagedata r:id="rId97" o:title=""/>
                          </v:shape>
                          <o:OLEObject Type="Embed" ProgID="Equation.DSMT4" ShapeID="_x0000_i1089" DrawAspect="Content" ObjectID="_1566409847" r:id="rId109"/>
                        </w:object>
                      </w:r>
                      <w:r w:rsidRPr="00091238">
                        <w:rPr>
                          <w:rFonts w:ascii="Times New Roman" w:hAnsi="Times New Roman" w:cs="Times New Roman"/>
                          <w:sz w:val="20"/>
                          <w:szCs w:val="20"/>
                        </w:rPr>
                        <w:t xml:space="preserve">, jump to </w:t>
                      </w:r>
                      <w:r>
                        <w:rPr>
                          <w:rFonts w:ascii="Times New Roman" w:hAnsi="Times New Roman" w:cs="Times New Roman"/>
                          <w:b/>
                          <w:sz w:val="20"/>
                          <w:szCs w:val="20"/>
                        </w:rPr>
                        <w:t>02</w:t>
                      </w:r>
                      <w:r w:rsidRPr="00091238">
                        <w:rPr>
                          <w:rFonts w:ascii="Times New Roman" w:hAnsi="Times New Roman" w:cs="Times New Roman"/>
                          <w:sz w:val="20"/>
                          <w:szCs w:val="20"/>
                        </w:rPr>
                        <w:t>.</w:t>
                      </w:r>
                    </w:p>
                  </w:txbxContent>
                </v:textbox>
                <w10:anchorlock/>
              </v:shape>
            </w:pict>
          </mc:Fallback>
        </mc:AlternateContent>
      </w:r>
    </w:p>
    <w:p w14:paraId="770B423F" w14:textId="77777777" w:rsidR="00A15D8F" w:rsidRPr="0045166D" w:rsidRDefault="008F0870" w:rsidP="003F0D3B">
      <w:pPr>
        <w:autoSpaceDE w:val="0"/>
        <w:autoSpaceDN w:val="0"/>
        <w:adjustRightInd w:val="0"/>
        <w:snapToGrid w:val="0"/>
        <w:rPr>
          <w:rFonts w:ascii="Times New Roman" w:hAnsi="Times New Roman" w:cs="Times New Roman"/>
          <w:color w:val="000000" w:themeColor="text1"/>
          <w:sz w:val="20"/>
          <w:szCs w:val="20"/>
        </w:rPr>
      </w:pPr>
      <w:r>
        <w:rPr>
          <w:rFonts w:ascii="Times New Roman" w:hAnsi="Times New Roman" w:cs="Times New Roman" w:hint="eastAsia"/>
          <w:b/>
          <w:color w:val="000000" w:themeColor="text1"/>
          <w:sz w:val="20"/>
          <w:szCs w:val="20"/>
        </w:rPr>
        <w:t xml:space="preserve"> </w:t>
      </w:r>
      <w:r w:rsidRPr="0045166D">
        <w:rPr>
          <w:rFonts w:ascii="Times New Roman" w:hAnsi="Times New Roman" w:cs="Times New Roman" w:hint="eastAsia"/>
          <w:color w:val="000000" w:themeColor="text1"/>
          <w:sz w:val="20"/>
          <w:szCs w:val="20"/>
        </w:rPr>
        <w:t>Based</w:t>
      </w:r>
      <w:r w:rsidRPr="0045166D">
        <w:rPr>
          <w:rFonts w:ascii="Times New Roman" w:hAnsi="Times New Roman" w:cs="Times New Roman"/>
          <w:color w:val="000000" w:themeColor="text1"/>
          <w:sz w:val="20"/>
          <w:szCs w:val="20"/>
        </w:rPr>
        <w:t xml:space="preserve"> on the analysis in noise reduction model, the algorithm of Particle filter is described in Algorithm 2. The main steps of the algorithm are as follows. (1) Particle initialization. During this step, the particle </w:t>
      </w:r>
      <w:r w:rsidRPr="0045166D">
        <w:rPr>
          <w:rFonts w:ascii="Times New Roman" w:hAnsi="Times New Roman" w:cs="Times New Roman"/>
          <w:color w:val="000000" w:themeColor="text1"/>
          <w:sz w:val="20"/>
          <w:szCs w:val="20"/>
        </w:rPr>
        <w:lastRenderedPageBreak/>
        <w:t>swarm is generated by the known prior probability</w:t>
      </w:r>
      <w:r w:rsidR="004F44E5" w:rsidRPr="0045166D">
        <w:rPr>
          <w:rFonts w:ascii="Times New Roman" w:hAnsi="Times New Roman" w:cs="Times New Roman"/>
          <w:color w:val="000000" w:themeColor="text1"/>
          <w:sz w:val="20"/>
          <w:szCs w:val="20"/>
        </w:rPr>
        <w:t xml:space="preserve"> </w:t>
      </w:r>
      <w:r w:rsidRPr="0045166D">
        <w:rPr>
          <w:rFonts w:ascii="Times New Roman" w:hAnsi="Times New Roman" w:cs="Times New Roman"/>
          <w:color w:val="000000" w:themeColor="text1"/>
          <w:sz w:val="20"/>
          <w:szCs w:val="20"/>
        </w:rPr>
        <w:t>(Line 01). (2) Sequential importance sampling. We first sample the particles</w:t>
      </w:r>
      <w:r w:rsidR="004F44E5" w:rsidRPr="0045166D">
        <w:rPr>
          <w:rFonts w:ascii="Times New Roman" w:hAnsi="Times New Roman" w:cs="Times New Roman"/>
          <w:color w:val="000000" w:themeColor="text1"/>
          <w:sz w:val="20"/>
          <w:szCs w:val="20"/>
        </w:rPr>
        <w:t xml:space="preserve"> </w:t>
      </w:r>
      <w:r w:rsidRPr="0045166D">
        <w:rPr>
          <w:rFonts w:ascii="Times New Roman" w:hAnsi="Times New Roman" w:cs="Times New Roman"/>
          <w:color w:val="000000" w:themeColor="text1"/>
          <w:sz w:val="20"/>
          <w:szCs w:val="20"/>
        </w:rPr>
        <w:t>(Line 02)</w:t>
      </w:r>
      <w:r w:rsidR="004F44E5" w:rsidRPr="0045166D">
        <w:rPr>
          <w:rFonts w:ascii="Times New Roman" w:hAnsi="Times New Roman" w:cs="Times New Roman"/>
          <w:color w:val="000000" w:themeColor="text1"/>
          <w:sz w:val="20"/>
          <w:szCs w:val="20"/>
        </w:rPr>
        <w:t xml:space="preserve">, </w:t>
      </w:r>
      <w:r w:rsidRPr="0045166D">
        <w:rPr>
          <w:rFonts w:ascii="Times New Roman" w:hAnsi="Times New Roman" w:cs="Times New Roman"/>
          <w:color w:val="000000" w:themeColor="text1"/>
          <w:sz w:val="20"/>
          <w:szCs w:val="20"/>
        </w:rPr>
        <w:t xml:space="preserve">then estimate the weights of </w:t>
      </w:r>
      <w:r w:rsidR="004F44E5" w:rsidRPr="0045166D">
        <w:rPr>
          <w:rFonts w:ascii="Times New Roman" w:hAnsi="Times New Roman" w:cs="Times New Roman"/>
          <w:color w:val="000000" w:themeColor="text1"/>
          <w:sz w:val="20"/>
          <w:szCs w:val="20"/>
        </w:rPr>
        <w:t>these particles (Line 04), and normalize</w:t>
      </w:r>
      <w:r w:rsidR="004F44E5" w:rsidRPr="0045166D">
        <w:rPr>
          <w:rFonts w:ascii="Times New Roman" w:hAnsi="Times New Roman" w:cs="Times New Roman"/>
          <w:color w:val="000000" w:themeColor="text1"/>
        </w:rPr>
        <w:t xml:space="preserve"> </w:t>
      </w:r>
      <w:r w:rsidR="004F44E5" w:rsidRPr="0045166D">
        <w:rPr>
          <w:rFonts w:ascii="Times New Roman" w:hAnsi="Times New Roman" w:cs="Times New Roman"/>
          <w:color w:val="000000" w:themeColor="text1"/>
          <w:sz w:val="20"/>
          <w:szCs w:val="20"/>
        </w:rPr>
        <w:t xml:space="preserve">the weights (Line 05) at last. </w:t>
      </w:r>
      <w:r w:rsidRPr="0045166D">
        <w:rPr>
          <w:rFonts w:ascii="Times New Roman" w:hAnsi="Times New Roman" w:cs="Times New Roman"/>
          <w:color w:val="000000" w:themeColor="text1"/>
          <w:sz w:val="20"/>
          <w:szCs w:val="20"/>
        </w:rPr>
        <w:t xml:space="preserve">(3) </w:t>
      </w:r>
      <w:r w:rsidR="00C264B5">
        <w:rPr>
          <w:rFonts w:ascii="Times New Roman" w:hAnsi="Times New Roman" w:cs="Times New Roman"/>
          <w:color w:val="000000" w:themeColor="text1"/>
          <w:sz w:val="20"/>
          <w:szCs w:val="20"/>
        </w:rPr>
        <w:t>Re-</w:t>
      </w:r>
      <w:r w:rsidRPr="0045166D">
        <w:rPr>
          <w:rFonts w:ascii="Times New Roman" w:hAnsi="Times New Roman" w:cs="Times New Roman"/>
          <w:color w:val="000000" w:themeColor="text1"/>
          <w:sz w:val="20"/>
          <w:szCs w:val="20"/>
        </w:rPr>
        <w:t>sampling.</w:t>
      </w:r>
      <w:r w:rsidR="004F44E5" w:rsidRPr="0045166D">
        <w:rPr>
          <w:rFonts w:ascii="Times New Roman" w:hAnsi="Times New Roman" w:cs="Times New Roman"/>
          <w:color w:val="000000" w:themeColor="text1"/>
          <w:sz w:val="20"/>
          <w:szCs w:val="20"/>
        </w:rPr>
        <w:t xml:space="preserve"> In this step, we retain particles with larger weight and remove the particles with smaller weight (Lines 06~08)</w:t>
      </w:r>
      <w:r w:rsidR="0054682C" w:rsidRPr="0045166D">
        <w:rPr>
          <w:rFonts w:ascii="Times New Roman" w:hAnsi="Times New Roman" w:cs="Times New Roman"/>
          <w:color w:val="000000" w:themeColor="text1"/>
          <w:sz w:val="20"/>
          <w:szCs w:val="20"/>
        </w:rPr>
        <w:t xml:space="preserve">, </w:t>
      </w:r>
      <w:r w:rsidR="0054682C" w:rsidRPr="0045166D">
        <w:rPr>
          <w:rFonts w:ascii="Times New Roman" w:hAnsi="Times New Roman" w:cs="Times New Roman" w:hint="eastAsia"/>
          <w:color w:val="000000" w:themeColor="text1"/>
          <w:sz w:val="20"/>
          <w:szCs w:val="20"/>
        </w:rPr>
        <w:t>a</w:t>
      </w:r>
      <w:r w:rsidR="0054682C" w:rsidRPr="0045166D">
        <w:rPr>
          <w:rFonts w:ascii="Times New Roman" w:hAnsi="Times New Roman" w:cs="Times New Roman"/>
          <w:color w:val="000000" w:themeColor="text1"/>
          <w:sz w:val="20"/>
          <w:szCs w:val="20"/>
        </w:rPr>
        <w:t>nd then r</w:t>
      </w:r>
      <w:r w:rsidR="004F44E5" w:rsidRPr="0045166D">
        <w:rPr>
          <w:rFonts w:ascii="Times New Roman" w:hAnsi="Times New Roman" w:cs="Times New Roman"/>
          <w:color w:val="000000" w:themeColor="text1"/>
          <w:sz w:val="20"/>
          <w:szCs w:val="20"/>
        </w:rPr>
        <w:t>epeat the process</w:t>
      </w:r>
      <w:r w:rsidR="0054682C" w:rsidRPr="0045166D">
        <w:rPr>
          <w:rFonts w:ascii="Times New Roman" w:hAnsi="Times New Roman" w:cs="Times New Roman"/>
          <w:color w:val="000000" w:themeColor="text1"/>
          <w:sz w:val="20"/>
          <w:szCs w:val="20"/>
        </w:rPr>
        <w:t xml:space="preserve"> from Line 02</w:t>
      </w:r>
      <w:r w:rsidR="004F44E5" w:rsidRPr="0045166D">
        <w:rPr>
          <w:rFonts w:ascii="Times New Roman" w:hAnsi="Times New Roman" w:cs="Times New Roman" w:hint="eastAsia"/>
          <w:color w:val="000000" w:themeColor="text1"/>
          <w:sz w:val="20"/>
          <w:szCs w:val="20"/>
        </w:rPr>
        <w:t>(</w:t>
      </w:r>
      <w:r w:rsidR="004F44E5" w:rsidRPr="0045166D">
        <w:rPr>
          <w:rFonts w:ascii="Times New Roman" w:hAnsi="Times New Roman" w:cs="Times New Roman"/>
          <w:color w:val="000000" w:themeColor="text1"/>
          <w:sz w:val="20"/>
          <w:szCs w:val="20"/>
        </w:rPr>
        <w:t>Line 09</w:t>
      </w:r>
      <w:r w:rsidR="004F44E5" w:rsidRPr="0045166D">
        <w:rPr>
          <w:rFonts w:ascii="Times New Roman" w:hAnsi="Times New Roman" w:cs="Times New Roman" w:hint="eastAsia"/>
          <w:color w:val="000000" w:themeColor="text1"/>
          <w:sz w:val="20"/>
          <w:szCs w:val="20"/>
        </w:rPr>
        <w:t>)</w:t>
      </w:r>
      <w:r w:rsidR="004F44E5" w:rsidRPr="0045166D">
        <w:rPr>
          <w:rFonts w:ascii="Times New Roman" w:hAnsi="Times New Roman" w:cs="Times New Roman"/>
          <w:color w:val="000000" w:themeColor="text1"/>
          <w:sz w:val="20"/>
          <w:szCs w:val="20"/>
        </w:rPr>
        <w:t>.</w:t>
      </w:r>
    </w:p>
    <w:p w14:paraId="05F95823" w14:textId="77777777" w:rsidR="00E66029" w:rsidRPr="009E65BB" w:rsidRDefault="00A2513D" w:rsidP="00E66029">
      <w:pPr>
        <w:adjustRightInd w:val="0"/>
        <w:snapToGrid w:val="0"/>
        <w:spacing w:beforeLines="50" w:before="120" w:afterLines="50" w:after="120"/>
        <w:outlineLvl w:val="1"/>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5.2. The GPS Trajectory Data Recovery Algorithm</w:t>
      </w:r>
      <w:r w:rsidR="00EF552A" w:rsidRPr="009E65BB">
        <w:rPr>
          <w:rFonts w:ascii="Times New Roman" w:hAnsi="Times New Roman" w:cs="Times New Roman"/>
          <w:b/>
          <w:color w:val="000000" w:themeColor="text1"/>
          <w:sz w:val="20"/>
          <w:szCs w:val="20"/>
        </w:rPr>
        <w:t xml:space="preserve"> </w:t>
      </w:r>
    </w:p>
    <w:p w14:paraId="49B6E3E5" w14:textId="77777777" w:rsidR="004F7421" w:rsidRPr="009E65BB" w:rsidRDefault="00E66029" w:rsidP="00FD0D8E">
      <w:pPr>
        <w:autoSpaceDE w:val="0"/>
        <w:autoSpaceDN w:val="0"/>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 </w:t>
      </w:r>
      <w:r w:rsidR="004532B8" w:rsidRPr="009E65BB">
        <w:rPr>
          <w:rFonts w:ascii="Times New Roman" w:hAnsi="Times New Roman" w:cs="Times New Roman"/>
          <w:b/>
          <w:color w:val="000000" w:themeColor="text1"/>
          <w:sz w:val="20"/>
          <w:szCs w:val="20"/>
        </w:rPr>
        <w:t xml:space="preserve"> </w:t>
      </w:r>
      <w:r w:rsidRPr="009E65BB">
        <w:rPr>
          <w:rFonts w:ascii="Times New Roman" w:hAnsi="Times New Roman" w:cs="Times New Roman"/>
          <w:color w:val="000000" w:themeColor="text1"/>
          <w:sz w:val="20"/>
          <w:szCs w:val="20"/>
        </w:rPr>
        <w:t xml:space="preserve">From the </w:t>
      </w:r>
      <w:r w:rsidR="004532B8" w:rsidRPr="009E65BB">
        <w:rPr>
          <w:rFonts w:ascii="Times New Roman" w:hAnsi="Times New Roman" w:cs="Times New Roman"/>
          <w:color w:val="000000" w:themeColor="text1"/>
          <w:sz w:val="20"/>
          <w:szCs w:val="20"/>
        </w:rPr>
        <w:t xml:space="preserve">above </w:t>
      </w:r>
      <w:r w:rsidRPr="009E65BB">
        <w:rPr>
          <w:rFonts w:ascii="Times New Roman" w:hAnsi="Times New Roman" w:cs="Times New Roman"/>
          <w:color w:val="000000" w:themeColor="text1"/>
          <w:sz w:val="20"/>
          <w:szCs w:val="20"/>
        </w:rPr>
        <w:t>GPS trajectory data compression algorithm</w:t>
      </w:r>
      <w:r w:rsidR="004532B8" w:rsidRPr="009E65BB">
        <w:rPr>
          <w:rFonts w:ascii="Times New Roman" w:hAnsi="Times New Roman" w:cs="Times New Roman"/>
          <w:color w:val="000000" w:themeColor="text1"/>
          <w:sz w:val="20"/>
          <w:szCs w:val="20"/>
        </w:rPr>
        <w:t xml:space="preserve"> and the compressed sensing model</w:t>
      </w:r>
      <w:r w:rsidRPr="009E65BB">
        <w:rPr>
          <w:rFonts w:ascii="Times New Roman" w:hAnsi="Times New Roman" w:cs="Times New Roman"/>
          <w:color w:val="000000" w:themeColor="text1"/>
          <w:sz w:val="20"/>
          <w:szCs w:val="20"/>
        </w:rPr>
        <w:t>, we obtain the observation value</w:t>
      </w:r>
      <w:r w:rsidR="004532B8" w:rsidRPr="009E65BB">
        <w:rPr>
          <w:rFonts w:ascii="Times New Roman" w:hAnsi="Times New Roman" w:cs="Times New Roman"/>
          <w:color w:val="000000" w:themeColor="text1"/>
          <w:sz w:val="20"/>
          <w:szCs w:val="20"/>
        </w:rPr>
        <w:t xml:space="preserve"> </w:t>
      </w:r>
      <w:r w:rsidR="004532B8" w:rsidRPr="00C264B5">
        <w:rPr>
          <w:rFonts w:ascii="Times New Roman" w:hAnsi="Times New Roman" w:cs="Times New Roman"/>
          <w:i/>
          <w:color w:val="000000" w:themeColor="text1"/>
          <w:sz w:val="20"/>
          <w:szCs w:val="20"/>
        </w:rPr>
        <w:t>y</w:t>
      </w:r>
      <w:r w:rsidR="004532B8" w:rsidRPr="009E65BB">
        <w:rPr>
          <w:rFonts w:ascii="Times New Roman" w:hAnsi="Times New Roman" w:cs="Times New Roman"/>
          <w:color w:val="000000" w:themeColor="text1"/>
          <w:sz w:val="20"/>
          <w:szCs w:val="20"/>
        </w:rPr>
        <w:t xml:space="preserve">. The compressed sensing equation is </w:t>
      </w:r>
      <w:r w:rsidR="004532B8" w:rsidRPr="0014745A">
        <w:rPr>
          <w:rFonts w:ascii="Times New Roman" w:hAnsi="Times New Roman" w:cs="Times New Roman"/>
          <w:i/>
          <w:color w:val="000000" w:themeColor="text1"/>
          <w:sz w:val="20"/>
          <w:szCs w:val="20"/>
        </w:rPr>
        <w:t>y</w:t>
      </w:r>
      <w:r w:rsidR="004532B8" w:rsidRPr="009E65BB">
        <w:rPr>
          <w:rFonts w:ascii="Times New Roman" w:hAnsi="Times New Roman" w:cs="Times New Roman"/>
          <w:color w:val="000000" w:themeColor="text1"/>
          <w:sz w:val="20"/>
          <w:szCs w:val="20"/>
        </w:rPr>
        <w:t xml:space="preserve"> = </w:t>
      </w:r>
      <w:r w:rsidR="004532B8" w:rsidRPr="0014745A">
        <w:rPr>
          <w:rFonts w:ascii="Times New Roman" w:hAnsi="Times New Roman" w:cs="Times New Roman"/>
          <w:i/>
          <w:color w:val="000000" w:themeColor="text1"/>
          <w:sz w:val="20"/>
          <w:szCs w:val="20"/>
        </w:rPr>
        <w:t>Φx</w:t>
      </w:r>
      <w:r w:rsidR="004532B8" w:rsidRPr="009E65BB">
        <w:rPr>
          <w:rFonts w:ascii="Times New Roman" w:hAnsi="Times New Roman" w:cs="Times New Roman"/>
          <w:color w:val="000000" w:themeColor="text1"/>
          <w:sz w:val="20"/>
          <w:szCs w:val="20"/>
        </w:rPr>
        <w:t xml:space="preserve"> = </w:t>
      </w:r>
      <w:r w:rsidR="004532B8" w:rsidRPr="0014745A">
        <w:rPr>
          <w:rFonts w:ascii="Times New Roman" w:hAnsi="Times New Roman" w:cs="Times New Roman"/>
          <w:i/>
          <w:color w:val="000000" w:themeColor="text1"/>
          <w:sz w:val="20"/>
          <w:szCs w:val="20"/>
        </w:rPr>
        <w:t>ΦΨs</w:t>
      </w:r>
      <w:r w:rsidR="004532B8" w:rsidRPr="009E65BB">
        <w:rPr>
          <w:rFonts w:ascii="Times New Roman" w:hAnsi="Times New Roman" w:cs="Times New Roman"/>
          <w:color w:val="000000" w:themeColor="text1"/>
          <w:sz w:val="20"/>
          <w:szCs w:val="20"/>
        </w:rPr>
        <w:t xml:space="preserve"> = </w:t>
      </w:r>
      <w:r w:rsidR="004532B8" w:rsidRPr="0014745A">
        <w:rPr>
          <w:rFonts w:ascii="Times New Roman" w:hAnsi="Times New Roman" w:cs="Times New Roman"/>
          <w:i/>
          <w:color w:val="000000" w:themeColor="text1"/>
          <w:sz w:val="20"/>
          <w:szCs w:val="20"/>
        </w:rPr>
        <w:t>As</w:t>
      </w:r>
      <w:r w:rsidR="004532B8" w:rsidRPr="009E65BB">
        <w:rPr>
          <w:rFonts w:ascii="Times New Roman" w:hAnsi="Times New Roman" w:cs="Times New Roman"/>
          <w:color w:val="000000" w:themeColor="text1"/>
          <w:sz w:val="20"/>
          <w:szCs w:val="20"/>
        </w:rPr>
        <w:t xml:space="preserve">. In this paper, we take the random Gaussian measurement matrix as </w:t>
      </w:r>
      <w:r w:rsidR="004532B8" w:rsidRPr="0014745A">
        <w:rPr>
          <w:rFonts w:ascii="Times New Roman" w:hAnsi="Times New Roman" w:cs="Times New Roman"/>
          <w:i/>
          <w:color w:val="000000" w:themeColor="text1"/>
          <w:sz w:val="20"/>
          <w:szCs w:val="20"/>
        </w:rPr>
        <w:t>Φ</w:t>
      </w:r>
      <w:r w:rsidR="004532B8" w:rsidRPr="009E65BB">
        <w:rPr>
          <w:rFonts w:ascii="Times New Roman" w:hAnsi="Times New Roman" w:cs="Times New Roman"/>
          <w:color w:val="000000" w:themeColor="text1"/>
          <w:sz w:val="20"/>
          <w:szCs w:val="20"/>
        </w:rPr>
        <w:t>,</w:t>
      </w:r>
      <w:r w:rsidR="00FD0D8E" w:rsidRPr="009E65BB">
        <w:rPr>
          <w:rFonts w:ascii="Times New Roman" w:hAnsi="Times New Roman" w:cs="Times New Roman"/>
          <w:color w:val="000000" w:themeColor="text1"/>
          <w:sz w:val="20"/>
          <w:szCs w:val="20"/>
        </w:rPr>
        <w:t xml:space="preserve"> and use the method of Discrete Cosine Transform (DCT) to construct the sparse matrix </w:t>
      </w:r>
      <w:r w:rsidR="00FD0D8E" w:rsidRPr="0014745A">
        <w:rPr>
          <w:rFonts w:ascii="Times New Roman" w:hAnsi="Times New Roman" w:cs="Times New Roman"/>
          <w:i/>
          <w:color w:val="000000" w:themeColor="text1"/>
          <w:sz w:val="20"/>
          <w:szCs w:val="20"/>
        </w:rPr>
        <w:t>Ψ</w:t>
      </w:r>
      <w:r w:rsidR="00FD0D8E" w:rsidRPr="009E65BB">
        <w:rPr>
          <w:rFonts w:ascii="Times New Roman" w:hAnsi="Times New Roman" w:cs="Times New Roman"/>
          <w:color w:val="000000" w:themeColor="text1"/>
          <w:sz w:val="20"/>
          <w:szCs w:val="20"/>
        </w:rPr>
        <w:t xml:space="preserve">. The sensing matrix </w:t>
      </w:r>
      <w:r w:rsidR="00FD0D8E" w:rsidRPr="0014745A">
        <w:rPr>
          <w:rFonts w:ascii="Times New Roman" w:hAnsi="Times New Roman" w:cs="Times New Roman"/>
          <w:i/>
          <w:color w:val="000000" w:themeColor="text1"/>
          <w:sz w:val="20"/>
          <w:szCs w:val="20"/>
        </w:rPr>
        <w:t>A</w:t>
      </w:r>
      <w:r w:rsidR="0014745A">
        <w:rPr>
          <w:rFonts w:ascii="Times New Roman" w:hAnsi="Times New Roman" w:cs="Times New Roman"/>
          <w:i/>
          <w:color w:val="000000" w:themeColor="text1"/>
          <w:sz w:val="20"/>
          <w:szCs w:val="20"/>
        </w:rPr>
        <w:t xml:space="preserve"> </w:t>
      </w:r>
      <w:r w:rsidR="00FD0D8E" w:rsidRPr="009E65BB">
        <w:rPr>
          <w:rFonts w:ascii="Times New Roman" w:hAnsi="Times New Roman" w:cs="Times New Roman"/>
          <w:color w:val="000000" w:themeColor="text1"/>
          <w:sz w:val="20"/>
          <w:szCs w:val="20"/>
        </w:rPr>
        <w:t>=</w:t>
      </w:r>
      <w:r w:rsidR="0014745A">
        <w:rPr>
          <w:rFonts w:ascii="Times New Roman" w:hAnsi="Times New Roman" w:cs="Times New Roman"/>
          <w:color w:val="000000" w:themeColor="text1"/>
          <w:sz w:val="20"/>
          <w:szCs w:val="20"/>
        </w:rPr>
        <w:t xml:space="preserve"> </w:t>
      </w:r>
      <w:r w:rsidR="00FD0D8E" w:rsidRPr="0014745A">
        <w:rPr>
          <w:rFonts w:ascii="Times New Roman" w:hAnsi="Times New Roman" w:cs="Times New Roman"/>
          <w:i/>
          <w:color w:val="000000" w:themeColor="text1"/>
          <w:sz w:val="20"/>
          <w:szCs w:val="20"/>
        </w:rPr>
        <w:t>ΦΨ</w:t>
      </w:r>
      <w:r w:rsidR="00FD0D8E" w:rsidRPr="009E65BB">
        <w:rPr>
          <w:rFonts w:ascii="Times New Roman" w:hAnsi="Times New Roman" w:cs="Times New Roman"/>
          <w:color w:val="000000" w:themeColor="text1"/>
          <w:sz w:val="20"/>
          <w:szCs w:val="20"/>
        </w:rPr>
        <w:t xml:space="preserve">. </w:t>
      </w:r>
      <w:r w:rsidR="004F7421" w:rsidRPr="009E65BB">
        <w:rPr>
          <w:rFonts w:ascii="Times New Roman" w:hAnsi="Times New Roman" w:cs="Times New Roman"/>
          <w:color w:val="000000" w:themeColor="text1"/>
          <w:sz w:val="20"/>
          <w:szCs w:val="20"/>
        </w:rPr>
        <w:t xml:space="preserve">Based on the above analysis, the recovery algorithm is </w:t>
      </w:r>
      <w:r w:rsidR="00FD0D8E" w:rsidRPr="009E65BB">
        <w:rPr>
          <w:rFonts w:ascii="Times New Roman" w:hAnsi="Times New Roman" w:cs="Times New Roman"/>
          <w:color w:val="000000" w:themeColor="text1"/>
          <w:sz w:val="20"/>
          <w:szCs w:val="20"/>
        </w:rPr>
        <w:t>described</w:t>
      </w:r>
      <w:r w:rsidR="004F7421" w:rsidRPr="009E65BB">
        <w:rPr>
          <w:rFonts w:ascii="Times New Roman" w:hAnsi="Times New Roman" w:cs="Times New Roman"/>
          <w:color w:val="000000" w:themeColor="text1"/>
          <w:sz w:val="20"/>
          <w:szCs w:val="20"/>
        </w:rPr>
        <w:t xml:space="preserve"> in Algorithm </w:t>
      </w:r>
      <w:r w:rsidR="003C7DD4" w:rsidRPr="009E65BB">
        <w:rPr>
          <w:rFonts w:ascii="Times New Roman" w:hAnsi="Times New Roman" w:cs="Times New Roman"/>
          <w:color w:val="000000" w:themeColor="text1"/>
          <w:sz w:val="20"/>
          <w:szCs w:val="20"/>
        </w:rPr>
        <w:t>3</w:t>
      </w:r>
      <w:r w:rsidR="004F7421" w:rsidRPr="009E65BB">
        <w:rPr>
          <w:rFonts w:ascii="Times New Roman" w:hAnsi="Times New Roman" w:cs="Times New Roman"/>
          <w:color w:val="000000" w:themeColor="text1"/>
          <w:sz w:val="20"/>
          <w:szCs w:val="20"/>
        </w:rPr>
        <w:t>.</w:t>
      </w:r>
    </w:p>
    <w:p w14:paraId="0851B657" w14:textId="77777777" w:rsidR="003D04B7" w:rsidRPr="009E65BB" w:rsidRDefault="003D04B7" w:rsidP="009A4DB0">
      <w:pPr>
        <w:autoSpaceDE w:val="0"/>
        <w:autoSpaceDN w:val="0"/>
        <w:adjustRightInd w:val="0"/>
        <w:snapToGrid w:val="0"/>
        <w:jc w:val="left"/>
        <w:rPr>
          <w:rFonts w:ascii="Times New Roman" w:hAnsi="Times New Roman" w:cs="Times New Roman"/>
          <w:color w:val="000000" w:themeColor="text1"/>
          <w:kern w:val="0"/>
          <w:szCs w:val="21"/>
        </w:rPr>
      </w:pPr>
      <w:r w:rsidRPr="009E65BB">
        <w:rPr>
          <w:rFonts w:ascii="Times New Roman" w:hAnsi="Times New Roman" w:cs="Times New Roman"/>
          <w:color w:val="000000" w:themeColor="text1"/>
          <w:kern w:val="0"/>
          <w:szCs w:val="21"/>
        </w:rPr>
        <w:t xml:space="preserve"> </w:t>
      </w:r>
      <w:r w:rsidRPr="009E65BB">
        <w:rPr>
          <w:rFonts w:ascii="Times New Roman" w:hAnsi="Times New Roman" w:cs="Times New Roman"/>
          <w:noProof/>
          <w:color w:val="000000" w:themeColor="text1"/>
          <w:kern w:val="0"/>
          <w:szCs w:val="21"/>
        </w:rPr>
        <mc:AlternateContent>
          <mc:Choice Requires="wps">
            <w:drawing>
              <wp:inline distT="0" distB="0" distL="0" distR="0" wp14:anchorId="314C1397" wp14:editId="4E985987">
                <wp:extent cx="5270740" cy="4295775"/>
                <wp:effectExtent l="0" t="0" r="25400" b="2857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740" cy="4295775"/>
                        </a:xfrm>
                        <a:prstGeom prst="rect">
                          <a:avLst/>
                        </a:prstGeom>
                        <a:solidFill>
                          <a:srgbClr val="FFFFFF"/>
                        </a:solidFill>
                        <a:ln w="3175">
                          <a:solidFill>
                            <a:srgbClr val="000000"/>
                          </a:solidFill>
                          <a:miter lim="800000"/>
                          <a:headEnd/>
                          <a:tailEnd/>
                        </a:ln>
                      </wps:spPr>
                      <wps:txbx>
                        <w:txbxContent>
                          <w:p w14:paraId="496B281A" w14:textId="77777777" w:rsidR="00C83ECE" w:rsidRPr="00E1201D" w:rsidRDefault="00C83ECE" w:rsidP="000B0FB8">
                            <w:pPr>
                              <w:rPr>
                                <w:rFonts w:ascii="Times New Roman" w:hAnsi="Times New Roman" w:cs="Times New Roman"/>
                                <w:b/>
                                <w:sz w:val="20"/>
                                <w:szCs w:val="20"/>
                              </w:rPr>
                            </w:pPr>
                            <w:r w:rsidRPr="00E1201D">
                              <w:rPr>
                                <w:rFonts w:ascii="Times New Roman" w:hAnsi="Times New Roman" w:cs="Times New Roman"/>
                                <w:b/>
                                <w:sz w:val="20"/>
                                <w:szCs w:val="20"/>
                              </w:rPr>
                              <w:t xml:space="preserve">Algorithm </w:t>
                            </w:r>
                            <w:r>
                              <w:rPr>
                                <w:rFonts w:ascii="Times New Roman" w:hAnsi="Times New Roman" w:cs="Times New Roman"/>
                                <w:b/>
                                <w:sz w:val="20"/>
                                <w:szCs w:val="20"/>
                              </w:rPr>
                              <w:t>3</w:t>
                            </w:r>
                            <w:r w:rsidRPr="00E1201D">
                              <w:rPr>
                                <w:rFonts w:ascii="Times New Roman" w:hAnsi="Times New Roman" w:cs="Times New Roman"/>
                                <w:b/>
                                <w:sz w:val="20"/>
                                <w:szCs w:val="20"/>
                              </w:rPr>
                              <w:t>：</w:t>
                            </w:r>
                            <w:r w:rsidRPr="00E1201D">
                              <w:rPr>
                                <w:rFonts w:ascii="Times New Roman" w:hAnsi="Times New Roman" w:cs="Times New Roman"/>
                                <w:b/>
                                <w:sz w:val="20"/>
                                <w:szCs w:val="20"/>
                              </w:rPr>
                              <w:t xml:space="preserve"> Trajectory Recovery based on Compressed Sensing</w:t>
                            </w:r>
                          </w:p>
                          <w:p w14:paraId="2EEE487C"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Input</w:t>
                            </w:r>
                            <w:r w:rsidRPr="00E1201D">
                              <w:rPr>
                                <w:rFonts w:ascii="Times New Roman" w:hAnsi="Times New Roman" w:cs="Times New Roman"/>
                                <w:sz w:val="20"/>
                                <w:szCs w:val="20"/>
                              </w:rPr>
                              <w:t xml:space="preserve">: Sensing matrix </w:t>
                            </w:r>
                            <w:r w:rsidRPr="00C264B5">
                              <w:rPr>
                                <w:rFonts w:ascii="Times New Roman" w:eastAsia="宋体" w:hAnsi="Times New Roman" w:cs="Times New Roman"/>
                                <w:i/>
                                <w:sz w:val="20"/>
                                <w:szCs w:val="20"/>
                              </w:rPr>
                              <w:t>A</w:t>
                            </w:r>
                            <w:r w:rsidRPr="00E1201D">
                              <w:rPr>
                                <w:rFonts w:ascii="Times New Roman" w:hAnsi="Times New Roman" w:cs="Times New Roman"/>
                                <w:sz w:val="20"/>
                                <w:szCs w:val="20"/>
                              </w:rPr>
                              <w:t xml:space="preserve">, </w:t>
                            </w:r>
                            <w:r>
                              <w:rPr>
                                <w:rFonts w:ascii="Times New Roman" w:hAnsi="Times New Roman" w:cs="Times New Roman"/>
                                <w:sz w:val="20"/>
                                <w:szCs w:val="20"/>
                              </w:rPr>
                              <w:t>observation</w:t>
                            </w:r>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step size </w:t>
                            </w:r>
                            <w:r w:rsidRPr="00C264B5">
                              <w:rPr>
                                <w:rFonts w:ascii="Times New Roman" w:hAnsi="Times New Roman" w:cs="Times New Roman"/>
                                <w:i/>
                                <w:sz w:val="20"/>
                                <w:szCs w:val="20"/>
                              </w:rPr>
                              <w:t>sp</w:t>
                            </w:r>
                            <w:r w:rsidRPr="00E1201D">
                              <w:rPr>
                                <w:rFonts w:ascii="Times New Roman" w:hAnsi="Times New Roman" w:cs="Times New Roman"/>
                                <w:sz w:val="20"/>
                                <w:szCs w:val="20"/>
                              </w:rPr>
                              <w:t>;</w:t>
                            </w:r>
                          </w:p>
                          <w:p w14:paraId="065F8B20"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A </w:t>
                            </w:r>
                            <w:r w:rsidRPr="00C264B5">
                              <w:rPr>
                                <w:rFonts w:ascii="Times New Roman" w:hAnsi="Times New Roman" w:cs="Times New Roman"/>
                                <w:i/>
                                <w:sz w:val="20"/>
                                <w:szCs w:val="20"/>
                              </w:rPr>
                              <w:t>K</w:t>
                            </w:r>
                            <w:r w:rsidRPr="00E1201D">
                              <w:rPr>
                                <w:rFonts w:ascii="Times New Roman" w:hAnsi="Times New Roman" w:cs="Times New Roman"/>
                                <w:sz w:val="20"/>
                                <w:szCs w:val="20"/>
                              </w:rPr>
                              <w:t xml:space="preserve">-sparse approximation </w:t>
                            </w:r>
                            <m:oMath>
                              <m:acc>
                                <m:accPr>
                                  <m:ctrlPr>
                                    <w:rPr>
                                      <w:rFonts w:ascii="Cambria Math" w:hAnsi="Cambria Math" w:cs="Times New Roman"/>
                                      <w:i/>
                                      <w:sz w:val="20"/>
                                      <w:szCs w:val="20"/>
                                    </w:rPr>
                                  </m:ctrlPr>
                                </m:accPr>
                                <m:e>
                                  <m:r>
                                    <w:rPr>
                                      <w:rFonts w:ascii="Cambria Math" w:hAnsi="Cambria Math" w:cs="Times New Roman"/>
                                      <w:sz w:val="20"/>
                                      <w:szCs w:val="20"/>
                                    </w:rPr>
                                    <m:t>s</m:t>
                                  </m:r>
                                </m:e>
                              </m:acc>
                            </m:oMath>
                            <w:r w:rsidRPr="00E1201D">
                              <w:rPr>
                                <w:rFonts w:ascii="Times New Roman" w:hAnsi="Times New Roman" w:cs="Times New Roman"/>
                                <w:sz w:val="20"/>
                                <w:szCs w:val="20"/>
                              </w:rPr>
                              <w:t xml:space="preserve"> of the input signal;</w:t>
                            </w:r>
                          </w:p>
                          <w:p w14:paraId="1A690872"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01: </w:t>
                            </w:r>
                            <w:r w:rsidRPr="00E1201D">
                              <w:rPr>
                                <w:rFonts w:ascii="Times New Roman" w:hAnsi="Times New Roman" w:cs="Times New Roman"/>
                                <w:b/>
                                <w:sz w:val="20"/>
                                <w:szCs w:val="20"/>
                              </w:rPr>
                              <w:t>Initialization</w:t>
                            </w:r>
                            <w:r w:rsidRPr="00E1201D">
                              <w:rPr>
                                <w:rFonts w:ascii="Times New Roman" w:hAnsi="Times New Roman" w:cs="Times New Roman"/>
                                <w:sz w:val="20"/>
                                <w:szCs w:val="20"/>
                              </w:rPr>
                              <w:t>:</w:t>
                            </w:r>
                          </w:p>
                          <w:p w14:paraId="4A75AB45"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02:  </w:t>
                            </w:r>
                            <m:oMath>
                              <m:r>
                                <m:rPr>
                                  <m:sty m:val="p"/>
                                </m:rPr>
                                <w:rPr>
                                  <w:rFonts w:ascii="Cambria Math" w:hAnsi="Cambria Math" w:cs="Times New Roman"/>
                                  <w:sz w:val="20"/>
                                  <w:szCs w:val="20"/>
                                </w:rPr>
                                <m:t xml:space="preserve"> </m:t>
                              </m:r>
                              <m:acc>
                                <m:accPr>
                                  <m:ctrlPr>
                                    <w:rPr>
                                      <w:rFonts w:ascii="Cambria Math" w:hAnsi="Cambria Math" w:cs="Times New Roman"/>
                                      <w:i/>
                                      <w:sz w:val="20"/>
                                      <w:szCs w:val="20"/>
                                    </w:rPr>
                                  </m:ctrlPr>
                                </m:accPr>
                                <m:e>
                                  <m:r>
                                    <w:rPr>
                                      <w:rFonts w:ascii="Cambria Math" w:hAnsi="Cambria Math" w:cs="Times New Roman"/>
                                      <w:sz w:val="20"/>
                                      <w:szCs w:val="20"/>
                                    </w:rPr>
                                    <m:t>s</m:t>
                                  </m:r>
                                </m:e>
                              </m:acc>
                              <m:r>
                                <w:rPr>
                                  <w:rFonts w:ascii="Cambria Math" w:hAnsi="Cambria Math" w:cs="Times New Roman"/>
                                  <w:sz w:val="20"/>
                                  <w:szCs w:val="20"/>
                                </w:rPr>
                                <m:t>=0</m:t>
                              </m:r>
                            </m:oMath>
                            <w:r>
                              <w:rPr>
                                <w:rFonts w:ascii="Times New Roman" w:hAnsi="Times New Roman" w:cs="Times New Roman" w:hint="eastAsia"/>
                                <w:sz w:val="20"/>
                                <w:szCs w:val="20"/>
                              </w:rPr>
                              <w:t xml:space="preserve"> </w:t>
                            </w:r>
                            <w:r w:rsidRPr="00FC3EBC">
                              <w:rPr>
                                <w:rFonts w:ascii="Times New Roman" w:hAnsi="Times New Roman" w:cs="Times New Roman"/>
                                <w:sz w:val="20"/>
                                <w:szCs w:val="20"/>
                              </w:rPr>
                              <w:t>{Trivial initialization}</w:t>
                            </w:r>
                          </w:p>
                          <w:p w14:paraId="1F385634"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03:   </w:t>
                            </w:r>
                            <w:r w:rsidRPr="00C264B5">
                              <w:rPr>
                                <w:rFonts w:ascii="Times New Roman" w:hAnsi="Times New Roman" w:cs="Times New Roman"/>
                                <w:i/>
                                <w:sz w:val="20"/>
                                <w:szCs w:val="20"/>
                              </w:rPr>
                              <w:t>r</w:t>
                            </w:r>
                            <w:r w:rsidRPr="00C264B5">
                              <w:rPr>
                                <w:rFonts w:ascii="Times New Roman" w:hAnsi="Times New Roman" w:cs="Times New Roman"/>
                                <w:i/>
                                <w:sz w:val="20"/>
                                <w:szCs w:val="20"/>
                                <w:vertAlign w:val="subscript"/>
                              </w:rPr>
                              <w:t>0</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{Initial residue}</w:t>
                            </w:r>
                          </w:p>
                          <w:p w14:paraId="4F4FBE17"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04:   </w:t>
                            </w:r>
                            <w:r w:rsidRPr="00C264B5">
                              <w:rPr>
                                <w:rFonts w:ascii="Times New Roman" w:hAnsi="Times New Roman" w:cs="Times New Roman"/>
                                <w:i/>
                                <w:sz w:val="20"/>
                                <w:szCs w:val="20"/>
                              </w:rPr>
                              <w:t>F</w:t>
                            </w:r>
                            <w:r w:rsidRPr="00C264B5">
                              <w:rPr>
                                <w:rFonts w:ascii="Times New Roman" w:hAnsi="Times New Roman" w:cs="Times New Roman"/>
                                <w:i/>
                                <w:sz w:val="20"/>
                                <w:szCs w:val="20"/>
                                <w:vertAlign w:val="subscript"/>
                              </w:rPr>
                              <w:t>0</w:t>
                            </w:r>
                            <w:r w:rsidRPr="00E1201D">
                              <w:rPr>
                                <w:rFonts w:ascii="Times New Roman" w:hAnsi="Times New Roman" w:cs="Times New Roman"/>
                                <w:sz w:val="20"/>
                                <w:szCs w:val="20"/>
                              </w:rPr>
                              <w:t xml:space="preserve"> = </w:t>
                            </w:r>
                            <m:oMath>
                              <m:r>
                                <w:rPr>
                                  <w:rFonts w:ascii="Cambria Math" w:hAnsi="Cambria Math" w:cs="Times New Roman"/>
                                  <w:sz w:val="20"/>
                                  <w:szCs w:val="20"/>
                                </w:rPr>
                                <m:t>∅</m:t>
                              </m:r>
                            </m:oMath>
                            <w:r w:rsidRPr="00E1201D">
                              <w:rPr>
                                <w:rFonts w:ascii="Times New Roman" w:hAnsi="Times New Roman" w:cs="Times New Roman"/>
                                <w:sz w:val="20"/>
                                <w:szCs w:val="20"/>
                              </w:rPr>
                              <w:t xml:space="preserve"> {Empty finalist}</w:t>
                            </w:r>
                          </w:p>
                          <w:p w14:paraId="413C50D9"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05:   </w:t>
                            </w:r>
                            <w:r w:rsidRPr="00C264B5">
                              <w:rPr>
                                <w:rFonts w:ascii="Times New Roman" w:hAnsi="Times New Roman" w:cs="Times New Roman"/>
                                <w:i/>
                                <w:sz w:val="20"/>
                                <w:szCs w:val="20"/>
                              </w:rPr>
                              <w:t>I</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sp</w:t>
                            </w:r>
                            <w:r>
                              <w:rPr>
                                <w:rFonts w:ascii="Times New Roman" w:hAnsi="Times New Roman" w:cs="Times New Roman"/>
                                <w:i/>
                                <w:sz w:val="20"/>
                                <w:szCs w:val="20"/>
                              </w:rPr>
                              <w:t xml:space="preserve"> </w:t>
                            </w:r>
                            <w:r w:rsidRPr="00E1201D">
                              <w:rPr>
                                <w:rFonts w:ascii="Times New Roman" w:hAnsi="Times New Roman" w:cs="Times New Roman"/>
                                <w:sz w:val="20"/>
                                <w:szCs w:val="20"/>
                              </w:rPr>
                              <w:t>{Size of the finalist in the first stage}</w:t>
                            </w:r>
                          </w:p>
                          <w:p w14:paraId="41F65C2A"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06:   </w:t>
                            </w:r>
                            <w:r w:rsidRPr="00C264B5">
                              <w:rPr>
                                <w:rFonts w:ascii="Times New Roman" w:hAnsi="Times New Roman" w:cs="Times New Roman"/>
                                <w:i/>
                                <w:sz w:val="20"/>
                                <w:szCs w:val="20"/>
                              </w:rPr>
                              <w:t>k</w:t>
                            </w:r>
                            <w:r w:rsidRPr="00E1201D">
                              <w:rPr>
                                <w:rFonts w:ascii="Times New Roman" w:hAnsi="Times New Roman" w:cs="Times New Roman"/>
                                <w:sz w:val="20"/>
                                <w:szCs w:val="20"/>
                              </w:rPr>
                              <w:t xml:space="preserve"> = 1 {Iteration index}</w:t>
                            </w:r>
                          </w:p>
                          <w:p w14:paraId="233A8E1A"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07:   </w:t>
                            </w:r>
                            <w:r w:rsidRPr="00C264B5">
                              <w:rPr>
                                <w:rFonts w:ascii="Times New Roman" w:hAnsi="Times New Roman" w:cs="Times New Roman"/>
                                <w:i/>
                                <w:sz w:val="20"/>
                                <w:szCs w:val="20"/>
                              </w:rPr>
                              <w:t>j</w:t>
                            </w:r>
                            <w:r w:rsidRPr="00E1201D">
                              <w:rPr>
                                <w:rFonts w:ascii="Times New Roman" w:hAnsi="Times New Roman" w:cs="Times New Roman"/>
                                <w:sz w:val="20"/>
                                <w:szCs w:val="20"/>
                              </w:rPr>
                              <w:t>=1 {Stage index}</w:t>
                            </w:r>
                          </w:p>
                          <w:p w14:paraId="186A42EE" w14:textId="77777777" w:rsidR="00C83ECE" w:rsidRPr="00E1201D" w:rsidRDefault="00C83ECE" w:rsidP="000B0FB8">
                            <w:pPr>
                              <w:rPr>
                                <w:rFonts w:ascii="Times New Roman" w:hAnsi="Times New Roman" w:cs="Times New Roman"/>
                                <w:b/>
                                <w:sz w:val="20"/>
                                <w:szCs w:val="20"/>
                              </w:rPr>
                            </w:pPr>
                            <w:r w:rsidRPr="00E1201D">
                              <w:rPr>
                                <w:rFonts w:ascii="Times New Roman" w:hAnsi="Times New Roman" w:cs="Times New Roman"/>
                                <w:sz w:val="20"/>
                                <w:szCs w:val="20"/>
                              </w:rPr>
                              <w:t xml:space="preserve"> 08: </w:t>
                            </w:r>
                            <w:r w:rsidRPr="00E1201D">
                              <w:rPr>
                                <w:rFonts w:ascii="Times New Roman" w:hAnsi="Times New Roman" w:cs="Times New Roman"/>
                                <w:b/>
                                <w:sz w:val="20"/>
                                <w:szCs w:val="20"/>
                              </w:rPr>
                              <w:t>repeat</w:t>
                            </w:r>
                          </w:p>
                          <w:p w14:paraId="3F9662E0"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09:   </w:t>
                            </w:r>
                            <w:r w:rsidRPr="00C264B5">
                              <w:rPr>
                                <w:rFonts w:ascii="Times New Roman" w:hAnsi="Times New Roman" w:cs="Times New Roman"/>
                                <w:i/>
                                <w:sz w:val="20"/>
                                <w:szCs w:val="20"/>
                              </w:rPr>
                              <w:t>S</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Max (| </w:t>
                            </w:r>
                            <w:r w:rsidRPr="00162738">
                              <w:rPr>
                                <w:rFonts w:ascii="Times New Roman" w:eastAsia="宋体" w:hAnsi="Times New Roman" w:cs="Times New Roman"/>
                                <w:i/>
                                <w:sz w:val="20"/>
                                <w:szCs w:val="20"/>
                              </w:rPr>
                              <w:t>A</w:t>
                            </w:r>
                            <w:r w:rsidRPr="00E1201D">
                              <w:rPr>
                                <w:rFonts w:ascii="Times New Roman" w:hAnsi="Times New Roman" w:cs="Times New Roman"/>
                                <w:sz w:val="20"/>
                                <w:szCs w:val="20"/>
                              </w:rPr>
                              <w:t>*</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k-1</w:t>
                            </w:r>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{Preliminary </w:t>
                            </w:r>
                            <w:r>
                              <w:rPr>
                                <w:rFonts w:ascii="Times New Roman" w:hAnsi="Times New Roman" w:cs="Times New Roman"/>
                                <w:sz w:val="20"/>
                                <w:szCs w:val="20"/>
                              </w:rPr>
                              <w:t>t</w:t>
                            </w:r>
                            <w:r w:rsidRPr="00E1201D">
                              <w:rPr>
                                <w:rFonts w:ascii="Times New Roman" w:hAnsi="Times New Roman" w:cs="Times New Roman"/>
                                <w:sz w:val="20"/>
                                <w:szCs w:val="20"/>
                              </w:rPr>
                              <w:t>est}</w:t>
                            </w:r>
                          </w:p>
                          <w:p w14:paraId="075C10FB"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10:   </w:t>
                            </w:r>
                            <w:r w:rsidRPr="00C264B5">
                              <w:rPr>
                                <w:rFonts w:ascii="Times New Roman" w:hAnsi="Times New Roman" w:cs="Times New Roman"/>
                                <w:i/>
                                <w:sz w:val="20"/>
                                <w:szCs w:val="20"/>
                              </w:rPr>
                              <w:t>C</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F</w:t>
                            </w:r>
                            <w:r w:rsidRPr="00C264B5">
                              <w:rPr>
                                <w:rFonts w:ascii="Times New Roman" w:hAnsi="Times New Roman" w:cs="Times New Roman"/>
                                <w:i/>
                                <w:sz w:val="20"/>
                                <w:szCs w:val="20"/>
                                <w:vertAlign w:val="subscript"/>
                              </w:rPr>
                              <w:t>k-1</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S</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{Make </w:t>
                            </w:r>
                            <w:r>
                              <w:rPr>
                                <w:rFonts w:ascii="Times New Roman" w:hAnsi="Times New Roman" w:cs="Times New Roman"/>
                                <w:sz w:val="20"/>
                                <w:szCs w:val="20"/>
                              </w:rPr>
                              <w:t>c</w:t>
                            </w:r>
                            <w:r w:rsidRPr="00E1201D">
                              <w:rPr>
                                <w:rFonts w:ascii="Times New Roman" w:hAnsi="Times New Roman" w:cs="Times New Roman"/>
                                <w:sz w:val="20"/>
                                <w:szCs w:val="20"/>
                              </w:rPr>
                              <w:t xml:space="preserve">andidate </w:t>
                            </w:r>
                            <w:r>
                              <w:rPr>
                                <w:rFonts w:ascii="Times New Roman" w:hAnsi="Times New Roman" w:cs="Times New Roman"/>
                                <w:sz w:val="20"/>
                                <w:szCs w:val="20"/>
                              </w:rPr>
                              <w:t>l</w:t>
                            </w:r>
                            <w:r w:rsidRPr="00E1201D">
                              <w:rPr>
                                <w:rFonts w:ascii="Times New Roman" w:hAnsi="Times New Roman" w:cs="Times New Roman"/>
                                <w:sz w:val="20"/>
                                <w:szCs w:val="20"/>
                              </w:rPr>
                              <w:t>ist}</w:t>
                            </w:r>
                          </w:p>
                          <w:p w14:paraId="72042C58" w14:textId="77777777" w:rsidR="00C83ECE" w:rsidRPr="00E1201D" w:rsidRDefault="00C83ECE"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11:   </w:t>
                            </w:r>
                            <w:r w:rsidRPr="00C264B5">
                              <w:rPr>
                                <w:rFonts w:ascii="Times New Roman" w:hAnsi="Times New Roman" w:cs="Times New Roman"/>
                                <w:i/>
                                <w:sz w:val="20"/>
                                <w:szCs w:val="20"/>
                              </w:rPr>
                              <w:t>F</w:t>
                            </w:r>
                            <w:r w:rsidRPr="00E1201D">
                              <w:rPr>
                                <w:rFonts w:ascii="Times New Roman" w:hAnsi="Times New Roman" w:cs="Times New Roman"/>
                                <w:sz w:val="20"/>
                                <w:szCs w:val="20"/>
                              </w:rPr>
                              <w:t xml:space="preserve"> = Max (|</w:t>
                            </w:r>
                            <m:oMath>
                              <m:sSubSup>
                                <m:sSubSupPr>
                                  <m:ctrlPr>
                                    <w:rPr>
                                      <w:rFonts w:ascii="Cambria Math" w:hAnsi="Cambria Math" w:cs="Times New Roman"/>
                                      <w:sz w:val="20"/>
                                      <w:szCs w:val="20"/>
                                    </w:rPr>
                                  </m:ctrlPr>
                                </m:sSubSupPr>
                                <m:e>
                                  <m:r>
                                    <w:rPr>
                                      <w:rFonts w:ascii="Cambria Math" w:hAnsi="Cambria Math" w:cs="Times New Roman"/>
                                      <w:sz w:val="20"/>
                                      <w:szCs w:val="20"/>
                                    </w:rPr>
                                    <m:t>A</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k</m:t>
                                      </m:r>
                                    </m:sub>
                                  </m:sSub>
                                </m:sub>
                                <m:sup>
                                  <m:r>
                                    <w:rPr>
                                      <w:rFonts w:ascii="Cambria Math" w:eastAsia="宋体" w:hAnsi="Cambria Math" w:cs="Times New Roman"/>
                                      <w:sz w:val="20"/>
                                      <w:szCs w:val="20"/>
                                    </w:rPr>
                                    <m:t>†</m:t>
                                  </m:r>
                                </m:sup>
                              </m:sSubSup>
                              <m:r>
                                <m:rPr>
                                  <m:sty m:val="p"/>
                                </m:rPr>
                                <w:rPr>
                                  <w:rFonts w:ascii="Cambria Math" w:hAnsi="Cambria Math" w:cs="Times New Roman"/>
                                  <w:sz w:val="20"/>
                                  <w:szCs w:val="20"/>
                                </w:rPr>
                                <m:t>y</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{Final </w:t>
                            </w:r>
                            <w:r>
                              <w:rPr>
                                <w:rFonts w:ascii="Times New Roman" w:hAnsi="Times New Roman" w:cs="Times New Roman"/>
                                <w:sz w:val="20"/>
                                <w:szCs w:val="20"/>
                              </w:rPr>
                              <w:t>t</w:t>
                            </w:r>
                            <w:r w:rsidRPr="00E1201D">
                              <w:rPr>
                                <w:rFonts w:ascii="Times New Roman" w:hAnsi="Times New Roman" w:cs="Times New Roman"/>
                                <w:sz w:val="20"/>
                                <w:szCs w:val="20"/>
                              </w:rPr>
                              <w:t>est}</w:t>
                            </w:r>
                          </w:p>
                          <w:p w14:paraId="252630E5" w14:textId="77777777" w:rsidR="00C83ECE" w:rsidRPr="00E1201D" w:rsidRDefault="00C83ECE"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12:   </w:t>
                            </w:r>
                            <w:r w:rsidRPr="00C264B5">
                              <w:rPr>
                                <w:rFonts w:ascii="Times New Roman" w:hAnsi="Times New Roman" w:cs="Times New Roman"/>
                                <w:i/>
                                <w:sz w:val="20"/>
                                <w:szCs w:val="20"/>
                              </w:rPr>
                              <w:t xml:space="preserve">r </w:t>
                            </w:r>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F</m:t>
                                  </m:r>
                                </m:sub>
                              </m:sSub>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F</m:t>
                                  </m:r>
                                </m:sub>
                                <m:sup>
                                  <m:r>
                                    <w:rPr>
                                      <w:rFonts w:ascii="Cambria Math" w:eastAsia="宋体" w:hAnsi="Cambria Math" w:cs="Times New Roman"/>
                                      <w:sz w:val="20"/>
                                      <w:szCs w:val="20"/>
                                    </w:rPr>
                                    <m:t>†</m:t>
                                  </m:r>
                                </m:sup>
                              </m:sSubSup>
                              <m:r>
                                <w:rPr>
                                  <w:rFonts w:ascii="Cambria Math" w:hAnsi="Cambria Math" w:cs="Times New Roman"/>
                                  <w:sz w:val="20"/>
                                  <w:szCs w:val="20"/>
                                </w:rPr>
                                <m:t>y</m:t>
                              </m:r>
                            </m:oMath>
                            <w:r w:rsidRPr="00E1201D">
                              <w:rPr>
                                <w:rFonts w:ascii="Times New Roman" w:hAnsi="Times New Roman" w:cs="Times New Roman"/>
                                <w:sz w:val="20"/>
                                <w:szCs w:val="20"/>
                              </w:rPr>
                              <w:t xml:space="preserve"> {Compute </w:t>
                            </w:r>
                            <w:r>
                              <w:rPr>
                                <w:rFonts w:ascii="Times New Roman" w:hAnsi="Times New Roman" w:cs="Times New Roman"/>
                                <w:sz w:val="20"/>
                                <w:szCs w:val="20"/>
                              </w:rPr>
                              <w:t>r</w:t>
                            </w:r>
                            <w:r w:rsidRPr="00E1201D">
                              <w:rPr>
                                <w:rFonts w:ascii="Times New Roman" w:hAnsi="Times New Roman" w:cs="Times New Roman"/>
                                <w:sz w:val="20"/>
                                <w:szCs w:val="20"/>
                              </w:rPr>
                              <w:t>esidue}</w:t>
                            </w:r>
                          </w:p>
                          <w:p w14:paraId="452E7DA9" w14:textId="77777777" w:rsidR="00C83ECE" w:rsidRPr="00E1201D" w:rsidRDefault="00C83ECE"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13:   </w:t>
                            </w:r>
                            <w:r w:rsidRPr="00E1201D">
                              <w:rPr>
                                <w:rFonts w:ascii="Times New Roman" w:hAnsi="Times New Roman" w:cs="Times New Roman"/>
                                <w:b/>
                                <w:sz w:val="20"/>
                                <w:szCs w:val="20"/>
                              </w:rPr>
                              <w:t>if</w:t>
                            </w:r>
                            <w:r w:rsidRPr="00E1201D">
                              <w:rPr>
                                <w:rFonts w:ascii="Times New Roman" w:hAnsi="Times New Roman" w:cs="Times New Roman"/>
                                <w:sz w:val="20"/>
                                <w:szCs w:val="20"/>
                              </w:rPr>
                              <w:t xml:space="preserve"> halting condition true </w:t>
                            </w:r>
                            <w:r w:rsidRPr="00E1201D">
                              <w:rPr>
                                <w:rFonts w:ascii="Times New Roman" w:hAnsi="Times New Roman" w:cs="Times New Roman"/>
                                <w:b/>
                                <w:sz w:val="20"/>
                                <w:szCs w:val="20"/>
                              </w:rPr>
                              <w:t>then</w:t>
                            </w:r>
                          </w:p>
                          <w:p w14:paraId="23978647" w14:textId="77777777" w:rsidR="00C83ECE" w:rsidRPr="00E1201D" w:rsidRDefault="00C83ECE"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14     quit the iteration;</w:t>
                            </w:r>
                          </w:p>
                          <w:p w14:paraId="07070905" w14:textId="77777777" w:rsidR="00C83ECE" w:rsidRPr="00E1201D" w:rsidRDefault="00C83ECE"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15:   </w:t>
                            </w:r>
                            <w:r w:rsidRPr="00E1201D">
                              <w:rPr>
                                <w:rFonts w:ascii="Times New Roman" w:hAnsi="Times New Roman" w:cs="Times New Roman"/>
                                <w:b/>
                                <w:sz w:val="20"/>
                                <w:szCs w:val="20"/>
                              </w:rPr>
                              <w:t>else if</w:t>
                            </w:r>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r</w:t>
                            </w:r>
                            <w:r w:rsidRPr="00E1201D">
                              <w:rPr>
                                <w:rFonts w:ascii="Times New Roman" w:hAnsi="Times New Roman" w:cs="Times New Roman"/>
                                <w:sz w:val="20"/>
                                <w:szCs w:val="20"/>
                              </w:rPr>
                              <w:t>||</w:t>
                            </w:r>
                            <w:r w:rsidRPr="00E1201D">
                              <w:rPr>
                                <w:rFonts w:ascii="Times New Roman" w:hAnsi="Times New Roman" w:cs="Times New Roman"/>
                                <w:sz w:val="20"/>
                                <w:szCs w:val="20"/>
                                <w:vertAlign w:val="subscript"/>
                              </w:rPr>
                              <w:t>2</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k-1</w:t>
                            </w:r>
                            <w:r w:rsidRPr="00E1201D">
                              <w:rPr>
                                <w:rFonts w:ascii="Times New Roman" w:hAnsi="Times New Roman" w:cs="Times New Roman"/>
                                <w:sz w:val="20"/>
                                <w:szCs w:val="20"/>
                              </w:rPr>
                              <w:t>||</w:t>
                            </w:r>
                            <w:r w:rsidRPr="00E1201D">
                              <w:rPr>
                                <w:rFonts w:ascii="Times New Roman" w:hAnsi="Times New Roman" w:cs="Times New Roman"/>
                                <w:sz w:val="20"/>
                                <w:szCs w:val="20"/>
                                <w:vertAlign w:val="subscript"/>
                              </w:rPr>
                              <w:t>2</w:t>
                            </w: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then</w:t>
                            </w:r>
                            <w:r w:rsidRPr="00E1201D">
                              <w:rPr>
                                <w:rFonts w:ascii="Times New Roman" w:hAnsi="Times New Roman" w:cs="Times New Roman"/>
                                <w:sz w:val="20"/>
                                <w:szCs w:val="20"/>
                              </w:rPr>
                              <w:t xml:space="preserve"> </w:t>
                            </w:r>
                            <w:r>
                              <w:rPr>
                                <w:rFonts w:ascii="Times New Roman" w:hAnsi="Times New Roman" w:cs="Times New Roman"/>
                                <w:sz w:val="20"/>
                                <w:szCs w:val="20"/>
                              </w:rPr>
                              <w:t>{S</w:t>
                            </w:r>
                            <w:r w:rsidRPr="00E1201D">
                              <w:rPr>
                                <w:rFonts w:ascii="Times New Roman" w:hAnsi="Times New Roman" w:cs="Times New Roman"/>
                                <w:sz w:val="20"/>
                                <w:szCs w:val="20"/>
                              </w:rPr>
                              <w:t>tage</w:t>
                            </w:r>
                            <w:r>
                              <w:rPr>
                                <w:rFonts w:ascii="Times New Roman" w:hAnsi="Times New Roman" w:cs="Times New Roman"/>
                                <w:sz w:val="20"/>
                                <w:szCs w:val="20"/>
                              </w:rPr>
                              <w:t xml:space="preserve"> s</w:t>
                            </w:r>
                            <w:r w:rsidRPr="00E1201D">
                              <w:rPr>
                                <w:rFonts w:ascii="Times New Roman" w:hAnsi="Times New Roman" w:cs="Times New Roman"/>
                                <w:sz w:val="20"/>
                                <w:szCs w:val="20"/>
                              </w:rPr>
                              <w:t>witching}</w:t>
                            </w:r>
                          </w:p>
                          <w:p w14:paraId="33F1B346" w14:textId="77777777" w:rsidR="00C83ECE" w:rsidRPr="00E1201D" w:rsidRDefault="00C83ECE"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16: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+ 1 {Update the stage index}</w:t>
                            </w:r>
                          </w:p>
                          <w:p w14:paraId="5A774F95" w14:textId="77777777" w:rsidR="00C83ECE" w:rsidRPr="00E1201D" w:rsidRDefault="00C83ECE"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17: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sp</w:t>
                            </w:r>
                            <w:r w:rsidRPr="00E1201D">
                              <w:rPr>
                                <w:rFonts w:ascii="Times New Roman" w:hAnsi="Times New Roman" w:cs="Times New Roman"/>
                                <w:sz w:val="20"/>
                                <w:szCs w:val="20"/>
                              </w:rPr>
                              <w:t xml:space="preserve"> {Update the size of finalist}</w:t>
                            </w:r>
                          </w:p>
                          <w:p w14:paraId="2E34E816" w14:textId="77777777" w:rsidR="00C83ECE" w:rsidRPr="00E1201D" w:rsidRDefault="00C83ECE" w:rsidP="000B0FB8">
                            <w:pPr>
                              <w:ind w:firstLineChars="50" w:firstLine="100"/>
                              <w:rPr>
                                <w:rFonts w:ascii="Times New Roman" w:hAnsi="Times New Roman" w:cs="Times New Roman"/>
                                <w:b/>
                                <w:sz w:val="20"/>
                                <w:szCs w:val="20"/>
                              </w:rPr>
                            </w:pPr>
                            <w:r w:rsidRPr="00E1201D">
                              <w:rPr>
                                <w:rFonts w:ascii="Times New Roman" w:hAnsi="Times New Roman" w:cs="Times New Roman"/>
                                <w:sz w:val="20"/>
                                <w:szCs w:val="20"/>
                              </w:rPr>
                              <w:t>18:</w:t>
                            </w:r>
                            <w:r w:rsidRPr="00E1201D">
                              <w:rPr>
                                <w:rFonts w:ascii="Times New Roman" w:hAnsi="Times New Roman" w:cs="Times New Roman"/>
                                <w:b/>
                                <w:sz w:val="20"/>
                                <w:szCs w:val="20"/>
                              </w:rPr>
                              <w:t xml:space="preserve">   else</w:t>
                            </w:r>
                          </w:p>
                          <w:p w14:paraId="3EB86F7B" w14:textId="77777777" w:rsidR="00C83ECE" w:rsidRPr="00E1201D" w:rsidRDefault="00C83ECE"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19:      </w:t>
                            </w:r>
                            <w:r w:rsidRPr="00162738">
                              <w:rPr>
                                <w:rFonts w:ascii="Times New Roman" w:hAnsi="Times New Roman" w:cs="Times New Roman"/>
                                <w:i/>
                                <w:sz w:val="20"/>
                                <w:szCs w:val="20"/>
                              </w:rPr>
                              <w:t>F</w:t>
                            </w:r>
                            <w:r w:rsidRPr="00162738">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F</w:t>
                            </w:r>
                            <w:r w:rsidRPr="00E1201D">
                              <w:rPr>
                                <w:rFonts w:ascii="Times New Roman" w:hAnsi="Times New Roman" w:cs="Times New Roman"/>
                                <w:sz w:val="20"/>
                                <w:szCs w:val="20"/>
                              </w:rPr>
                              <w:t xml:space="preserve"> {Update the finalist}</w:t>
                            </w:r>
                          </w:p>
                          <w:p w14:paraId="44999335" w14:textId="77777777" w:rsidR="00C83ECE" w:rsidRPr="00E1201D" w:rsidRDefault="00C83ECE"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20:      </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r</w:t>
                            </w:r>
                            <w:r w:rsidRPr="00E1201D">
                              <w:rPr>
                                <w:rFonts w:ascii="Times New Roman" w:hAnsi="Times New Roman" w:cs="Times New Roman"/>
                                <w:sz w:val="20"/>
                                <w:szCs w:val="20"/>
                              </w:rPr>
                              <w:t xml:space="preserve"> {Update the residue}</w:t>
                            </w:r>
                          </w:p>
                          <w:p w14:paraId="52B123B5" w14:textId="77777777" w:rsidR="00C83ECE" w:rsidRPr="00E1201D" w:rsidRDefault="00C83ECE" w:rsidP="000B0FB8">
                            <w:pPr>
                              <w:ind w:firstLineChars="50" w:firstLine="100"/>
                              <w:rPr>
                                <w:rFonts w:ascii="Times New Roman" w:hAnsi="Times New Roman" w:cs="Times New Roman"/>
                                <w:sz w:val="20"/>
                                <w:szCs w:val="20"/>
                              </w:rPr>
                            </w:pPr>
                            <w:r>
                              <w:rPr>
                                <w:rFonts w:ascii="Times New Roman" w:hAnsi="Times New Roman" w:cs="Times New Roman"/>
                                <w:sz w:val="20"/>
                                <w:szCs w:val="20"/>
                              </w:rPr>
                              <w:t xml:space="preserve">21:      </w:t>
                            </w:r>
                            <w:r w:rsidRPr="00162738">
                              <w:rPr>
                                <w:rFonts w:ascii="Times New Roman" w:hAnsi="Times New Roman" w:cs="Times New Roman"/>
                                <w:i/>
                                <w:sz w:val="20"/>
                                <w:szCs w:val="20"/>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k</w:t>
                            </w:r>
                            <w:r w:rsidRPr="00E1201D">
                              <w:rPr>
                                <w:rFonts w:ascii="Times New Roman" w:hAnsi="Times New Roman" w:cs="Times New Roman"/>
                                <w:sz w:val="20"/>
                                <w:szCs w:val="20"/>
                              </w:rPr>
                              <w:t xml:space="preserve"> + 1</w:t>
                            </w:r>
                          </w:p>
                          <w:p w14:paraId="70B3AD38" w14:textId="77777777" w:rsidR="00C83ECE" w:rsidRPr="00E1201D" w:rsidRDefault="00C83ECE" w:rsidP="000B0FB8">
                            <w:pPr>
                              <w:ind w:firstLineChars="50" w:firstLine="100"/>
                              <w:rPr>
                                <w:rFonts w:ascii="Times New Roman" w:hAnsi="Times New Roman" w:cs="Times New Roman"/>
                                <w:b/>
                                <w:sz w:val="20"/>
                                <w:szCs w:val="20"/>
                              </w:rPr>
                            </w:pPr>
                            <w:r w:rsidRPr="00E1201D">
                              <w:rPr>
                                <w:rFonts w:ascii="Times New Roman" w:hAnsi="Times New Roman" w:cs="Times New Roman"/>
                                <w:sz w:val="20"/>
                                <w:szCs w:val="20"/>
                              </w:rPr>
                              <w:t xml:space="preserve">22:   </w:t>
                            </w:r>
                            <w:r w:rsidRPr="00E1201D">
                              <w:rPr>
                                <w:rFonts w:ascii="Times New Roman" w:hAnsi="Times New Roman" w:cs="Times New Roman"/>
                                <w:b/>
                                <w:sz w:val="20"/>
                                <w:szCs w:val="20"/>
                              </w:rPr>
                              <w:t>end if</w:t>
                            </w:r>
                          </w:p>
                          <w:p w14:paraId="38092EB6"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23: </w:t>
                            </w:r>
                            <w:r w:rsidRPr="00E1201D">
                              <w:rPr>
                                <w:rFonts w:ascii="Times New Roman" w:hAnsi="Times New Roman" w:cs="Times New Roman"/>
                                <w:b/>
                                <w:sz w:val="20"/>
                                <w:szCs w:val="20"/>
                              </w:rPr>
                              <w:t>until</w:t>
                            </w:r>
                            <w:r w:rsidRPr="00E1201D">
                              <w:rPr>
                                <w:rFonts w:ascii="Times New Roman" w:hAnsi="Times New Roman" w:cs="Times New Roman"/>
                                <w:sz w:val="20"/>
                                <w:szCs w:val="20"/>
                              </w:rPr>
                              <w:t xml:space="preserve"> halting condition true;</w:t>
                            </w:r>
                          </w:p>
                          <w:p w14:paraId="5351CF36" w14:textId="77777777" w:rsidR="00C83ECE" w:rsidRPr="00E1201D" w:rsidRDefault="00C83ECE" w:rsidP="00224671">
                            <w:pPr>
                              <w:rPr>
                                <w:rFonts w:ascii="Times New Roman" w:hAnsi="Times New Roman" w:cs="Times New Roman"/>
                                <w:sz w:val="20"/>
                                <w:szCs w:val="20"/>
                              </w:rPr>
                            </w:pPr>
                            <w:r w:rsidRPr="00E1201D">
                              <w:rPr>
                                <w:rFonts w:ascii="Times New Roman" w:hAnsi="Times New Roman" w:cs="Times New Roman"/>
                                <w:sz w:val="20"/>
                                <w:szCs w:val="20"/>
                              </w:rPr>
                              <w:t xml:space="preserve"> 24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w:t>
                            </w:r>
                            <m:oMath>
                              <m:acc>
                                <m:accPr>
                                  <m:ctrlPr>
                                    <w:rPr>
                                      <w:rFonts w:ascii="Cambria Math" w:hAnsi="Cambria Math" w:cs="Times New Roman"/>
                                      <w:i/>
                                      <w:sz w:val="20"/>
                                      <w:szCs w:val="20"/>
                                    </w:rPr>
                                  </m:ctrlPr>
                                </m:accPr>
                                <m:e>
                                  <m:r>
                                    <w:rPr>
                                      <w:rFonts w:ascii="Cambria Math" w:hAnsi="Cambria Math" w:cs="Times New Roman"/>
                                      <w:sz w:val="20"/>
                                      <w:szCs w:val="20"/>
                                    </w:rPr>
                                    <m:t>s</m:t>
                                  </m:r>
                                </m:e>
                              </m:acc>
                            </m:oMath>
                            <w:r w:rsidRPr="00E1201D">
                              <w:rPr>
                                <w:rFonts w:ascii="Times New Roman" w:hAnsi="Times New Roman" w:cs="Times New Roman"/>
                                <w:sz w:val="20"/>
                                <w:szCs w:val="20"/>
                              </w:rPr>
                              <w:t>=</w:t>
                            </w:r>
                            <m:oMath>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F</m:t>
                                  </m:r>
                                </m:sub>
                                <m:sup>
                                  <m:r>
                                    <w:rPr>
                                      <w:rFonts w:ascii="Cambria Math" w:eastAsia="宋体" w:hAnsi="Cambria Math" w:cs="Times New Roman"/>
                                      <w:sz w:val="20"/>
                                      <w:szCs w:val="20"/>
                                    </w:rPr>
                                    <m:t>†</m:t>
                                  </m:r>
                                </m:sup>
                              </m:sSubSup>
                              <m:r>
                                <w:rPr>
                                  <w:rFonts w:ascii="Cambria Math" w:hAnsi="Cambria Math" w:cs="Times New Roman"/>
                                  <w:sz w:val="20"/>
                                  <w:szCs w:val="20"/>
                                </w:rPr>
                                <m:t>y</m:t>
                              </m:r>
                            </m:oMath>
                            <w:r w:rsidRPr="00E1201D">
                              <w:rPr>
                                <w:rFonts w:ascii="Times New Roman" w:hAnsi="Times New Roman" w:cs="Times New Roman"/>
                                <w:sz w:val="20"/>
                                <w:szCs w:val="20"/>
                              </w:rPr>
                              <w:t xml:space="preserve"> {Prediction of non-zero coefficients}</w:t>
                            </w:r>
                          </w:p>
                        </w:txbxContent>
                      </wps:txbx>
                      <wps:bodyPr rot="0" vert="horz" wrap="square" lIns="91440" tIns="45720" rIns="91440" bIns="45720" anchor="t" anchorCtr="0">
                        <a:noAutofit/>
                      </wps:bodyPr>
                    </wps:wsp>
                  </a:graphicData>
                </a:graphic>
              </wp:inline>
            </w:drawing>
          </mc:Choice>
          <mc:Fallback>
            <w:pict>
              <v:shape w14:anchorId="314C1397" id="_x0000_s1028" type="#_x0000_t202" style="width:415pt;height:3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" strokeweight=".25pt">
                <v:textbox>
                  <w:txbxContent>
                    <w:p w14:paraId="496B281A" w14:textId="77777777" w:rsidR="00C83ECE" w:rsidRPr="00E1201D" w:rsidRDefault="00C83ECE" w:rsidP="000B0FB8">
                      <w:pPr>
                        <w:rPr>
                          <w:rFonts w:ascii="Times New Roman" w:hAnsi="Times New Roman" w:cs="Times New Roman"/>
                          <w:b/>
                          <w:sz w:val="20"/>
                          <w:szCs w:val="20"/>
                        </w:rPr>
                      </w:pPr>
                      <w:r w:rsidRPr="00E1201D">
                        <w:rPr>
                          <w:rFonts w:ascii="Times New Roman" w:hAnsi="Times New Roman" w:cs="Times New Roman"/>
                          <w:b/>
                          <w:sz w:val="20"/>
                          <w:szCs w:val="20"/>
                        </w:rPr>
                        <w:t xml:space="preserve">Algorithm </w:t>
                      </w:r>
                      <w:r>
                        <w:rPr>
                          <w:rFonts w:ascii="Times New Roman" w:hAnsi="Times New Roman" w:cs="Times New Roman"/>
                          <w:b/>
                          <w:sz w:val="20"/>
                          <w:szCs w:val="20"/>
                        </w:rPr>
                        <w:t>3</w:t>
                      </w:r>
                      <w:r w:rsidRPr="00E1201D">
                        <w:rPr>
                          <w:rFonts w:ascii="Times New Roman" w:hAnsi="Times New Roman" w:cs="Times New Roman"/>
                          <w:b/>
                          <w:sz w:val="20"/>
                          <w:szCs w:val="20"/>
                        </w:rPr>
                        <w:t>：</w:t>
                      </w:r>
                      <w:r w:rsidRPr="00E1201D">
                        <w:rPr>
                          <w:rFonts w:ascii="Times New Roman" w:hAnsi="Times New Roman" w:cs="Times New Roman"/>
                          <w:b/>
                          <w:sz w:val="20"/>
                          <w:szCs w:val="20"/>
                        </w:rPr>
                        <w:t xml:space="preserve"> Trajectory Recovery based on Compressed Sensing</w:t>
                      </w:r>
                    </w:p>
                    <w:p w14:paraId="2EEE487C"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Input</w:t>
                      </w:r>
                      <w:r w:rsidRPr="00E1201D">
                        <w:rPr>
                          <w:rFonts w:ascii="Times New Roman" w:hAnsi="Times New Roman" w:cs="Times New Roman"/>
                          <w:sz w:val="20"/>
                          <w:szCs w:val="20"/>
                        </w:rPr>
                        <w:t xml:space="preserve">: Sensing matrix </w:t>
                      </w:r>
                      <w:r w:rsidRPr="00C264B5">
                        <w:rPr>
                          <w:rFonts w:ascii="Times New Roman" w:eastAsia="宋体" w:hAnsi="Times New Roman" w:cs="Times New Roman"/>
                          <w:i/>
                          <w:sz w:val="20"/>
                          <w:szCs w:val="20"/>
                        </w:rPr>
                        <w:t>A</w:t>
                      </w:r>
                      <w:r w:rsidRPr="00E1201D">
                        <w:rPr>
                          <w:rFonts w:ascii="Times New Roman" w:hAnsi="Times New Roman" w:cs="Times New Roman"/>
                          <w:sz w:val="20"/>
                          <w:szCs w:val="20"/>
                        </w:rPr>
                        <w:t xml:space="preserve">, </w:t>
                      </w:r>
                      <w:r>
                        <w:rPr>
                          <w:rFonts w:ascii="Times New Roman" w:hAnsi="Times New Roman" w:cs="Times New Roman"/>
                          <w:sz w:val="20"/>
                          <w:szCs w:val="20"/>
                        </w:rPr>
                        <w:t>observation</w:t>
                      </w:r>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step size </w:t>
                      </w:r>
                      <w:r w:rsidRPr="00C264B5">
                        <w:rPr>
                          <w:rFonts w:ascii="Times New Roman" w:hAnsi="Times New Roman" w:cs="Times New Roman"/>
                          <w:i/>
                          <w:sz w:val="20"/>
                          <w:szCs w:val="20"/>
                        </w:rPr>
                        <w:t>sp</w:t>
                      </w:r>
                      <w:r w:rsidRPr="00E1201D">
                        <w:rPr>
                          <w:rFonts w:ascii="Times New Roman" w:hAnsi="Times New Roman" w:cs="Times New Roman"/>
                          <w:sz w:val="20"/>
                          <w:szCs w:val="20"/>
                        </w:rPr>
                        <w:t>;</w:t>
                      </w:r>
                    </w:p>
                    <w:p w14:paraId="065F8B20"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A </w:t>
                      </w:r>
                      <w:r w:rsidRPr="00C264B5">
                        <w:rPr>
                          <w:rFonts w:ascii="Times New Roman" w:hAnsi="Times New Roman" w:cs="Times New Roman"/>
                          <w:i/>
                          <w:sz w:val="20"/>
                          <w:szCs w:val="20"/>
                        </w:rPr>
                        <w:t>K</w:t>
                      </w:r>
                      <w:r w:rsidRPr="00E1201D">
                        <w:rPr>
                          <w:rFonts w:ascii="Times New Roman" w:hAnsi="Times New Roman" w:cs="Times New Roman"/>
                          <w:sz w:val="20"/>
                          <w:szCs w:val="20"/>
                        </w:rPr>
                        <w:t xml:space="preserve">-sparse approximation </w:t>
                      </w:r>
                      <m:oMath>
                        <m:acc>
                          <m:accPr>
                            <m:ctrlPr>
                              <w:rPr>
                                <w:rFonts w:ascii="Cambria Math" w:hAnsi="Cambria Math" w:cs="Times New Roman"/>
                                <w:i/>
                                <w:sz w:val="20"/>
                                <w:szCs w:val="20"/>
                              </w:rPr>
                            </m:ctrlPr>
                          </m:accPr>
                          <m:e>
                            <m:r>
                              <w:rPr>
                                <w:rFonts w:ascii="Cambria Math" w:hAnsi="Cambria Math" w:cs="Times New Roman"/>
                                <w:sz w:val="20"/>
                                <w:szCs w:val="20"/>
                              </w:rPr>
                              <m:t>s</m:t>
                            </m:r>
                          </m:e>
                        </m:acc>
                      </m:oMath>
                      <w:r w:rsidRPr="00E1201D">
                        <w:rPr>
                          <w:rFonts w:ascii="Times New Roman" w:hAnsi="Times New Roman" w:cs="Times New Roman"/>
                          <w:sz w:val="20"/>
                          <w:szCs w:val="20"/>
                        </w:rPr>
                        <w:t xml:space="preserve"> of the input signal;</w:t>
                      </w:r>
                    </w:p>
                    <w:p w14:paraId="1A690872"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01: </w:t>
                      </w:r>
                      <w:r w:rsidRPr="00E1201D">
                        <w:rPr>
                          <w:rFonts w:ascii="Times New Roman" w:hAnsi="Times New Roman" w:cs="Times New Roman"/>
                          <w:b/>
                          <w:sz w:val="20"/>
                          <w:szCs w:val="20"/>
                        </w:rPr>
                        <w:t>Initialization</w:t>
                      </w:r>
                      <w:r w:rsidRPr="00E1201D">
                        <w:rPr>
                          <w:rFonts w:ascii="Times New Roman" w:hAnsi="Times New Roman" w:cs="Times New Roman"/>
                          <w:sz w:val="20"/>
                          <w:szCs w:val="20"/>
                        </w:rPr>
                        <w:t>:</w:t>
                      </w:r>
                    </w:p>
                    <w:p w14:paraId="4A75AB45"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02:  </w:t>
                      </w:r>
                      <m:oMath>
                        <m:r>
                          <m:rPr>
                            <m:sty m:val="p"/>
                          </m:rPr>
                          <w:rPr>
                            <w:rFonts w:ascii="Cambria Math" w:hAnsi="Cambria Math" w:cs="Times New Roman"/>
                            <w:sz w:val="20"/>
                            <w:szCs w:val="20"/>
                          </w:rPr>
                          <m:t xml:space="preserve"> </m:t>
                        </m:r>
                        <m:acc>
                          <m:accPr>
                            <m:ctrlPr>
                              <w:rPr>
                                <w:rFonts w:ascii="Cambria Math" w:hAnsi="Cambria Math" w:cs="Times New Roman"/>
                                <w:i/>
                                <w:sz w:val="20"/>
                                <w:szCs w:val="20"/>
                              </w:rPr>
                            </m:ctrlPr>
                          </m:accPr>
                          <m:e>
                            <m:r>
                              <w:rPr>
                                <w:rFonts w:ascii="Cambria Math" w:hAnsi="Cambria Math" w:cs="Times New Roman"/>
                                <w:sz w:val="20"/>
                                <w:szCs w:val="20"/>
                              </w:rPr>
                              <m:t>s</m:t>
                            </m:r>
                          </m:e>
                        </m:acc>
                        <m:r>
                          <w:rPr>
                            <w:rFonts w:ascii="Cambria Math" w:hAnsi="Cambria Math" w:cs="Times New Roman"/>
                            <w:sz w:val="20"/>
                            <w:szCs w:val="20"/>
                          </w:rPr>
                          <m:t>=0</m:t>
                        </m:r>
                      </m:oMath>
                      <w:r>
                        <w:rPr>
                          <w:rFonts w:ascii="Times New Roman" w:hAnsi="Times New Roman" w:cs="Times New Roman" w:hint="eastAsia"/>
                          <w:sz w:val="20"/>
                          <w:szCs w:val="20"/>
                        </w:rPr>
                        <w:t xml:space="preserve"> </w:t>
                      </w:r>
                      <w:r w:rsidRPr="00FC3EBC">
                        <w:rPr>
                          <w:rFonts w:ascii="Times New Roman" w:hAnsi="Times New Roman" w:cs="Times New Roman"/>
                          <w:sz w:val="20"/>
                          <w:szCs w:val="20"/>
                        </w:rPr>
                        <w:t>{Trivial initialization}</w:t>
                      </w:r>
                    </w:p>
                    <w:p w14:paraId="1F385634"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03:   </w:t>
                      </w:r>
                      <w:r w:rsidRPr="00C264B5">
                        <w:rPr>
                          <w:rFonts w:ascii="Times New Roman" w:hAnsi="Times New Roman" w:cs="Times New Roman"/>
                          <w:i/>
                          <w:sz w:val="20"/>
                          <w:szCs w:val="20"/>
                        </w:rPr>
                        <w:t>r</w:t>
                      </w:r>
                      <w:r w:rsidRPr="00C264B5">
                        <w:rPr>
                          <w:rFonts w:ascii="Times New Roman" w:hAnsi="Times New Roman" w:cs="Times New Roman"/>
                          <w:i/>
                          <w:sz w:val="20"/>
                          <w:szCs w:val="20"/>
                          <w:vertAlign w:val="subscript"/>
                        </w:rPr>
                        <w:t>0</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{Initial residue}</w:t>
                      </w:r>
                    </w:p>
                    <w:p w14:paraId="4F4FBE17"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04:   </w:t>
                      </w:r>
                      <w:r w:rsidRPr="00C264B5">
                        <w:rPr>
                          <w:rFonts w:ascii="Times New Roman" w:hAnsi="Times New Roman" w:cs="Times New Roman"/>
                          <w:i/>
                          <w:sz w:val="20"/>
                          <w:szCs w:val="20"/>
                        </w:rPr>
                        <w:t>F</w:t>
                      </w:r>
                      <w:r w:rsidRPr="00C264B5">
                        <w:rPr>
                          <w:rFonts w:ascii="Times New Roman" w:hAnsi="Times New Roman" w:cs="Times New Roman"/>
                          <w:i/>
                          <w:sz w:val="20"/>
                          <w:szCs w:val="20"/>
                          <w:vertAlign w:val="subscript"/>
                        </w:rPr>
                        <w:t>0</w:t>
                      </w:r>
                      <w:r w:rsidRPr="00E1201D">
                        <w:rPr>
                          <w:rFonts w:ascii="Times New Roman" w:hAnsi="Times New Roman" w:cs="Times New Roman"/>
                          <w:sz w:val="20"/>
                          <w:szCs w:val="20"/>
                        </w:rPr>
                        <w:t xml:space="preserve"> = </w:t>
                      </w:r>
                      <m:oMath>
                        <m:r>
                          <w:rPr>
                            <w:rFonts w:ascii="Cambria Math" w:hAnsi="Cambria Math" w:cs="Times New Roman"/>
                            <w:sz w:val="20"/>
                            <w:szCs w:val="20"/>
                          </w:rPr>
                          <m:t>∅</m:t>
                        </m:r>
                      </m:oMath>
                      <w:r w:rsidRPr="00E1201D">
                        <w:rPr>
                          <w:rFonts w:ascii="Times New Roman" w:hAnsi="Times New Roman" w:cs="Times New Roman"/>
                          <w:sz w:val="20"/>
                          <w:szCs w:val="20"/>
                        </w:rPr>
                        <w:t xml:space="preserve"> {Empty finalist}</w:t>
                      </w:r>
                    </w:p>
                    <w:p w14:paraId="413C50D9"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05:   </w:t>
                      </w:r>
                      <w:r w:rsidRPr="00C264B5">
                        <w:rPr>
                          <w:rFonts w:ascii="Times New Roman" w:hAnsi="Times New Roman" w:cs="Times New Roman"/>
                          <w:i/>
                          <w:sz w:val="20"/>
                          <w:szCs w:val="20"/>
                        </w:rPr>
                        <w:t>I</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sp</w:t>
                      </w:r>
                      <w:r>
                        <w:rPr>
                          <w:rFonts w:ascii="Times New Roman" w:hAnsi="Times New Roman" w:cs="Times New Roman"/>
                          <w:i/>
                          <w:sz w:val="20"/>
                          <w:szCs w:val="20"/>
                        </w:rPr>
                        <w:t xml:space="preserve"> </w:t>
                      </w:r>
                      <w:r w:rsidRPr="00E1201D">
                        <w:rPr>
                          <w:rFonts w:ascii="Times New Roman" w:hAnsi="Times New Roman" w:cs="Times New Roman"/>
                          <w:sz w:val="20"/>
                          <w:szCs w:val="20"/>
                        </w:rPr>
                        <w:t>{Size of the finalist in the first stage}</w:t>
                      </w:r>
                    </w:p>
                    <w:p w14:paraId="41F65C2A"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06:   </w:t>
                      </w:r>
                      <w:r w:rsidRPr="00C264B5">
                        <w:rPr>
                          <w:rFonts w:ascii="Times New Roman" w:hAnsi="Times New Roman" w:cs="Times New Roman"/>
                          <w:i/>
                          <w:sz w:val="20"/>
                          <w:szCs w:val="20"/>
                        </w:rPr>
                        <w:t>k</w:t>
                      </w:r>
                      <w:r w:rsidRPr="00E1201D">
                        <w:rPr>
                          <w:rFonts w:ascii="Times New Roman" w:hAnsi="Times New Roman" w:cs="Times New Roman"/>
                          <w:sz w:val="20"/>
                          <w:szCs w:val="20"/>
                        </w:rPr>
                        <w:t xml:space="preserve"> = 1 {Iteration index}</w:t>
                      </w:r>
                    </w:p>
                    <w:p w14:paraId="233A8E1A"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07:   </w:t>
                      </w:r>
                      <w:r w:rsidRPr="00C264B5">
                        <w:rPr>
                          <w:rFonts w:ascii="Times New Roman" w:hAnsi="Times New Roman" w:cs="Times New Roman"/>
                          <w:i/>
                          <w:sz w:val="20"/>
                          <w:szCs w:val="20"/>
                        </w:rPr>
                        <w:t>j</w:t>
                      </w:r>
                      <w:r w:rsidRPr="00E1201D">
                        <w:rPr>
                          <w:rFonts w:ascii="Times New Roman" w:hAnsi="Times New Roman" w:cs="Times New Roman"/>
                          <w:sz w:val="20"/>
                          <w:szCs w:val="20"/>
                        </w:rPr>
                        <w:t>=1 {Stage index}</w:t>
                      </w:r>
                    </w:p>
                    <w:p w14:paraId="186A42EE" w14:textId="77777777" w:rsidR="00C83ECE" w:rsidRPr="00E1201D" w:rsidRDefault="00C83ECE" w:rsidP="000B0FB8">
                      <w:pPr>
                        <w:rPr>
                          <w:rFonts w:ascii="Times New Roman" w:hAnsi="Times New Roman" w:cs="Times New Roman"/>
                          <w:b/>
                          <w:sz w:val="20"/>
                          <w:szCs w:val="20"/>
                        </w:rPr>
                      </w:pPr>
                      <w:r w:rsidRPr="00E1201D">
                        <w:rPr>
                          <w:rFonts w:ascii="Times New Roman" w:hAnsi="Times New Roman" w:cs="Times New Roman"/>
                          <w:sz w:val="20"/>
                          <w:szCs w:val="20"/>
                        </w:rPr>
                        <w:t xml:space="preserve"> 08: </w:t>
                      </w:r>
                      <w:r w:rsidRPr="00E1201D">
                        <w:rPr>
                          <w:rFonts w:ascii="Times New Roman" w:hAnsi="Times New Roman" w:cs="Times New Roman"/>
                          <w:b/>
                          <w:sz w:val="20"/>
                          <w:szCs w:val="20"/>
                        </w:rPr>
                        <w:t>repeat</w:t>
                      </w:r>
                    </w:p>
                    <w:p w14:paraId="3F9662E0"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09:   </w:t>
                      </w:r>
                      <w:r w:rsidRPr="00C264B5">
                        <w:rPr>
                          <w:rFonts w:ascii="Times New Roman" w:hAnsi="Times New Roman" w:cs="Times New Roman"/>
                          <w:i/>
                          <w:sz w:val="20"/>
                          <w:szCs w:val="20"/>
                        </w:rPr>
                        <w:t>S</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Max (| </w:t>
                      </w:r>
                      <w:r w:rsidRPr="00162738">
                        <w:rPr>
                          <w:rFonts w:ascii="Times New Roman" w:eastAsia="宋体" w:hAnsi="Times New Roman" w:cs="Times New Roman"/>
                          <w:i/>
                          <w:sz w:val="20"/>
                          <w:szCs w:val="20"/>
                        </w:rPr>
                        <w:t>A</w:t>
                      </w:r>
                      <w:r w:rsidRPr="00E1201D">
                        <w:rPr>
                          <w:rFonts w:ascii="Times New Roman" w:hAnsi="Times New Roman" w:cs="Times New Roman"/>
                          <w:sz w:val="20"/>
                          <w:szCs w:val="20"/>
                        </w:rPr>
                        <w:t>*</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k-1</w:t>
                      </w:r>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{Preliminary </w:t>
                      </w:r>
                      <w:r>
                        <w:rPr>
                          <w:rFonts w:ascii="Times New Roman" w:hAnsi="Times New Roman" w:cs="Times New Roman"/>
                          <w:sz w:val="20"/>
                          <w:szCs w:val="20"/>
                        </w:rPr>
                        <w:t>t</w:t>
                      </w:r>
                      <w:r w:rsidRPr="00E1201D">
                        <w:rPr>
                          <w:rFonts w:ascii="Times New Roman" w:hAnsi="Times New Roman" w:cs="Times New Roman"/>
                          <w:sz w:val="20"/>
                          <w:szCs w:val="20"/>
                        </w:rPr>
                        <w:t>est}</w:t>
                      </w:r>
                    </w:p>
                    <w:p w14:paraId="075C10FB"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10:   </w:t>
                      </w:r>
                      <w:r w:rsidRPr="00C264B5">
                        <w:rPr>
                          <w:rFonts w:ascii="Times New Roman" w:hAnsi="Times New Roman" w:cs="Times New Roman"/>
                          <w:i/>
                          <w:sz w:val="20"/>
                          <w:szCs w:val="20"/>
                        </w:rPr>
                        <w:t>C</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C264B5">
                        <w:rPr>
                          <w:rFonts w:ascii="Times New Roman" w:hAnsi="Times New Roman" w:cs="Times New Roman"/>
                          <w:i/>
                          <w:sz w:val="20"/>
                          <w:szCs w:val="20"/>
                        </w:rPr>
                        <w:t>F</w:t>
                      </w:r>
                      <w:r w:rsidRPr="00C264B5">
                        <w:rPr>
                          <w:rFonts w:ascii="Times New Roman" w:hAnsi="Times New Roman" w:cs="Times New Roman"/>
                          <w:i/>
                          <w:sz w:val="20"/>
                          <w:szCs w:val="20"/>
                          <w:vertAlign w:val="subscript"/>
                        </w:rPr>
                        <w:t>k-1</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S</w:t>
                      </w:r>
                      <w:r w:rsidRPr="00C264B5">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{Make </w:t>
                      </w:r>
                      <w:r>
                        <w:rPr>
                          <w:rFonts w:ascii="Times New Roman" w:hAnsi="Times New Roman" w:cs="Times New Roman"/>
                          <w:sz w:val="20"/>
                          <w:szCs w:val="20"/>
                        </w:rPr>
                        <w:t>c</w:t>
                      </w:r>
                      <w:r w:rsidRPr="00E1201D">
                        <w:rPr>
                          <w:rFonts w:ascii="Times New Roman" w:hAnsi="Times New Roman" w:cs="Times New Roman"/>
                          <w:sz w:val="20"/>
                          <w:szCs w:val="20"/>
                        </w:rPr>
                        <w:t xml:space="preserve">andidate </w:t>
                      </w:r>
                      <w:r>
                        <w:rPr>
                          <w:rFonts w:ascii="Times New Roman" w:hAnsi="Times New Roman" w:cs="Times New Roman"/>
                          <w:sz w:val="20"/>
                          <w:szCs w:val="20"/>
                        </w:rPr>
                        <w:t>l</w:t>
                      </w:r>
                      <w:r w:rsidRPr="00E1201D">
                        <w:rPr>
                          <w:rFonts w:ascii="Times New Roman" w:hAnsi="Times New Roman" w:cs="Times New Roman"/>
                          <w:sz w:val="20"/>
                          <w:szCs w:val="20"/>
                        </w:rPr>
                        <w:t>ist}</w:t>
                      </w:r>
                    </w:p>
                    <w:p w14:paraId="72042C58" w14:textId="77777777" w:rsidR="00C83ECE" w:rsidRPr="00E1201D" w:rsidRDefault="00C83ECE"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11:   </w:t>
                      </w:r>
                      <w:r w:rsidRPr="00C264B5">
                        <w:rPr>
                          <w:rFonts w:ascii="Times New Roman" w:hAnsi="Times New Roman" w:cs="Times New Roman"/>
                          <w:i/>
                          <w:sz w:val="20"/>
                          <w:szCs w:val="20"/>
                        </w:rPr>
                        <w:t>F</w:t>
                      </w:r>
                      <w:r w:rsidRPr="00E1201D">
                        <w:rPr>
                          <w:rFonts w:ascii="Times New Roman" w:hAnsi="Times New Roman" w:cs="Times New Roman"/>
                          <w:sz w:val="20"/>
                          <w:szCs w:val="20"/>
                        </w:rPr>
                        <w:t xml:space="preserve"> = Max (|</w:t>
                      </w:r>
                      <m:oMath>
                        <m:sSubSup>
                          <m:sSubSupPr>
                            <m:ctrlPr>
                              <w:rPr>
                                <w:rFonts w:ascii="Cambria Math" w:hAnsi="Cambria Math" w:cs="Times New Roman"/>
                                <w:sz w:val="20"/>
                                <w:szCs w:val="20"/>
                              </w:rPr>
                            </m:ctrlPr>
                          </m:sSubSupPr>
                          <m:e>
                            <m:r>
                              <w:rPr>
                                <w:rFonts w:ascii="Cambria Math" w:hAnsi="Cambria Math" w:cs="Times New Roman"/>
                                <w:sz w:val="20"/>
                                <w:szCs w:val="20"/>
                              </w:rPr>
                              <m:t>A</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k</m:t>
                                </m:r>
                              </m:sub>
                            </m:sSub>
                          </m:sub>
                          <m:sup>
                            <m:r>
                              <w:rPr>
                                <w:rFonts w:ascii="Cambria Math" w:eastAsia="宋体" w:hAnsi="Cambria Math" w:cs="Times New Roman"/>
                                <w:sz w:val="20"/>
                                <w:szCs w:val="20"/>
                              </w:rPr>
                              <m:t>†</m:t>
                            </m:r>
                          </m:sup>
                        </m:sSubSup>
                        <m:r>
                          <m:rPr>
                            <m:sty m:val="p"/>
                          </m:rPr>
                          <w:rPr>
                            <w:rFonts w:ascii="Cambria Math" w:hAnsi="Cambria Math" w:cs="Times New Roman"/>
                            <w:sz w:val="20"/>
                            <w:szCs w:val="20"/>
                          </w:rPr>
                          <m:t>y</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{Final </w:t>
                      </w:r>
                      <w:r>
                        <w:rPr>
                          <w:rFonts w:ascii="Times New Roman" w:hAnsi="Times New Roman" w:cs="Times New Roman"/>
                          <w:sz w:val="20"/>
                          <w:szCs w:val="20"/>
                        </w:rPr>
                        <w:t>t</w:t>
                      </w:r>
                      <w:r w:rsidRPr="00E1201D">
                        <w:rPr>
                          <w:rFonts w:ascii="Times New Roman" w:hAnsi="Times New Roman" w:cs="Times New Roman"/>
                          <w:sz w:val="20"/>
                          <w:szCs w:val="20"/>
                        </w:rPr>
                        <w:t>est}</w:t>
                      </w:r>
                    </w:p>
                    <w:p w14:paraId="252630E5" w14:textId="77777777" w:rsidR="00C83ECE" w:rsidRPr="00E1201D" w:rsidRDefault="00C83ECE"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12:   </w:t>
                      </w:r>
                      <w:r w:rsidRPr="00C264B5">
                        <w:rPr>
                          <w:rFonts w:ascii="Times New Roman" w:hAnsi="Times New Roman" w:cs="Times New Roman"/>
                          <w:i/>
                          <w:sz w:val="20"/>
                          <w:szCs w:val="20"/>
                        </w:rPr>
                        <w:t xml:space="preserve">r </w:t>
                      </w:r>
                      <w:r w:rsidRPr="00E1201D">
                        <w:rPr>
                          <w:rFonts w:ascii="Times New Roman" w:hAnsi="Times New Roman" w:cs="Times New Roman"/>
                          <w:sz w:val="20"/>
                          <w:szCs w:val="20"/>
                        </w:rPr>
                        <w:t xml:space="preserve">= </w:t>
                      </w:r>
                      <w:r w:rsidRPr="00C264B5">
                        <w:rPr>
                          <w:rFonts w:ascii="Times New Roman" w:hAnsi="Times New Roman" w:cs="Times New Roman"/>
                          <w:i/>
                          <w:sz w:val="20"/>
                          <w:szCs w:val="20"/>
                        </w:rPr>
                        <w:t>y</w:t>
                      </w:r>
                      <w:r w:rsidRPr="00E1201D">
                        <w:rPr>
                          <w:rFonts w:ascii="Times New Roman" w:hAnsi="Times New Roman" w:cs="Times New Roman"/>
                          <w:sz w:val="20"/>
                          <w:szCs w:val="20"/>
                        </w:rPr>
                        <w:t xml:space="preserve"> -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F</m:t>
                            </m:r>
                          </m:sub>
                        </m:sSub>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F</m:t>
                            </m:r>
                          </m:sub>
                          <m:sup>
                            <m:r>
                              <w:rPr>
                                <w:rFonts w:ascii="Cambria Math" w:eastAsia="宋体" w:hAnsi="Cambria Math" w:cs="Times New Roman"/>
                                <w:sz w:val="20"/>
                                <w:szCs w:val="20"/>
                              </w:rPr>
                              <m:t>†</m:t>
                            </m:r>
                          </m:sup>
                        </m:sSubSup>
                        <m:r>
                          <w:rPr>
                            <w:rFonts w:ascii="Cambria Math" w:hAnsi="Cambria Math" w:cs="Times New Roman"/>
                            <w:sz w:val="20"/>
                            <w:szCs w:val="20"/>
                          </w:rPr>
                          <m:t>y</m:t>
                        </m:r>
                      </m:oMath>
                      <w:r w:rsidRPr="00E1201D">
                        <w:rPr>
                          <w:rFonts w:ascii="Times New Roman" w:hAnsi="Times New Roman" w:cs="Times New Roman"/>
                          <w:sz w:val="20"/>
                          <w:szCs w:val="20"/>
                        </w:rPr>
                        <w:t xml:space="preserve"> {Compute </w:t>
                      </w:r>
                      <w:r>
                        <w:rPr>
                          <w:rFonts w:ascii="Times New Roman" w:hAnsi="Times New Roman" w:cs="Times New Roman"/>
                          <w:sz w:val="20"/>
                          <w:szCs w:val="20"/>
                        </w:rPr>
                        <w:t>r</w:t>
                      </w:r>
                      <w:r w:rsidRPr="00E1201D">
                        <w:rPr>
                          <w:rFonts w:ascii="Times New Roman" w:hAnsi="Times New Roman" w:cs="Times New Roman"/>
                          <w:sz w:val="20"/>
                          <w:szCs w:val="20"/>
                        </w:rPr>
                        <w:t>esidue}</w:t>
                      </w:r>
                    </w:p>
                    <w:p w14:paraId="452E7DA9" w14:textId="77777777" w:rsidR="00C83ECE" w:rsidRPr="00E1201D" w:rsidRDefault="00C83ECE"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13:   </w:t>
                      </w:r>
                      <w:r w:rsidRPr="00E1201D">
                        <w:rPr>
                          <w:rFonts w:ascii="Times New Roman" w:hAnsi="Times New Roman" w:cs="Times New Roman"/>
                          <w:b/>
                          <w:sz w:val="20"/>
                          <w:szCs w:val="20"/>
                        </w:rPr>
                        <w:t>if</w:t>
                      </w:r>
                      <w:r w:rsidRPr="00E1201D">
                        <w:rPr>
                          <w:rFonts w:ascii="Times New Roman" w:hAnsi="Times New Roman" w:cs="Times New Roman"/>
                          <w:sz w:val="20"/>
                          <w:szCs w:val="20"/>
                        </w:rPr>
                        <w:t xml:space="preserve"> halting condition true </w:t>
                      </w:r>
                      <w:r w:rsidRPr="00E1201D">
                        <w:rPr>
                          <w:rFonts w:ascii="Times New Roman" w:hAnsi="Times New Roman" w:cs="Times New Roman"/>
                          <w:b/>
                          <w:sz w:val="20"/>
                          <w:szCs w:val="20"/>
                        </w:rPr>
                        <w:t>then</w:t>
                      </w:r>
                    </w:p>
                    <w:p w14:paraId="23978647" w14:textId="77777777" w:rsidR="00C83ECE" w:rsidRPr="00E1201D" w:rsidRDefault="00C83ECE"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14     quit the iteration;</w:t>
                      </w:r>
                    </w:p>
                    <w:p w14:paraId="07070905" w14:textId="77777777" w:rsidR="00C83ECE" w:rsidRPr="00E1201D" w:rsidRDefault="00C83ECE"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15:   </w:t>
                      </w:r>
                      <w:r w:rsidRPr="00E1201D">
                        <w:rPr>
                          <w:rFonts w:ascii="Times New Roman" w:hAnsi="Times New Roman" w:cs="Times New Roman"/>
                          <w:b/>
                          <w:sz w:val="20"/>
                          <w:szCs w:val="20"/>
                        </w:rPr>
                        <w:t>else if</w:t>
                      </w:r>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r</w:t>
                      </w:r>
                      <w:r w:rsidRPr="00E1201D">
                        <w:rPr>
                          <w:rFonts w:ascii="Times New Roman" w:hAnsi="Times New Roman" w:cs="Times New Roman"/>
                          <w:sz w:val="20"/>
                          <w:szCs w:val="20"/>
                        </w:rPr>
                        <w:t>||</w:t>
                      </w:r>
                      <w:r w:rsidRPr="00E1201D">
                        <w:rPr>
                          <w:rFonts w:ascii="Times New Roman" w:hAnsi="Times New Roman" w:cs="Times New Roman"/>
                          <w:sz w:val="20"/>
                          <w:szCs w:val="20"/>
                          <w:vertAlign w:val="subscript"/>
                        </w:rPr>
                        <w:t>2</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k-1</w:t>
                      </w:r>
                      <w:r w:rsidRPr="00E1201D">
                        <w:rPr>
                          <w:rFonts w:ascii="Times New Roman" w:hAnsi="Times New Roman" w:cs="Times New Roman"/>
                          <w:sz w:val="20"/>
                          <w:szCs w:val="20"/>
                        </w:rPr>
                        <w:t>||</w:t>
                      </w:r>
                      <w:r w:rsidRPr="00E1201D">
                        <w:rPr>
                          <w:rFonts w:ascii="Times New Roman" w:hAnsi="Times New Roman" w:cs="Times New Roman"/>
                          <w:sz w:val="20"/>
                          <w:szCs w:val="20"/>
                          <w:vertAlign w:val="subscript"/>
                        </w:rPr>
                        <w:t>2</w:t>
                      </w:r>
                      <w:r w:rsidRPr="00E1201D">
                        <w:rPr>
                          <w:rFonts w:ascii="Times New Roman" w:hAnsi="Times New Roman" w:cs="Times New Roman"/>
                          <w:sz w:val="20"/>
                          <w:szCs w:val="20"/>
                        </w:rPr>
                        <w:t xml:space="preserve"> </w:t>
                      </w:r>
                      <w:r w:rsidRPr="00E1201D">
                        <w:rPr>
                          <w:rFonts w:ascii="Times New Roman" w:hAnsi="Times New Roman" w:cs="Times New Roman"/>
                          <w:b/>
                          <w:sz w:val="20"/>
                          <w:szCs w:val="20"/>
                        </w:rPr>
                        <w:t>then</w:t>
                      </w:r>
                      <w:r w:rsidRPr="00E1201D">
                        <w:rPr>
                          <w:rFonts w:ascii="Times New Roman" w:hAnsi="Times New Roman" w:cs="Times New Roman"/>
                          <w:sz w:val="20"/>
                          <w:szCs w:val="20"/>
                        </w:rPr>
                        <w:t xml:space="preserve"> </w:t>
                      </w:r>
                      <w:r>
                        <w:rPr>
                          <w:rFonts w:ascii="Times New Roman" w:hAnsi="Times New Roman" w:cs="Times New Roman"/>
                          <w:sz w:val="20"/>
                          <w:szCs w:val="20"/>
                        </w:rPr>
                        <w:t>{S</w:t>
                      </w:r>
                      <w:r w:rsidRPr="00E1201D">
                        <w:rPr>
                          <w:rFonts w:ascii="Times New Roman" w:hAnsi="Times New Roman" w:cs="Times New Roman"/>
                          <w:sz w:val="20"/>
                          <w:szCs w:val="20"/>
                        </w:rPr>
                        <w:t>tage</w:t>
                      </w:r>
                      <w:r>
                        <w:rPr>
                          <w:rFonts w:ascii="Times New Roman" w:hAnsi="Times New Roman" w:cs="Times New Roman"/>
                          <w:sz w:val="20"/>
                          <w:szCs w:val="20"/>
                        </w:rPr>
                        <w:t xml:space="preserve"> s</w:t>
                      </w:r>
                      <w:r w:rsidRPr="00E1201D">
                        <w:rPr>
                          <w:rFonts w:ascii="Times New Roman" w:hAnsi="Times New Roman" w:cs="Times New Roman"/>
                          <w:sz w:val="20"/>
                          <w:szCs w:val="20"/>
                        </w:rPr>
                        <w:t>witching}</w:t>
                      </w:r>
                    </w:p>
                    <w:p w14:paraId="33F1B346" w14:textId="77777777" w:rsidR="00C83ECE" w:rsidRPr="00E1201D" w:rsidRDefault="00C83ECE"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16: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+ 1 {Update the stage index}</w:t>
                      </w:r>
                    </w:p>
                    <w:p w14:paraId="5A774F95" w14:textId="77777777" w:rsidR="00C83ECE" w:rsidRPr="00E1201D" w:rsidRDefault="00C83ECE"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17:      </w:t>
                      </w:r>
                      <w:r w:rsidRPr="00162738">
                        <w:rPr>
                          <w:rFonts w:ascii="Times New Roman" w:hAnsi="Times New Roman" w:cs="Times New Roman"/>
                          <w:i/>
                          <w:sz w:val="20"/>
                          <w:szCs w:val="20"/>
                        </w:rPr>
                        <w:t>I</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j</w:t>
                      </w:r>
                      <w:r w:rsidRPr="00E1201D">
                        <w:rPr>
                          <w:rFonts w:ascii="Times New Roman" w:hAnsi="Times New Roman" w:cs="Times New Roman"/>
                          <w:sz w:val="20"/>
                          <w:szCs w:val="20"/>
                        </w:rPr>
                        <w:t xml:space="preserve"> </w:t>
                      </w:r>
                      <m:oMath>
                        <m:r>
                          <m:rPr>
                            <m:sty m:val="p"/>
                          </m:rPr>
                          <w:rPr>
                            <w:rFonts w:ascii="Cambria Math" w:hAnsi="Cambria Math" w:cs="Times New Roman"/>
                            <w:sz w:val="20"/>
                            <w:szCs w:val="20"/>
                          </w:rPr>
                          <m:t>×</m:t>
                        </m:r>
                      </m:oMath>
                      <w:r w:rsidRPr="00E1201D">
                        <w:rPr>
                          <w:rFonts w:ascii="Times New Roman" w:hAnsi="Times New Roman" w:cs="Times New Roman"/>
                          <w:sz w:val="20"/>
                          <w:szCs w:val="20"/>
                        </w:rPr>
                        <w:t xml:space="preserve"> </w:t>
                      </w:r>
                      <w:r w:rsidRPr="00162738">
                        <w:rPr>
                          <w:rFonts w:ascii="Times New Roman" w:hAnsi="Times New Roman" w:cs="Times New Roman"/>
                          <w:i/>
                          <w:sz w:val="20"/>
                          <w:szCs w:val="20"/>
                        </w:rPr>
                        <w:t>sp</w:t>
                      </w:r>
                      <w:r w:rsidRPr="00E1201D">
                        <w:rPr>
                          <w:rFonts w:ascii="Times New Roman" w:hAnsi="Times New Roman" w:cs="Times New Roman"/>
                          <w:sz w:val="20"/>
                          <w:szCs w:val="20"/>
                        </w:rPr>
                        <w:t xml:space="preserve"> {Update the size of finalist}</w:t>
                      </w:r>
                    </w:p>
                    <w:p w14:paraId="2E34E816" w14:textId="77777777" w:rsidR="00C83ECE" w:rsidRPr="00E1201D" w:rsidRDefault="00C83ECE" w:rsidP="000B0FB8">
                      <w:pPr>
                        <w:ind w:firstLineChars="50" w:firstLine="100"/>
                        <w:rPr>
                          <w:rFonts w:ascii="Times New Roman" w:hAnsi="Times New Roman" w:cs="Times New Roman"/>
                          <w:b/>
                          <w:sz w:val="20"/>
                          <w:szCs w:val="20"/>
                        </w:rPr>
                      </w:pPr>
                      <w:r w:rsidRPr="00E1201D">
                        <w:rPr>
                          <w:rFonts w:ascii="Times New Roman" w:hAnsi="Times New Roman" w:cs="Times New Roman"/>
                          <w:sz w:val="20"/>
                          <w:szCs w:val="20"/>
                        </w:rPr>
                        <w:t>18:</w:t>
                      </w:r>
                      <w:r w:rsidRPr="00E1201D">
                        <w:rPr>
                          <w:rFonts w:ascii="Times New Roman" w:hAnsi="Times New Roman" w:cs="Times New Roman"/>
                          <w:b/>
                          <w:sz w:val="20"/>
                          <w:szCs w:val="20"/>
                        </w:rPr>
                        <w:t xml:space="preserve">   else</w:t>
                      </w:r>
                    </w:p>
                    <w:p w14:paraId="3EB86F7B" w14:textId="77777777" w:rsidR="00C83ECE" w:rsidRPr="00E1201D" w:rsidRDefault="00C83ECE"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19:      </w:t>
                      </w:r>
                      <w:r w:rsidRPr="00162738">
                        <w:rPr>
                          <w:rFonts w:ascii="Times New Roman" w:hAnsi="Times New Roman" w:cs="Times New Roman"/>
                          <w:i/>
                          <w:sz w:val="20"/>
                          <w:szCs w:val="20"/>
                        </w:rPr>
                        <w:t>F</w:t>
                      </w:r>
                      <w:r w:rsidRPr="00162738">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F</w:t>
                      </w:r>
                      <w:r w:rsidRPr="00E1201D">
                        <w:rPr>
                          <w:rFonts w:ascii="Times New Roman" w:hAnsi="Times New Roman" w:cs="Times New Roman"/>
                          <w:sz w:val="20"/>
                          <w:szCs w:val="20"/>
                        </w:rPr>
                        <w:t xml:space="preserve"> {Update the finalist}</w:t>
                      </w:r>
                    </w:p>
                    <w:p w14:paraId="44999335" w14:textId="77777777" w:rsidR="00C83ECE" w:rsidRPr="00E1201D" w:rsidRDefault="00C83ECE" w:rsidP="000B0FB8">
                      <w:pPr>
                        <w:ind w:firstLineChars="50" w:firstLine="100"/>
                        <w:rPr>
                          <w:rFonts w:ascii="Times New Roman" w:hAnsi="Times New Roman" w:cs="Times New Roman"/>
                          <w:sz w:val="20"/>
                          <w:szCs w:val="20"/>
                        </w:rPr>
                      </w:pPr>
                      <w:r w:rsidRPr="00E1201D">
                        <w:rPr>
                          <w:rFonts w:ascii="Times New Roman" w:hAnsi="Times New Roman" w:cs="Times New Roman"/>
                          <w:sz w:val="20"/>
                          <w:szCs w:val="20"/>
                        </w:rPr>
                        <w:t xml:space="preserve">20:      </w:t>
                      </w:r>
                      <w:r w:rsidRPr="00162738">
                        <w:rPr>
                          <w:rFonts w:ascii="Times New Roman" w:hAnsi="Times New Roman" w:cs="Times New Roman"/>
                          <w:i/>
                          <w:sz w:val="20"/>
                          <w:szCs w:val="20"/>
                        </w:rPr>
                        <w:t>r</w:t>
                      </w:r>
                      <w:r w:rsidRPr="00162738">
                        <w:rPr>
                          <w:rFonts w:ascii="Times New Roman" w:hAnsi="Times New Roman" w:cs="Times New Roman"/>
                          <w:i/>
                          <w:sz w:val="20"/>
                          <w:szCs w:val="20"/>
                          <w:vertAlign w:val="subscript"/>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r</w:t>
                      </w:r>
                      <w:r w:rsidRPr="00E1201D">
                        <w:rPr>
                          <w:rFonts w:ascii="Times New Roman" w:hAnsi="Times New Roman" w:cs="Times New Roman"/>
                          <w:sz w:val="20"/>
                          <w:szCs w:val="20"/>
                        </w:rPr>
                        <w:t xml:space="preserve"> {Update the residue}</w:t>
                      </w:r>
                    </w:p>
                    <w:p w14:paraId="52B123B5" w14:textId="77777777" w:rsidR="00C83ECE" w:rsidRPr="00E1201D" w:rsidRDefault="00C83ECE" w:rsidP="000B0FB8">
                      <w:pPr>
                        <w:ind w:firstLineChars="50" w:firstLine="100"/>
                        <w:rPr>
                          <w:rFonts w:ascii="Times New Roman" w:hAnsi="Times New Roman" w:cs="Times New Roman"/>
                          <w:sz w:val="20"/>
                          <w:szCs w:val="20"/>
                        </w:rPr>
                      </w:pPr>
                      <w:r>
                        <w:rPr>
                          <w:rFonts w:ascii="Times New Roman" w:hAnsi="Times New Roman" w:cs="Times New Roman"/>
                          <w:sz w:val="20"/>
                          <w:szCs w:val="20"/>
                        </w:rPr>
                        <w:t xml:space="preserve">21:      </w:t>
                      </w:r>
                      <w:r w:rsidRPr="00162738">
                        <w:rPr>
                          <w:rFonts w:ascii="Times New Roman" w:hAnsi="Times New Roman" w:cs="Times New Roman"/>
                          <w:i/>
                          <w:sz w:val="20"/>
                          <w:szCs w:val="20"/>
                        </w:rPr>
                        <w:t>k</w:t>
                      </w:r>
                      <w:r w:rsidRPr="00E1201D">
                        <w:rPr>
                          <w:rFonts w:ascii="Times New Roman" w:hAnsi="Times New Roman" w:cs="Times New Roman"/>
                          <w:sz w:val="20"/>
                          <w:szCs w:val="20"/>
                        </w:rPr>
                        <w:t xml:space="preserve"> = </w:t>
                      </w:r>
                      <w:r w:rsidRPr="00162738">
                        <w:rPr>
                          <w:rFonts w:ascii="Times New Roman" w:hAnsi="Times New Roman" w:cs="Times New Roman"/>
                          <w:i/>
                          <w:sz w:val="20"/>
                          <w:szCs w:val="20"/>
                        </w:rPr>
                        <w:t>k</w:t>
                      </w:r>
                      <w:r w:rsidRPr="00E1201D">
                        <w:rPr>
                          <w:rFonts w:ascii="Times New Roman" w:hAnsi="Times New Roman" w:cs="Times New Roman"/>
                          <w:sz w:val="20"/>
                          <w:szCs w:val="20"/>
                        </w:rPr>
                        <w:t xml:space="preserve"> + 1</w:t>
                      </w:r>
                    </w:p>
                    <w:p w14:paraId="70B3AD38" w14:textId="77777777" w:rsidR="00C83ECE" w:rsidRPr="00E1201D" w:rsidRDefault="00C83ECE" w:rsidP="000B0FB8">
                      <w:pPr>
                        <w:ind w:firstLineChars="50" w:firstLine="100"/>
                        <w:rPr>
                          <w:rFonts w:ascii="Times New Roman" w:hAnsi="Times New Roman" w:cs="Times New Roman"/>
                          <w:b/>
                          <w:sz w:val="20"/>
                          <w:szCs w:val="20"/>
                        </w:rPr>
                      </w:pPr>
                      <w:r w:rsidRPr="00E1201D">
                        <w:rPr>
                          <w:rFonts w:ascii="Times New Roman" w:hAnsi="Times New Roman" w:cs="Times New Roman"/>
                          <w:sz w:val="20"/>
                          <w:szCs w:val="20"/>
                        </w:rPr>
                        <w:t xml:space="preserve">22:   </w:t>
                      </w:r>
                      <w:r w:rsidRPr="00E1201D">
                        <w:rPr>
                          <w:rFonts w:ascii="Times New Roman" w:hAnsi="Times New Roman" w:cs="Times New Roman"/>
                          <w:b/>
                          <w:sz w:val="20"/>
                          <w:szCs w:val="20"/>
                        </w:rPr>
                        <w:t>end if</w:t>
                      </w:r>
                    </w:p>
                    <w:p w14:paraId="38092EB6" w14:textId="77777777" w:rsidR="00C83ECE" w:rsidRPr="00E1201D" w:rsidRDefault="00C83ECE" w:rsidP="000B0FB8">
                      <w:pPr>
                        <w:rPr>
                          <w:rFonts w:ascii="Times New Roman" w:hAnsi="Times New Roman" w:cs="Times New Roman"/>
                          <w:sz w:val="20"/>
                          <w:szCs w:val="20"/>
                        </w:rPr>
                      </w:pPr>
                      <w:r w:rsidRPr="00E1201D">
                        <w:rPr>
                          <w:rFonts w:ascii="Times New Roman" w:hAnsi="Times New Roman" w:cs="Times New Roman"/>
                          <w:sz w:val="20"/>
                          <w:szCs w:val="20"/>
                        </w:rPr>
                        <w:t xml:space="preserve"> 23: </w:t>
                      </w:r>
                      <w:r w:rsidRPr="00E1201D">
                        <w:rPr>
                          <w:rFonts w:ascii="Times New Roman" w:hAnsi="Times New Roman" w:cs="Times New Roman"/>
                          <w:b/>
                          <w:sz w:val="20"/>
                          <w:szCs w:val="20"/>
                        </w:rPr>
                        <w:t>until</w:t>
                      </w:r>
                      <w:r w:rsidRPr="00E1201D">
                        <w:rPr>
                          <w:rFonts w:ascii="Times New Roman" w:hAnsi="Times New Roman" w:cs="Times New Roman"/>
                          <w:sz w:val="20"/>
                          <w:szCs w:val="20"/>
                        </w:rPr>
                        <w:t xml:space="preserve"> halting condition true;</w:t>
                      </w:r>
                    </w:p>
                    <w:p w14:paraId="5351CF36" w14:textId="77777777" w:rsidR="00C83ECE" w:rsidRPr="00E1201D" w:rsidRDefault="00C83ECE" w:rsidP="00224671">
                      <w:pPr>
                        <w:rPr>
                          <w:rFonts w:ascii="Times New Roman" w:hAnsi="Times New Roman" w:cs="Times New Roman"/>
                          <w:sz w:val="20"/>
                          <w:szCs w:val="20"/>
                        </w:rPr>
                      </w:pPr>
                      <w:r w:rsidRPr="00E1201D">
                        <w:rPr>
                          <w:rFonts w:ascii="Times New Roman" w:hAnsi="Times New Roman" w:cs="Times New Roman"/>
                          <w:sz w:val="20"/>
                          <w:szCs w:val="20"/>
                        </w:rPr>
                        <w:t xml:space="preserve"> 24 </w:t>
                      </w:r>
                      <w:r w:rsidRPr="00E1201D">
                        <w:rPr>
                          <w:rFonts w:ascii="Times New Roman" w:hAnsi="Times New Roman" w:cs="Times New Roman"/>
                          <w:b/>
                          <w:sz w:val="20"/>
                          <w:szCs w:val="20"/>
                        </w:rPr>
                        <w:t>Output</w:t>
                      </w:r>
                      <w:r w:rsidRPr="00E1201D">
                        <w:rPr>
                          <w:rFonts w:ascii="Times New Roman" w:hAnsi="Times New Roman" w:cs="Times New Roman"/>
                          <w:sz w:val="20"/>
                          <w:szCs w:val="20"/>
                        </w:rPr>
                        <w:t xml:space="preserve">: </w:t>
                      </w:r>
                      <m:oMath>
                        <m:acc>
                          <m:accPr>
                            <m:ctrlPr>
                              <w:rPr>
                                <w:rFonts w:ascii="Cambria Math" w:hAnsi="Cambria Math" w:cs="Times New Roman"/>
                                <w:i/>
                                <w:sz w:val="20"/>
                                <w:szCs w:val="20"/>
                              </w:rPr>
                            </m:ctrlPr>
                          </m:accPr>
                          <m:e>
                            <m:r>
                              <w:rPr>
                                <w:rFonts w:ascii="Cambria Math" w:hAnsi="Cambria Math" w:cs="Times New Roman"/>
                                <w:sz w:val="20"/>
                                <w:szCs w:val="20"/>
                              </w:rPr>
                              <m:t>s</m:t>
                            </m:r>
                          </m:e>
                        </m:acc>
                      </m:oMath>
                      <w:r w:rsidRPr="00E1201D">
                        <w:rPr>
                          <w:rFonts w:ascii="Times New Roman" w:hAnsi="Times New Roman" w:cs="Times New Roman"/>
                          <w:sz w:val="20"/>
                          <w:szCs w:val="20"/>
                        </w:rPr>
                        <w:t>=</w:t>
                      </w:r>
                      <m:oMath>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F</m:t>
                            </m:r>
                          </m:sub>
                          <m:sup>
                            <m:r>
                              <w:rPr>
                                <w:rFonts w:ascii="Cambria Math" w:eastAsia="宋体" w:hAnsi="Cambria Math" w:cs="Times New Roman"/>
                                <w:sz w:val="20"/>
                                <w:szCs w:val="20"/>
                              </w:rPr>
                              <m:t>†</m:t>
                            </m:r>
                          </m:sup>
                        </m:sSubSup>
                        <m:r>
                          <w:rPr>
                            <w:rFonts w:ascii="Cambria Math" w:hAnsi="Cambria Math" w:cs="Times New Roman"/>
                            <w:sz w:val="20"/>
                            <w:szCs w:val="20"/>
                          </w:rPr>
                          <m:t>y</m:t>
                        </m:r>
                      </m:oMath>
                      <w:r w:rsidRPr="00E1201D">
                        <w:rPr>
                          <w:rFonts w:ascii="Times New Roman" w:hAnsi="Times New Roman" w:cs="Times New Roman"/>
                          <w:sz w:val="20"/>
                          <w:szCs w:val="20"/>
                        </w:rPr>
                        <w:t xml:space="preserve"> {Prediction of non-zero coefficients}</w:t>
                      </w:r>
                    </w:p>
                  </w:txbxContent>
                </v:textbox>
                <w10:anchorlock/>
              </v:shape>
            </w:pict>
          </mc:Fallback>
        </mc:AlternateContent>
      </w:r>
    </w:p>
    <w:p w14:paraId="41CCDB88" w14:textId="77777777" w:rsidR="000E5BEB" w:rsidRPr="009E65BB" w:rsidRDefault="004F7421" w:rsidP="00224671">
      <w:pPr>
        <w:autoSpaceDE w:val="0"/>
        <w:autoSpaceDN w:val="0"/>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In algorithm </w:t>
      </w:r>
      <w:r w:rsidR="00890898">
        <w:rPr>
          <w:rFonts w:ascii="Times New Roman" w:hAnsi="Times New Roman" w:cs="Times New Roman"/>
          <w:color w:val="000000" w:themeColor="text1"/>
          <w:sz w:val="20"/>
          <w:szCs w:val="20"/>
        </w:rPr>
        <w:t>3</w:t>
      </w:r>
      <w:r w:rsidRPr="009E65BB">
        <w:rPr>
          <w:rFonts w:ascii="Times New Roman" w:hAnsi="Times New Roman" w:cs="Times New Roman"/>
          <w:color w:val="000000" w:themeColor="text1"/>
          <w:sz w:val="20"/>
          <w:szCs w:val="20"/>
        </w:rPr>
        <w:t>,</w:t>
      </w:r>
      <w:r w:rsidR="00C25BFC" w:rsidRPr="009E65BB">
        <w:rPr>
          <w:rFonts w:ascii="Times New Roman" w:hAnsi="Times New Roman" w:cs="Times New Roman"/>
          <w:color w:val="000000" w:themeColor="text1"/>
          <w:sz w:val="20"/>
          <w:szCs w:val="20"/>
        </w:rPr>
        <w:t xml:space="preserve"> the algorithm requires three input parame</w:t>
      </w:r>
      <w:r w:rsidR="00997180" w:rsidRPr="009E65BB">
        <w:rPr>
          <w:rFonts w:ascii="Times New Roman" w:hAnsi="Times New Roman" w:cs="Times New Roman"/>
          <w:color w:val="000000" w:themeColor="text1"/>
          <w:sz w:val="20"/>
          <w:szCs w:val="20"/>
        </w:rPr>
        <w:t>ters</w:t>
      </w:r>
      <w:r w:rsidR="00C25BFC" w:rsidRPr="009E65BB">
        <w:rPr>
          <w:rFonts w:ascii="Times New Roman" w:hAnsi="Times New Roman" w:cs="Times New Roman"/>
          <w:color w:val="000000" w:themeColor="text1"/>
          <w:sz w:val="20"/>
          <w:szCs w:val="20"/>
        </w:rPr>
        <w:t>,</w:t>
      </w:r>
      <w:r w:rsidR="004E4BA9" w:rsidRPr="009E65BB">
        <w:rPr>
          <w:rFonts w:ascii="Times New Roman" w:hAnsi="Times New Roman" w:cs="Times New Roman"/>
          <w:color w:val="000000" w:themeColor="text1"/>
          <w:sz w:val="20"/>
          <w:szCs w:val="20"/>
        </w:rPr>
        <w:t xml:space="preserve"> </w:t>
      </w:r>
      <w:r w:rsidR="00C25BFC" w:rsidRPr="009E65BB">
        <w:rPr>
          <w:rFonts w:ascii="Times New Roman" w:hAnsi="Times New Roman" w:cs="Times New Roman"/>
          <w:color w:val="000000" w:themeColor="text1"/>
          <w:sz w:val="20"/>
          <w:szCs w:val="20"/>
        </w:rPr>
        <w:t>which are</w:t>
      </w:r>
      <w:r w:rsidR="00593E72" w:rsidRPr="009E65BB">
        <w:rPr>
          <w:rFonts w:ascii="Times New Roman" w:hAnsi="Times New Roman" w:cs="Times New Roman"/>
          <w:color w:val="000000" w:themeColor="text1"/>
          <w:sz w:val="20"/>
          <w:szCs w:val="20"/>
        </w:rPr>
        <w:t xml:space="preserve"> sensing matrix </w:t>
      </w:r>
      <w:r w:rsidR="00593E72" w:rsidRPr="0014745A">
        <w:rPr>
          <w:rFonts w:ascii="Times New Roman" w:hAnsi="Times New Roman" w:cs="Times New Roman"/>
          <w:i/>
          <w:color w:val="000000" w:themeColor="text1"/>
          <w:sz w:val="20"/>
          <w:szCs w:val="20"/>
        </w:rPr>
        <w:t>A</w:t>
      </w:r>
      <w:r w:rsidR="00593E72" w:rsidRPr="009E65BB">
        <w:rPr>
          <w:rFonts w:ascii="Times New Roman" w:hAnsi="Times New Roman" w:cs="Times New Roman"/>
          <w:color w:val="000000" w:themeColor="text1"/>
          <w:sz w:val="20"/>
          <w:szCs w:val="20"/>
        </w:rPr>
        <w:t xml:space="preserve">, the measurement </w:t>
      </w:r>
      <w:r w:rsidR="00593E72" w:rsidRPr="0014745A">
        <w:rPr>
          <w:rFonts w:ascii="Times New Roman" w:hAnsi="Times New Roman" w:cs="Times New Roman"/>
          <w:i/>
          <w:color w:val="000000" w:themeColor="text1"/>
          <w:sz w:val="20"/>
          <w:szCs w:val="20"/>
        </w:rPr>
        <w:t>y</w:t>
      </w:r>
      <w:r w:rsidR="006D3B20" w:rsidRPr="009E65BB">
        <w:rPr>
          <w:rFonts w:ascii="Times New Roman" w:hAnsi="Times New Roman" w:cs="Times New Roman"/>
          <w:color w:val="000000" w:themeColor="text1"/>
          <w:sz w:val="20"/>
          <w:szCs w:val="20"/>
        </w:rPr>
        <w:t xml:space="preserve"> and the step size </w:t>
      </w:r>
      <w:r w:rsidR="006D3B20" w:rsidRPr="00EB6E02">
        <w:rPr>
          <w:rFonts w:ascii="Times New Roman" w:hAnsi="Times New Roman" w:cs="Times New Roman"/>
          <w:i/>
          <w:color w:val="000000" w:themeColor="text1"/>
          <w:sz w:val="20"/>
          <w:szCs w:val="20"/>
        </w:rPr>
        <w:t>sp</w:t>
      </w:r>
      <w:r w:rsidR="006D3B20" w:rsidRPr="009E65BB">
        <w:rPr>
          <w:rFonts w:ascii="Times New Roman" w:hAnsi="Times New Roman" w:cs="Times New Roman"/>
          <w:color w:val="000000" w:themeColor="text1"/>
          <w:sz w:val="20"/>
          <w:szCs w:val="20"/>
        </w:rPr>
        <w:t>.</w:t>
      </w:r>
      <w:r w:rsidR="000D728E" w:rsidRPr="009E65BB">
        <w:rPr>
          <w:rFonts w:ascii="Times New Roman" w:hAnsi="Times New Roman" w:cs="Times New Roman"/>
          <w:color w:val="000000" w:themeColor="text1"/>
          <w:sz w:val="20"/>
          <w:szCs w:val="20"/>
        </w:rPr>
        <w:t xml:space="preserve"> The algorithm uses an iterative method to obtain the </w:t>
      </w:r>
      <w:r w:rsidR="000D728E" w:rsidRPr="0014745A">
        <w:rPr>
          <w:rFonts w:ascii="Times New Roman" w:hAnsi="Times New Roman" w:cs="Times New Roman"/>
          <w:i/>
          <w:color w:val="000000" w:themeColor="text1"/>
          <w:sz w:val="20"/>
          <w:szCs w:val="20"/>
        </w:rPr>
        <w:t>k</w:t>
      </w:r>
      <w:r w:rsidR="000D728E" w:rsidRPr="009E65BB">
        <w:rPr>
          <w:rFonts w:ascii="Times New Roman" w:hAnsi="Times New Roman" w:cs="Times New Roman"/>
          <w:color w:val="000000" w:themeColor="text1"/>
          <w:sz w:val="20"/>
          <w:szCs w:val="20"/>
        </w:rPr>
        <w:t xml:space="preserve">-sparse approximation </w:t>
      </w:r>
      <m:oMath>
        <m:acc>
          <m:accPr>
            <m:ctrlPr>
              <w:rPr>
                <w:rFonts w:ascii="Cambria Math" w:hAnsi="Cambria Math" w:cs="Times New Roman"/>
                <w:i/>
                <w:color w:val="000000" w:themeColor="text1"/>
                <w:sz w:val="20"/>
                <w:szCs w:val="20"/>
              </w:rPr>
            </m:ctrlPr>
          </m:accPr>
          <m:e>
            <m:r>
              <w:rPr>
                <w:rFonts w:ascii="Cambria Math" w:hAnsi="Cambria Math" w:cs="Times New Roman"/>
                <w:color w:val="000000" w:themeColor="text1"/>
                <w:sz w:val="20"/>
                <w:szCs w:val="20"/>
              </w:rPr>
              <m:t>s</m:t>
            </m:r>
          </m:e>
        </m:acc>
      </m:oMath>
      <w:r w:rsidR="000D728E" w:rsidRPr="009E65BB">
        <w:rPr>
          <w:rFonts w:ascii="Times New Roman" w:hAnsi="Times New Roman" w:cs="Times New Roman"/>
          <w:color w:val="000000" w:themeColor="text1"/>
          <w:sz w:val="20"/>
          <w:szCs w:val="20"/>
        </w:rPr>
        <w:t xml:space="preserve"> of the input signal and can be partitioned into four steps. First, the parameters are</w:t>
      </w:r>
      <w:r w:rsidR="00965CF2" w:rsidRPr="009E65BB">
        <w:rPr>
          <w:rFonts w:ascii="Times New Roman" w:hAnsi="Times New Roman" w:cs="Times New Roman"/>
          <w:color w:val="000000" w:themeColor="text1"/>
          <w:sz w:val="20"/>
          <w:szCs w:val="20"/>
        </w:rPr>
        <w:t xml:space="preserve"> initialized. The </w:t>
      </w:r>
      <w:r w:rsidR="00965CF2" w:rsidRPr="0014745A">
        <w:rPr>
          <w:rFonts w:ascii="Times New Roman" w:hAnsi="Times New Roman" w:cs="Times New Roman"/>
          <w:i/>
          <w:color w:val="000000" w:themeColor="text1"/>
          <w:sz w:val="20"/>
          <w:szCs w:val="20"/>
        </w:rPr>
        <w:t>r</w:t>
      </w:r>
      <w:r w:rsidR="00965CF2" w:rsidRPr="009E65BB">
        <w:rPr>
          <w:rFonts w:ascii="Times New Roman" w:hAnsi="Times New Roman" w:cs="Times New Roman"/>
          <w:color w:val="000000" w:themeColor="text1"/>
          <w:sz w:val="20"/>
          <w:szCs w:val="20"/>
        </w:rPr>
        <w:t xml:space="preserve"> is residual, </w:t>
      </w:r>
      <w:r w:rsidR="00965CF2" w:rsidRPr="0014745A">
        <w:rPr>
          <w:rFonts w:ascii="Times New Roman" w:hAnsi="Times New Roman" w:cs="Times New Roman"/>
          <w:i/>
          <w:color w:val="000000" w:themeColor="text1"/>
          <w:sz w:val="20"/>
          <w:szCs w:val="20"/>
        </w:rPr>
        <w:t>k</w:t>
      </w:r>
      <w:r w:rsidR="00965CF2" w:rsidRPr="009E65BB">
        <w:rPr>
          <w:rFonts w:ascii="Times New Roman" w:hAnsi="Times New Roman" w:cs="Times New Roman"/>
          <w:color w:val="000000" w:themeColor="text1"/>
          <w:sz w:val="20"/>
          <w:szCs w:val="20"/>
        </w:rPr>
        <w:t xml:space="preserve"> is the number of iterations and </w:t>
      </w:r>
      <w:r w:rsidR="00965CF2" w:rsidRPr="0014745A">
        <w:rPr>
          <w:rFonts w:ascii="Times New Roman" w:hAnsi="Times New Roman" w:cs="Times New Roman"/>
          <w:i/>
          <w:color w:val="000000" w:themeColor="text1"/>
          <w:sz w:val="20"/>
          <w:szCs w:val="20"/>
        </w:rPr>
        <w:t>F</w:t>
      </w:r>
      <w:r w:rsidR="00965CF2" w:rsidRPr="009E65BB">
        <w:rPr>
          <w:rFonts w:ascii="Times New Roman" w:hAnsi="Times New Roman" w:cs="Times New Roman"/>
          <w:color w:val="000000" w:themeColor="text1"/>
          <w:sz w:val="20"/>
          <w:szCs w:val="20"/>
        </w:rPr>
        <w:t xml:space="preserve"> is a collection of iteration</w:t>
      </w:r>
      <w:r w:rsidR="00CC4D47" w:rsidRPr="009E65BB">
        <w:rPr>
          <w:rFonts w:ascii="Times New Roman" w:hAnsi="Times New Roman" w:cs="Times New Roman"/>
          <w:color w:val="000000" w:themeColor="text1"/>
          <w:sz w:val="20"/>
          <w:szCs w:val="20"/>
        </w:rPr>
        <w:t xml:space="preserve"> (Lines 01 ~ 07)</w:t>
      </w:r>
      <w:r w:rsidR="00965CF2" w:rsidRPr="009E65BB">
        <w:rPr>
          <w:rFonts w:ascii="Times New Roman" w:hAnsi="Times New Roman" w:cs="Times New Roman"/>
          <w:color w:val="000000" w:themeColor="text1"/>
          <w:sz w:val="20"/>
          <w:szCs w:val="20"/>
        </w:rPr>
        <w:t>.</w:t>
      </w:r>
      <w:r w:rsidR="00CC4D47" w:rsidRPr="009E65BB">
        <w:rPr>
          <w:rFonts w:ascii="Times New Roman" w:hAnsi="Times New Roman" w:cs="Times New Roman"/>
          <w:color w:val="000000" w:themeColor="text1"/>
          <w:sz w:val="20"/>
          <w:szCs w:val="20"/>
        </w:rPr>
        <w:t xml:space="preserve"> Then</w:t>
      </w:r>
      <w:r w:rsidR="000E5BEB" w:rsidRPr="009E65BB">
        <w:rPr>
          <w:rFonts w:ascii="Times New Roman" w:hAnsi="Times New Roman" w:cs="Times New Roman"/>
          <w:color w:val="000000" w:themeColor="text1"/>
          <w:sz w:val="20"/>
          <w:szCs w:val="20"/>
        </w:rPr>
        <w:t xml:space="preserve">, we select the column collection of </w:t>
      </w:r>
      <w:r w:rsidR="000E5BEB" w:rsidRPr="0014745A">
        <w:rPr>
          <w:rFonts w:ascii="Times New Roman" w:hAnsi="Times New Roman" w:cs="Times New Roman"/>
          <w:i/>
          <w:color w:val="000000" w:themeColor="text1"/>
          <w:sz w:val="20"/>
          <w:szCs w:val="20"/>
        </w:rPr>
        <w:t>A</w:t>
      </w:r>
      <w:r w:rsidR="000E5BEB" w:rsidRPr="009E65BB">
        <w:rPr>
          <w:rFonts w:ascii="Times New Roman" w:hAnsi="Times New Roman" w:cs="Times New Roman"/>
          <w:color w:val="000000" w:themeColor="text1"/>
          <w:sz w:val="20"/>
          <w:szCs w:val="20"/>
        </w:rPr>
        <w:t xml:space="preserve"> by the index collection </w:t>
      </w:r>
      <w:r w:rsidR="000E5BEB" w:rsidRPr="0014745A">
        <w:rPr>
          <w:rFonts w:ascii="Times New Roman" w:hAnsi="Times New Roman" w:cs="Times New Roman"/>
          <w:i/>
          <w:color w:val="000000" w:themeColor="text1"/>
          <w:sz w:val="20"/>
          <w:szCs w:val="20"/>
        </w:rPr>
        <w:t>C</w:t>
      </w:r>
      <w:r w:rsidR="000E5BEB" w:rsidRPr="0014745A">
        <w:rPr>
          <w:rFonts w:ascii="Times New Roman" w:hAnsi="Times New Roman" w:cs="Times New Roman"/>
          <w:i/>
          <w:color w:val="000000" w:themeColor="text1"/>
          <w:sz w:val="20"/>
          <w:szCs w:val="20"/>
          <w:vertAlign w:val="subscript"/>
        </w:rPr>
        <w:t>k</w:t>
      </w:r>
      <w:r w:rsidR="00EB6E02">
        <w:rPr>
          <w:rFonts w:ascii="Times New Roman" w:hAnsi="Times New Roman" w:cs="Times New Roman"/>
          <w:i/>
          <w:color w:val="000000" w:themeColor="text1"/>
          <w:sz w:val="20"/>
          <w:szCs w:val="20"/>
          <w:vertAlign w:val="subscript"/>
        </w:rPr>
        <w:t xml:space="preserve"> </w:t>
      </w:r>
      <w:r w:rsidR="00534DE8" w:rsidRPr="009E65BB">
        <w:rPr>
          <w:rFonts w:ascii="Times New Roman" w:hAnsi="Times New Roman" w:cs="Times New Roman"/>
          <w:color w:val="000000" w:themeColor="text1"/>
          <w:sz w:val="20"/>
          <w:szCs w:val="20"/>
        </w:rPr>
        <w:t>(Lines 09~11</w:t>
      </w:r>
      <w:r w:rsidR="00EB6E02" w:rsidRPr="009E65BB">
        <w:rPr>
          <w:rFonts w:ascii="Times New Roman" w:hAnsi="Times New Roman" w:cs="Times New Roman"/>
          <w:color w:val="000000" w:themeColor="text1"/>
          <w:sz w:val="20"/>
          <w:szCs w:val="20"/>
        </w:rPr>
        <w:t>). Third</w:t>
      </w:r>
      <w:r w:rsidR="00534DE8" w:rsidRPr="009E65BB">
        <w:rPr>
          <w:rFonts w:ascii="Times New Roman" w:hAnsi="Times New Roman" w:cs="Times New Roman"/>
          <w:color w:val="000000" w:themeColor="text1"/>
          <w:sz w:val="20"/>
          <w:szCs w:val="20"/>
        </w:rPr>
        <w:t xml:space="preserve">, we use the least squares method to obtain the approximation </w:t>
      </w:r>
      <m:oMath>
        <m:acc>
          <m:accPr>
            <m:ctrlPr>
              <w:rPr>
                <w:rFonts w:ascii="Cambria Math" w:hAnsi="Cambria Math" w:cs="Times New Roman"/>
                <w:i/>
                <w:color w:val="000000" w:themeColor="text1"/>
                <w:sz w:val="20"/>
                <w:szCs w:val="20"/>
              </w:rPr>
            </m:ctrlPr>
          </m:accPr>
          <m:e>
            <m:r>
              <w:rPr>
                <w:rFonts w:ascii="Cambria Math" w:hAnsi="Cambria Math" w:cs="Times New Roman"/>
                <w:color w:val="000000" w:themeColor="text1"/>
                <w:sz w:val="20"/>
                <w:szCs w:val="20"/>
              </w:rPr>
              <m:t>s</m:t>
            </m:r>
          </m:e>
        </m:acc>
      </m:oMath>
      <w:r w:rsidR="00534DE8" w:rsidRPr="009E65BB">
        <w:rPr>
          <w:rFonts w:ascii="Times New Roman" w:hAnsi="Times New Roman" w:cs="Times New Roman"/>
          <w:color w:val="000000" w:themeColor="text1"/>
          <w:sz w:val="20"/>
          <w:szCs w:val="20"/>
        </w:rPr>
        <w:t xml:space="preserve"> (line 24). Finally, the most important step is updating residuals (Lines 12~21). If the r meets the certain conditions, the iteration ends and we can reconstruct the signal with the sparse matrix.</w:t>
      </w:r>
      <w:r w:rsidR="009A75D8" w:rsidRPr="009E65BB">
        <w:rPr>
          <w:rFonts w:ascii="Times New Roman" w:hAnsi="Times New Roman" w:cs="Times New Roman"/>
          <w:color w:val="000000" w:themeColor="text1"/>
          <w:sz w:val="20"/>
          <w:szCs w:val="20"/>
        </w:rPr>
        <w:t xml:space="preserve"> </w:t>
      </w:r>
    </w:p>
    <w:p w14:paraId="6B0EC586" w14:textId="77777777" w:rsidR="00544138" w:rsidRPr="009E65BB" w:rsidRDefault="0045166D" w:rsidP="00F54892">
      <w:pPr>
        <w:adjustRightInd w:val="0"/>
        <w:snapToGrid w:val="0"/>
        <w:spacing w:beforeLines="50" w:before="120" w:afterLines="50" w:after="120"/>
        <w:outlineLvl w:val="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6</w:t>
      </w:r>
      <w:r w:rsidR="00544138" w:rsidRPr="009E65BB">
        <w:rPr>
          <w:rFonts w:ascii="Times New Roman" w:hAnsi="Times New Roman" w:cs="Times New Roman"/>
          <w:b/>
          <w:color w:val="000000" w:themeColor="text1"/>
          <w:sz w:val="20"/>
          <w:szCs w:val="20"/>
        </w:rPr>
        <w:t>. Experiments and analysis</w:t>
      </w:r>
    </w:p>
    <w:p w14:paraId="30BC8CB5" w14:textId="77777777" w:rsidR="00E1201D" w:rsidRDefault="007A607F" w:rsidP="00232D89">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Moreover, w</w:t>
      </w:r>
      <w:r w:rsidR="00EF21A7" w:rsidRPr="009E65BB">
        <w:rPr>
          <w:rFonts w:ascii="Times New Roman" w:hAnsi="Times New Roman" w:cs="Times New Roman"/>
          <w:color w:val="000000" w:themeColor="text1"/>
          <w:sz w:val="20"/>
          <w:szCs w:val="20"/>
        </w:rPr>
        <w:t>e compare our algorithm with</w:t>
      </w:r>
      <w:r w:rsidR="00D1340F" w:rsidRPr="009E65BB">
        <w:rPr>
          <w:rFonts w:ascii="Times New Roman" w:hAnsi="Times New Roman" w:cs="Times New Roman"/>
          <w:color w:val="000000" w:themeColor="text1"/>
          <w:sz w:val="20"/>
          <w:szCs w:val="20"/>
        </w:rPr>
        <w:t xml:space="preserve"> the </w:t>
      </w:r>
      <w:r w:rsidR="00E82C36" w:rsidRPr="009E65BB">
        <w:rPr>
          <w:rFonts w:ascii="Times New Roman" w:hAnsi="Times New Roman" w:cs="Times New Roman"/>
          <w:color w:val="000000" w:themeColor="text1"/>
          <w:sz w:val="20"/>
          <w:szCs w:val="20"/>
        </w:rPr>
        <w:t>DP</w:t>
      </w:r>
      <w:r w:rsidRPr="009E65BB">
        <w:rPr>
          <w:rFonts w:ascii="Times New Roman" w:hAnsi="Times New Roman" w:cs="Times New Roman"/>
          <w:color w:val="000000" w:themeColor="text1"/>
          <w:sz w:val="20"/>
          <w:szCs w:val="20"/>
        </w:rPr>
        <w:t xml:space="preserve"> </w:t>
      </w:r>
      <w:r w:rsidR="00C222D9" w:rsidRPr="009E65BB">
        <w:rPr>
          <w:rFonts w:ascii="Times New Roman" w:hAnsi="Times New Roman" w:cs="Times New Roman"/>
          <w:color w:val="000000" w:themeColor="text1"/>
          <w:sz w:val="20"/>
          <w:szCs w:val="20"/>
        </w:rPr>
        <w:t>algorithm</w:t>
      </w:r>
      <w:r w:rsidR="004877F1" w:rsidRPr="009E65BB">
        <w:rPr>
          <w:rFonts w:ascii="Times New Roman" w:hAnsi="Times New Roman" w:cs="Times New Roman"/>
          <w:color w:val="000000" w:themeColor="text1"/>
          <w:sz w:val="20"/>
          <w:szCs w:val="20"/>
        </w:rPr>
        <w:t xml:space="preserve">. </w:t>
      </w:r>
      <w:r w:rsidRPr="009E65BB">
        <w:rPr>
          <w:rFonts w:ascii="Times New Roman" w:hAnsi="Times New Roman" w:cs="Times New Roman"/>
          <w:color w:val="000000" w:themeColor="text1"/>
          <w:sz w:val="20"/>
          <w:szCs w:val="20"/>
        </w:rPr>
        <w:t>The major parameters f</w:t>
      </w:r>
      <w:r w:rsidR="00232F19" w:rsidRPr="009E65BB">
        <w:rPr>
          <w:rFonts w:ascii="Times New Roman" w:hAnsi="Times New Roman" w:cs="Times New Roman"/>
          <w:color w:val="000000" w:themeColor="text1"/>
          <w:sz w:val="20"/>
          <w:szCs w:val="20"/>
        </w:rPr>
        <w:t>or the simulation are shown in T</w:t>
      </w:r>
      <w:r w:rsidRPr="009E65BB">
        <w:rPr>
          <w:rFonts w:ascii="Times New Roman" w:hAnsi="Times New Roman" w:cs="Times New Roman"/>
          <w:color w:val="000000" w:themeColor="text1"/>
          <w:sz w:val="20"/>
          <w:szCs w:val="20"/>
        </w:rPr>
        <w:t>able 1.</w:t>
      </w:r>
    </w:p>
    <w:p w14:paraId="4C6ECC4D"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51A089ED"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16D82EC7"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7E874E6C"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27D8860A" w14:textId="77777777" w:rsidR="002C7E35" w:rsidRDefault="002C7E35" w:rsidP="00232D89">
      <w:pPr>
        <w:adjustRightInd w:val="0"/>
        <w:snapToGrid w:val="0"/>
        <w:ind w:firstLineChars="100" w:firstLine="200"/>
        <w:rPr>
          <w:rFonts w:ascii="Times New Roman" w:hAnsi="Times New Roman" w:cs="Times New Roman"/>
          <w:color w:val="000000" w:themeColor="text1"/>
          <w:sz w:val="20"/>
          <w:szCs w:val="20"/>
        </w:rPr>
      </w:pPr>
    </w:p>
    <w:p w14:paraId="389AEA67" w14:textId="77777777" w:rsidR="0073764E" w:rsidRPr="009E65BB" w:rsidRDefault="0073764E" w:rsidP="00232D89">
      <w:pPr>
        <w:adjustRightInd w:val="0"/>
        <w:snapToGrid w:val="0"/>
        <w:jc w:val="center"/>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lastRenderedPageBreak/>
        <w:t>Table 1.</w:t>
      </w:r>
      <w:r w:rsidRPr="009E65BB">
        <w:rPr>
          <w:rFonts w:ascii="Times New Roman" w:hAnsi="Times New Roman" w:cs="Times New Roman"/>
          <w:color w:val="000000" w:themeColor="text1"/>
          <w:sz w:val="20"/>
          <w:szCs w:val="20"/>
        </w:rPr>
        <w:t xml:space="preserve"> Parameter descriptions</w:t>
      </w:r>
    </w:p>
    <w:tbl>
      <w:tblPr>
        <w:tblStyle w:val="2"/>
        <w:tblW w:w="0" w:type="auto"/>
        <w:tblBorders>
          <w:top w:val="single" w:sz="18" w:space="0" w:color="000000" w:themeColor="text1"/>
          <w:bottom w:val="single" w:sz="18" w:space="0" w:color="000000" w:themeColor="text1"/>
        </w:tblBorders>
        <w:tblLook w:val="04A0" w:firstRow="1" w:lastRow="0" w:firstColumn="1" w:lastColumn="0" w:noHBand="0" w:noVBand="1"/>
      </w:tblPr>
      <w:tblGrid>
        <w:gridCol w:w="1782"/>
        <w:gridCol w:w="3769"/>
        <w:gridCol w:w="2761"/>
      </w:tblGrid>
      <w:tr w:rsidR="00540556" w:rsidRPr="009E65BB" w14:paraId="2EC0AC50" w14:textId="77777777" w:rsidTr="00640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8" w:space="0" w:color="000000" w:themeColor="text1"/>
              <w:bottom w:val="single" w:sz="4" w:space="0" w:color="000000" w:themeColor="text1"/>
            </w:tcBorders>
          </w:tcPr>
          <w:p w14:paraId="2A1F30CF" w14:textId="77777777" w:rsidR="00540556" w:rsidRPr="009E65BB" w:rsidRDefault="007468D0" w:rsidP="009A4DB0">
            <w:pPr>
              <w:adjustRightInd w:val="0"/>
              <w:snapToGrid w:val="0"/>
              <w:jc w:val="center"/>
              <w:rPr>
                <w:rFonts w:ascii="Times New Roman" w:hAnsi="Times New Roman" w:cs="Times New Roman"/>
                <w:bCs w:val="0"/>
                <w:color w:val="000000" w:themeColor="text1"/>
                <w:sz w:val="20"/>
                <w:szCs w:val="20"/>
              </w:rPr>
            </w:pPr>
            <w:r w:rsidRPr="009E65BB">
              <w:rPr>
                <w:rFonts w:ascii="Times New Roman" w:hAnsi="Times New Roman" w:cs="Times New Roman"/>
                <w:bCs w:val="0"/>
                <w:color w:val="000000" w:themeColor="text1"/>
                <w:sz w:val="20"/>
                <w:szCs w:val="20"/>
              </w:rPr>
              <w:t>Parameter</w:t>
            </w:r>
          </w:p>
        </w:tc>
        <w:tc>
          <w:tcPr>
            <w:tcW w:w="3872" w:type="dxa"/>
            <w:tcBorders>
              <w:top w:val="single" w:sz="8" w:space="0" w:color="000000" w:themeColor="text1"/>
              <w:bottom w:val="single" w:sz="4" w:space="0" w:color="000000" w:themeColor="text1"/>
            </w:tcBorders>
          </w:tcPr>
          <w:p w14:paraId="09A0424E" w14:textId="77777777" w:rsidR="00540556" w:rsidRPr="009E65BB" w:rsidRDefault="0073764E" w:rsidP="009A4DB0">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9E65BB">
              <w:rPr>
                <w:rFonts w:ascii="Times New Roman" w:hAnsi="Times New Roman" w:cs="Times New Roman"/>
                <w:bCs w:val="0"/>
                <w:color w:val="000000" w:themeColor="text1"/>
                <w:sz w:val="20"/>
                <w:szCs w:val="20"/>
              </w:rPr>
              <w:t>Description</w:t>
            </w:r>
          </w:p>
        </w:tc>
        <w:tc>
          <w:tcPr>
            <w:tcW w:w="2841" w:type="dxa"/>
            <w:tcBorders>
              <w:top w:val="single" w:sz="8" w:space="0" w:color="000000" w:themeColor="text1"/>
              <w:bottom w:val="single" w:sz="4" w:space="0" w:color="000000" w:themeColor="text1"/>
            </w:tcBorders>
          </w:tcPr>
          <w:p w14:paraId="641C5A4A" w14:textId="77777777" w:rsidR="00540556" w:rsidRPr="009E65BB" w:rsidRDefault="0073764E" w:rsidP="009A4DB0">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9E65BB">
              <w:rPr>
                <w:rFonts w:ascii="Times New Roman" w:hAnsi="Times New Roman" w:cs="Times New Roman"/>
                <w:bCs w:val="0"/>
                <w:color w:val="000000" w:themeColor="text1"/>
                <w:sz w:val="20"/>
                <w:szCs w:val="20"/>
              </w:rPr>
              <w:t>Value</w:t>
            </w:r>
            <w:r w:rsidR="0075582F" w:rsidRPr="009E65BB">
              <w:rPr>
                <w:rFonts w:ascii="Times New Roman" w:hAnsi="Times New Roman" w:cs="Times New Roman"/>
                <w:bCs w:val="0"/>
                <w:color w:val="000000" w:themeColor="text1"/>
                <w:sz w:val="20"/>
                <w:szCs w:val="20"/>
              </w:rPr>
              <w:t xml:space="preserve"> Range</w:t>
            </w:r>
          </w:p>
        </w:tc>
      </w:tr>
      <w:tr w:rsidR="00540556" w:rsidRPr="009E65BB" w14:paraId="291D45F7" w14:textId="77777777" w:rsidTr="0064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000000" w:themeColor="text1"/>
              <w:bottom w:val="nil"/>
            </w:tcBorders>
          </w:tcPr>
          <w:p w14:paraId="309F5454" w14:textId="77777777" w:rsidR="00540556" w:rsidRPr="009E65BB" w:rsidRDefault="004A300D"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τ</w:t>
            </w:r>
          </w:p>
        </w:tc>
        <w:tc>
          <w:tcPr>
            <w:tcW w:w="3872" w:type="dxa"/>
            <w:tcBorders>
              <w:top w:val="single" w:sz="4" w:space="0" w:color="000000" w:themeColor="text1"/>
              <w:bottom w:val="nil"/>
            </w:tcBorders>
          </w:tcPr>
          <w:p w14:paraId="6B72D721" w14:textId="77777777" w:rsidR="00171DFA" w:rsidRPr="009E65BB" w:rsidRDefault="004A300D"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interval of trajectory observation</w:t>
            </w:r>
          </w:p>
        </w:tc>
        <w:tc>
          <w:tcPr>
            <w:tcW w:w="2841" w:type="dxa"/>
            <w:tcBorders>
              <w:top w:val="single" w:sz="4" w:space="0" w:color="000000" w:themeColor="text1"/>
              <w:bottom w:val="nil"/>
            </w:tcBorders>
          </w:tcPr>
          <w:p w14:paraId="2FB40B2B" w14:textId="77777777" w:rsidR="00540556" w:rsidRPr="009E65BB" w:rsidRDefault="004A300D"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5</w:t>
            </w:r>
            <w:r w:rsidRPr="009E65BB">
              <w:rPr>
                <w:rFonts w:ascii="Times New Roman" w:hAnsi="Times New Roman" w:cs="Times New Roman"/>
                <w:i/>
                <w:color w:val="000000" w:themeColor="text1"/>
                <w:sz w:val="20"/>
                <w:szCs w:val="20"/>
              </w:rPr>
              <w:t>s</w:t>
            </w:r>
          </w:p>
        </w:tc>
      </w:tr>
      <w:tr w:rsidR="00540556" w:rsidRPr="009E65BB" w14:paraId="064118E6" w14:textId="77777777" w:rsidTr="0064024B">
        <w:tc>
          <w:tcPr>
            <w:cnfStyle w:val="001000000000" w:firstRow="0" w:lastRow="0" w:firstColumn="1" w:lastColumn="0" w:oddVBand="0" w:evenVBand="0" w:oddHBand="0" w:evenHBand="0" w:firstRowFirstColumn="0" w:firstRowLastColumn="0" w:lastRowFirstColumn="0" w:lastRowLastColumn="0"/>
            <w:tcW w:w="1809" w:type="dxa"/>
            <w:tcBorders>
              <w:top w:val="nil"/>
            </w:tcBorders>
          </w:tcPr>
          <w:p w14:paraId="6311EA4C" w14:textId="77777777" w:rsidR="00540556" w:rsidRPr="009E65BB" w:rsidRDefault="004A300D"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N</w:t>
            </w:r>
          </w:p>
        </w:tc>
        <w:tc>
          <w:tcPr>
            <w:tcW w:w="3872" w:type="dxa"/>
            <w:tcBorders>
              <w:top w:val="nil"/>
            </w:tcBorders>
          </w:tcPr>
          <w:p w14:paraId="41565015" w14:textId="77777777" w:rsidR="00171DFA" w:rsidRPr="009E65BB" w:rsidRDefault="004A300D"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length of the processed sequence</w:t>
            </w:r>
          </w:p>
        </w:tc>
        <w:tc>
          <w:tcPr>
            <w:tcW w:w="2841" w:type="dxa"/>
            <w:tcBorders>
              <w:top w:val="nil"/>
            </w:tcBorders>
          </w:tcPr>
          <w:p w14:paraId="274B13BE" w14:textId="77777777" w:rsidR="00540556" w:rsidRPr="009E65BB" w:rsidRDefault="004A300D"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1</w:t>
            </w:r>
            <w:r w:rsidR="00C75E8E" w:rsidRPr="009E65BB">
              <w:rPr>
                <w:rFonts w:ascii="Times New Roman" w:hAnsi="Times New Roman" w:cs="Times New Roman"/>
                <w:color w:val="000000" w:themeColor="text1"/>
                <w:sz w:val="20"/>
                <w:szCs w:val="20"/>
              </w:rPr>
              <w:t>6</w:t>
            </w:r>
            <w:r w:rsidR="005539F5" w:rsidRPr="009E65BB">
              <w:rPr>
                <w:rFonts w:ascii="Times New Roman" w:hAnsi="Times New Roman" w:cs="Times New Roman"/>
                <w:color w:val="000000" w:themeColor="text1"/>
                <w:sz w:val="20"/>
                <w:szCs w:val="20"/>
              </w:rPr>
              <w:t>00</w:t>
            </w:r>
          </w:p>
        </w:tc>
      </w:tr>
      <w:tr w:rsidR="00540556" w:rsidRPr="009E65BB" w14:paraId="778A4CC3" w14:textId="77777777" w:rsidTr="0064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bottom w:val="nil"/>
            </w:tcBorders>
          </w:tcPr>
          <w:p w14:paraId="0A64DDDD" w14:textId="77777777" w:rsidR="00540556" w:rsidRPr="009E65BB" w:rsidRDefault="00102AFD"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n</w:t>
            </w:r>
          </w:p>
        </w:tc>
        <w:tc>
          <w:tcPr>
            <w:tcW w:w="3872" w:type="dxa"/>
            <w:tcBorders>
              <w:top w:val="none" w:sz="0" w:space="0" w:color="auto"/>
              <w:bottom w:val="nil"/>
            </w:tcBorders>
          </w:tcPr>
          <w:p w14:paraId="5AA02480" w14:textId="77777777" w:rsidR="00171DFA" w:rsidRPr="009E65BB" w:rsidRDefault="00102AFD"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number of Monte Carlo simulations</w:t>
            </w:r>
          </w:p>
        </w:tc>
        <w:tc>
          <w:tcPr>
            <w:tcW w:w="2841" w:type="dxa"/>
            <w:tcBorders>
              <w:top w:val="none" w:sz="0" w:space="0" w:color="auto"/>
              <w:bottom w:val="nil"/>
            </w:tcBorders>
          </w:tcPr>
          <w:p w14:paraId="4CA52BB3" w14:textId="77777777" w:rsidR="00540556" w:rsidRPr="009E65BB" w:rsidRDefault="00102AFD"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100</w:t>
            </w:r>
          </w:p>
        </w:tc>
      </w:tr>
      <w:tr w:rsidR="00540556" w:rsidRPr="009E65BB" w14:paraId="43997D26" w14:textId="77777777" w:rsidTr="0064024B">
        <w:tc>
          <w:tcPr>
            <w:cnfStyle w:val="001000000000" w:firstRow="0" w:lastRow="0" w:firstColumn="1" w:lastColumn="0" w:oddVBand="0" w:evenVBand="0" w:oddHBand="0" w:evenHBand="0" w:firstRowFirstColumn="0" w:firstRowLastColumn="0" w:lastRowFirstColumn="0" w:lastRowLastColumn="0"/>
            <w:tcW w:w="1809" w:type="dxa"/>
            <w:tcBorders>
              <w:top w:val="nil"/>
              <w:bottom w:val="nil"/>
            </w:tcBorders>
          </w:tcPr>
          <w:p w14:paraId="0FAFD3C6" w14:textId="77777777" w:rsidR="00540556" w:rsidRPr="009E65BB" w:rsidRDefault="00102AFD"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p</w:t>
            </w:r>
          </w:p>
        </w:tc>
        <w:tc>
          <w:tcPr>
            <w:tcW w:w="3872" w:type="dxa"/>
            <w:tcBorders>
              <w:top w:val="nil"/>
              <w:bottom w:val="nil"/>
            </w:tcBorders>
          </w:tcPr>
          <w:p w14:paraId="675BFB04" w14:textId="77777777" w:rsidR="00540556" w:rsidRPr="009E65BB" w:rsidRDefault="00102AFD"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number of particles</w:t>
            </w:r>
          </w:p>
        </w:tc>
        <w:tc>
          <w:tcPr>
            <w:tcW w:w="2841" w:type="dxa"/>
            <w:tcBorders>
              <w:top w:val="nil"/>
              <w:bottom w:val="nil"/>
            </w:tcBorders>
          </w:tcPr>
          <w:p w14:paraId="4EB9A91C" w14:textId="77777777" w:rsidR="009238BE" w:rsidRPr="009E65BB" w:rsidRDefault="00102AFD"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1000</w:t>
            </w:r>
          </w:p>
        </w:tc>
      </w:tr>
      <w:tr w:rsidR="0089427A" w:rsidRPr="009E65BB" w14:paraId="28BCF0CC" w14:textId="77777777" w:rsidTr="00640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nil"/>
              <w:bottom w:val="nil"/>
            </w:tcBorders>
          </w:tcPr>
          <w:p w14:paraId="7262FCCF" w14:textId="77777777" w:rsidR="0089427A" w:rsidRPr="009E65BB" w:rsidRDefault="00D50953"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q</w:t>
            </w:r>
          </w:p>
        </w:tc>
        <w:tc>
          <w:tcPr>
            <w:tcW w:w="3872" w:type="dxa"/>
            <w:tcBorders>
              <w:top w:val="nil"/>
              <w:bottom w:val="nil"/>
            </w:tcBorders>
          </w:tcPr>
          <w:p w14:paraId="5A898184" w14:textId="77777777" w:rsidR="0089427A" w:rsidRPr="009E65BB" w:rsidRDefault="00D50953"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The </w:t>
            </w:r>
            <w:r w:rsidR="00B061CF">
              <w:rPr>
                <w:rFonts w:ascii="Times New Roman" w:hAnsi="Times New Roman" w:cs="Times New Roman"/>
                <w:i/>
                <w:color w:val="000000" w:themeColor="text1"/>
                <w:sz w:val="20"/>
                <w:szCs w:val="20"/>
              </w:rPr>
              <w:t>db</w:t>
            </w:r>
            <w:r w:rsidR="00171DFA" w:rsidRPr="009E65BB">
              <w:rPr>
                <w:rFonts w:ascii="Times New Roman" w:hAnsi="Times New Roman" w:cs="Times New Roman"/>
                <w:color w:val="000000" w:themeColor="text1"/>
                <w:sz w:val="20"/>
                <w:szCs w:val="20"/>
              </w:rPr>
              <w:t xml:space="preserve"> of Gaussian noise</w:t>
            </w:r>
          </w:p>
        </w:tc>
        <w:tc>
          <w:tcPr>
            <w:tcW w:w="2841" w:type="dxa"/>
            <w:tcBorders>
              <w:top w:val="nil"/>
              <w:bottom w:val="nil"/>
            </w:tcBorders>
          </w:tcPr>
          <w:p w14:paraId="683A8994" w14:textId="77777777" w:rsidR="0089427A" w:rsidRPr="009E65BB" w:rsidRDefault="0079401B" w:rsidP="009A4DB0">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3</w:t>
            </w:r>
            <w:r w:rsidR="00686548" w:rsidRPr="009E65BB">
              <w:rPr>
                <w:rFonts w:ascii="Times New Roman" w:hAnsi="Times New Roman" w:cs="Times New Roman"/>
                <w:color w:val="000000" w:themeColor="text1"/>
                <w:sz w:val="20"/>
                <w:szCs w:val="20"/>
              </w:rPr>
              <w:t>0</w:t>
            </w:r>
            <w:r w:rsidR="005876AC" w:rsidRPr="009E65BB">
              <w:rPr>
                <w:rFonts w:ascii="Times New Roman" w:hAnsi="Times New Roman" w:cs="Times New Roman"/>
                <w:color w:val="000000" w:themeColor="text1"/>
                <w:sz w:val="20"/>
                <w:szCs w:val="20"/>
              </w:rPr>
              <w:t>-</w:t>
            </w:r>
            <w:r w:rsidRPr="009E65BB">
              <w:rPr>
                <w:rFonts w:ascii="Times New Roman" w:hAnsi="Times New Roman" w:cs="Times New Roman"/>
                <w:color w:val="000000" w:themeColor="text1"/>
                <w:sz w:val="20"/>
                <w:szCs w:val="20"/>
              </w:rPr>
              <w:t>4</w:t>
            </w:r>
            <w:r w:rsidR="005876AC" w:rsidRPr="009E65BB">
              <w:rPr>
                <w:rFonts w:ascii="Times New Roman" w:hAnsi="Times New Roman" w:cs="Times New Roman"/>
                <w:color w:val="000000" w:themeColor="text1"/>
                <w:sz w:val="20"/>
                <w:szCs w:val="20"/>
              </w:rPr>
              <w:t>0</w:t>
            </w:r>
          </w:p>
        </w:tc>
      </w:tr>
      <w:tr w:rsidR="0089427A" w:rsidRPr="009E65BB" w14:paraId="43200D8A" w14:textId="77777777" w:rsidTr="0064024B">
        <w:tc>
          <w:tcPr>
            <w:cnfStyle w:val="001000000000" w:firstRow="0" w:lastRow="0" w:firstColumn="1" w:lastColumn="0" w:oddVBand="0" w:evenVBand="0" w:oddHBand="0" w:evenHBand="0" w:firstRowFirstColumn="0" w:firstRowLastColumn="0" w:lastRowFirstColumn="0" w:lastRowLastColumn="0"/>
            <w:tcW w:w="1809" w:type="dxa"/>
            <w:tcBorders>
              <w:top w:val="nil"/>
              <w:bottom w:val="single" w:sz="8" w:space="0" w:color="000000" w:themeColor="text1"/>
            </w:tcBorders>
          </w:tcPr>
          <w:p w14:paraId="736E8983" w14:textId="77777777" w:rsidR="00D50953" w:rsidRPr="009E65BB" w:rsidRDefault="00D50953" w:rsidP="009A4DB0">
            <w:pPr>
              <w:adjustRightInd w:val="0"/>
              <w:snapToGrid w:val="0"/>
              <w:jc w:val="center"/>
              <w:rPr>
                <w:rFonts w:ascii="Times New Roman" w:hAnsi="Times New Roman" w:cs="Times New Roman"/>
                <w:b w:val="0"/>
                <w:bCs w:val="0"/>
                <w:i/>
                <w:color w:val="000000" w:themeColor="text1"/>
                <w:sz w:val="20"/>
                <w:szCs w:val="20"/>
              </w:rPr>
            </w:pPr>
            <w:r w:rsidRPr="009E65BB">
              <w:rPr>
                <w:rFonts w:ascii="Times New Roman" w:hAnsi="Times New Roman" w:cs="Times New Roman"/>
                <w:b w:val="0"/>
                <w:bCs w:val="0"/>
                <w:i/>
                <w:color w:val="000000" w:themeColor="text1"/>
                <w:sz w:val="20"/>
                <w:szCs w:val="20"/>
              </w:rPr>
              <w:t>m</w:t>
            </w:r>
          </w:p>
        </w:tc>
        <w:tc>
          <w:tcPr>
            <w:tcW w:w="3872" w:type="dxa"/>
            <w:tcBorders>
              <w:top w:val="nil"/>
              <w:bottom w:val="single" w:sz="8" w:space="0" w:color="000000" w:themeColor="text1"/>
            </w:tcBorders>
          </w:tcPr>
          <w:p w14:paraId="729E6AC3" w14:textId="77777777" w:rsidR="0089427A" w:rsidRPr="009E65BB" w:rsidRDefault="00D50953"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The number of noise</w:t>
            </w:r>
          </w:p>
        </w:tc>
        <w:tc>
          <w:tcPr>
            <w:tcW w:w="2841" w:type="dxa"/>
            <w:tcBorders>
              <w:top w:val="nil"/>
              <w:bottom w:val="single" w:sz="8" w:space="0" w:color="000000" w:themeColor="text1"/>
            </w:tcBorders>
          </w:tcPr>
          <w:p w14:paraId="4272A490" w14:textId="77777777" w:rsidR="0089427A" w:rsidRPr="009E65BB" w:rsidRDefault="005876AC" w:rsidP="009A4DB0">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1-</w:t>
            </w:r>
            <w:r w:rsidR="00B44855" w:rsidRPr="009E65BB">
              <w:rPr>
                <w:rFonts w:ascii="Times New Roman" w:hAnsi="Times New Roman" w:cs="Times New Roman"/>
                <w:color w:val="000000" w:themeColor="text1"/>
                <w:sz w:val="20"/>
                <w:szCs w:val="20"/>
              </w:rPr>
              <w:t>10</w:t>
            </w:r>
            <w:r w:rsidRPr="009E65BB">
              <w:rPr>
                <w:rFonts w:ascii="Times New Roman" w:hAnsi="Times New Roman" w:cs="Times New Roman"/>
                <w:color w:val="000000" w:themeColor="text1"/>
                <w:sz w:val="20"/>
                <w:szCs w:val="20"/>
              </w:rPr>
              <w:t>0</w:t>
            </w:r>
          </w:p>
        </w:tc>
      </w:tr>
    </w:tbl>
    <w:p w14:paraId="3FB4502F" w14:textId="77777777" w:rsidR="00962FED" w:rsidRPr="009E65BB" w:rsidRDefault="0045166D" w:rsidP="00232D89">
      <w:pPr>
        <w:adjustRightInd w:val="0"/>
        <w:snapToGrid w:val="0"/>
        <w:spacing w:beforeLines="50" w:before="120" w:afterLines="50" w:after="120"/>
        <w:outlineLvl w:val="1"/>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6</w:t>
      </w:r>
      <w:r w:rsidR="00AC0498" w:rsidRPr="009E65BB">
        <w:rPr>
          <w:rFonts w:ascii="Times New Roman" w:hAnsi="Times New Roman" w:cs="Times New Roman"/>
          <w:b/>
          <w:color w:val="000000" w:themeColor="text1"/>
          <w:sz w:val="20"/>
          <w:szCs w:val="20"/>
        </w:rPr>
        <w:t xml:space="preserve">.1 </w:t>
      </w:r>
      <w:commentRangeStart w:id="206"/>
      <w:r w:rsidR="00AC0498" w:rsidRPr="009E65BB">
        <w:rPr>
          <w:rFonts w:ascii="Times New Roman" w:hAnsi="Times New Roman" w:cs="Times New Roman"/>
          <w:b/>
          <w:color w:val="000000" w:themeColor="text1"/>
          <w:sz w:val="20"/>
          <w:szCs w:val="20"/>
        </w:rPr>
        <w:t>Datasets</w:t>
      </w:r>
      <w:commentRangeEnd w:id="206"/>
      <w:r w:rsidR="00C37587">
        <w:rPr>
          <w:rStyle w:val="af1"/>
        </w:rPr>
        <w:commentReference w:id="206"/>
      </w:r>
    </w:p>
    <w:p w14:paraId="0374E7E1" w14:textId="77777777" w:rsidR="00796B4A" w:rsidRPr="009E65BB" w:rsidRDefault="00962FED" w:rsidP="00E82C36">
      <w:pPr>
        <w:autoSpaceDE w:val="0"/>
        <w:autoSpaceDN w:val="0"/>
        <w:adjustRightInd w:val="0"/>
        <w:snapToGrid w:val="0"/>
        <w:ind w:firstLineChars="150" w:firstLine="3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In this paper, the GPS trajectory we used was </w:t>
      </w:r>
      <w:r w:rsidR="004877F1" w:rsidRPr="009E65BB">
        <w:rPr>
          <w:rFonts w:ascii="Times New Roman" w:hAnsi="Times New Roman" w:cs="Times New Roman"/>
          <w:color w:val="000000" w:themeColor="text1"/>
          <w:sz w:val="20"/>
          <w:szCs w:val="20"/>
        </w:rPr>
        <w:t xml:space="preserve">selected </w:t>
      </w:r>
      <w:r w:rsidRPr="009E65BB">
        <w:rPr>
          <w:rFonts w:ascii="Times New Roman" w:hAnsi="Times New Roman" w:cs="Times New Roman"/>
          <w:color w:val="000000" w:themeColor="text1"/>
          <w:sz w:val="20"/>
          <w:szCs w:val="20"/>
        </w:rPr>
        <w:t xml:space="preserve">from the GeoLife project which collected by 182 users in a period of over five years. A GPS trajectory of this dataset is represented by a sequence of time-stamped points, each of which contains the information of latitude, longitude and altitude. The </w:t>
      </w:r>
      <w:r w:rsidR="00DC2BED">
        <w:rPr>
          <w:rFonts w:ascii="Times New Roman" w:hAnsi="Times New Roman" w:cs="Times New Roman"/>
          <w:color w:val="000000" w:themeColor="text1"/>
          <w:sz w:val="20"/>
          <w:szCs w:val="20"/>
        </w:rPr>
        <w:t>trajectory we choose recorded 10</w:t>
      </w:r>
      <w:r w:rsidR="003A4EF9" w:rsidRPr="009E65BB">
        <w:rPr>
          <w:rFonts w:ascii="Times New Roman" w:hAnsi="Times New Roman" w:cs="Times New Roman"/>
          <w:color w:val="000000" w:themeColor="text1"/>
          <w:sz w:val="20"/>
          <w:szCs w:val="20"/>
        </w:rPr>
        <w:t>00</w:t>
      </w:r>
      <w:r w:rsidRPr="009E65BB">
        <w:rPr>
          <w:rFonts w:ascii="Times New Roman" w:hAnsi="Times New Roman" w:cs="Times New Roman"/>
          <w:color w:val="000000" w:themeColor="text1"/>
          <w:sz w:val="20"/>
          <w:szCs w:val="20"/>
        </w:rPr>
        <w:t xml:space="preserve"> points by GPS logger at the rate of one every five sec</w:t>
      </w:r>
      <w:r w:rsidR="004368ED" w:rsidRPr="009E65BB">
        <w:rPr>
          <w:rFonts w:ascii="Times New Roman" w:hAnsi="Times New Roman" w:cs="Times New Roman"/>
          <w:color w:val="000000" w:themeColor="text1"/>
          <w:sz w:val="20"/>
          <w:szCs w:val="20"/>
        </w:rPr>
        <w:t xml:space="preserve">onds. </w:t>
      </w:r>
      <w:r w:rsidR="00417D84" w:rsidRPr="009E65BB">
        <w:rPr>
          <w:rFonts w:ascii="Times New Roman" w:hAnsi="Times New Roman" w:cs="Times New Roman"/>
          <w:color w:val="000000" w:themeColor="text1"/>
          <w:sz w:val="20"/>
          <w:szCs w:val="20"/>
        </w:rPr>
        <w:t>To</w:t>
      </w:r>
      <w:r w:rsidR="00385E4E" w:rsidRPr="009E65BB">
        <w:rPr>
          <w:rFonts w:ascii="Times New Roman" w:hAnsi="Times New Roman" w:cs="Times New Roman"/>
          <w:color w:val="000000" w:themeColor="text1"/>
          <w:sz w:val="20"/>
          <w:szCs w:val="20"/>
        </w:rPr>
        <w:t xml:space="preserve"> simulate high noise </w:t>
      </w:r>
      <w:r w:rsidR="0041360D" w:rsidRPr="009E65BB">
        <w:rPr>
          <w:rFonts w:ascii="Times New Roman" w:hAnsi="Times New Roman" w:cs="Times New Roman"/>
          <w:color w:val="000000" w:themeColor="text1"/>
          <w:sz w:val="20"/>
          <w:szCs w:val="20"/>
        </w:rPr>
        <w:t>that sometimes appear in GPS trajectories</w:t>
      </w:r>
      <w:r w:rsidR="00385E4E" w:rsidRPr="009E65BB">
        <w:rPr>
          <w:rFonts w:ascii="Times New Roman" w:hAnsi="Times New Roman" w:cs="Times New Roman"/>
          <w:color w:val="000000" w:themeColor="text1"/>
          <w:sz w:val="20"/>
          <w:szCs w:val="20"/>
        </w:rPr>
        <w:t xml:space="preserve">, we added some </w:t>
      </w:r>
      <w:r w:rsidR="00FD605D" w:rsidRPr="009E65BB">
        <w:rPr>
          <w:rFonts w:ascii="Times New Roman" w:hAnsi="Times New Roman" w:cs="Times New Roman"/>
          <w:color w:val="000000" w:themeColor="text1"/>
          <w:sz w:val="20"/>
          <w:szCs w:val="20"/>
        </w:rPr>
        <w:t xml:space="preserve">Gaussian noise </w:t>
      </w:r>
      <w:r w:rsidR="00044101" w:rsidRPr="009E65BB">
        <w:rPr>
          <w:rFonts w:ascii="Times New Roman" w:hAnsi="Times New Roman" w:cs="Times New Roman"/>
          <w:color w:val="000000" w:themeColor="text1"/>
          <w:sz w:val="20"/>
          <w:szCs w:val="20"/>
        </w:rPr>
        <w:t>manually</w:t>
      </w:r>
      <w:r w:rsidR="00FD605D" w:rsidRPr="009E65BB">
        <w:rPr>
          <w:rFonts w:ascii="Times New Roman" w:hAnsi="Times New Roman" w:cs="Times New Roman"/>
          <w:color w:val="000000" w:themeColor="text1"/>
          <w:sz w:val="20"/>
          <w:szCs w:val="20"/>
        </w:rPr>
        <w:t xml:space="preserve"> on the original GPS trajectory.</w:t>
      </w:r>
      <w:r w:rsidR="00D50953" w:rsidRPr="009E65BB">
        <w:rPr>
          <w:rFonts w:ascii="Times New Roman" w:hAnsi="Times New Roman" w:cs="Times New Roman"/>
          <w:color w:val="000000" w:themeColor="text1"/>
          <w:sz w:val="20"/>
          <w:szCs w:val="20"/>
        </w:rPr>
        <w:t xml:space="preserve"> We randomly select m</w:t>
      </w:r>
      <w:r w:rsidR="00A168E6" w:rsidRPr="009E65BB">
        <w:rPr>
          <w:rFonts w:ascii="Times New Roman" w:hAnsi="Times New Roman" w:cs="Times New Roman"/>
          <w:color w:val="000000" w:themeColor="text1"/>
          <w:sz w:val="20"/>
          <w:szCs w:val="20"/>
        </w:rPr>
        <w:t xml:space="preserve"> points from the original error-free trajectory and add the Gaussian noise of intensity </w:t>
      </w:r>
      <w:r w:rsidR="00A168E6" w:rsidRPr="009E65BB">
        <w:rPr>
          <w:rFonts w:ascii="Times New Roman" w:hAnsi="Times New Roman" w:cs="Times New Roman"/>
          <w:i/>
          <w:color w:val="000000" w:themeColor="text1"/>
          <w:sz w:val="20"/>
          <w:szCs w:val="20"/>
        </w:rPr>
        <w:t>q</w:t>
      </w:r>
      <w:r w:rsidR="004877F1" w:rsidRPr="009E65BB">
        <w:rPr>
          <w:rFonts w:ascii="Times New Roman" w:hAnsi="Times New Roman" w:cs="Times New Roman"/>
          <w:color w:val="000000" w:themeColor="text1"/>
          <w:sz w:val="20"/>
          <w:szCs w:val="20"/>
        </w:rPr>
        <w:t xml:space="preserve"> </w:t>
      </w:r>
      <w:r w:rsidR="00B061CF" w:rsidRPr="00EB6E02">
        <w:rPr>
          <w:rFonts w:ascii="Times New Roman" w:hAnsi="Times New Roman" w:cs="Times New Roman"/>
          <w:i/>
          <w:color w:val="000000" w:themeColor="text1"/>
          <w:sz w:val="20"/>
          <w:szCs w:val="20"/>
        </w:rPr>
        <w:t>db</w:t>
      </w:r>
      <w:r w:rsidR="00B061CF" w:rsidRPr="009E65BB">
        <w:rPr>
          <w:rFonts w:ascii="Times New Roman" w:hAnsi="Times New Roman" w:cs="Times New Roman"/>
          <w:color w:val="000000" w:themeColor="text1"/>
          <w:sz w:val="20"/>
          <w:szCs w:val="20"/>
        </w:rPr>
        <w:t>.</w:t>
      </w:r>
    </w:p>
    <w:p w14:paraId="36F05D2F" w14:textId="77777777" w:rsidR="001F062B" w:rsidRDefault="0045166D" w:rsidP="0075582F">
      <w:pPr>
        <w:adjustRightInd w:val="0"/>
        <w:snapToGrid w:val="0"/>
        <w:spacing w:beforeLines="50" w:before="120" w:afterLines="50" w:after="120"/>
        <w:outlineLvl w:val="1"/>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6</w:t>
      </w:r>
      <w:r w:rsidR="001F062B">
        <w:rPr>
          <w:rFonts w:ascii="Times New Roman" w:hAnsi="Times New Roman" w:cs="Times New Roman" w:hint="eastAsia"/>
          <w:b/>
          <w:color w:val="000000" w:themeColor="text1"/>
          <w:sz w:val="20"/>
          <w:szCs w:val="20"/>
        </w:rPr>
        <w:t>.2</w:t>
      </w:r>
      <w:r w:rsidR="0078455E">
        <w:rPr>
          <w:rFonts w:ascii="Times New Roman" w:hAnsi="Times New Roman" w:cs="Times New Roman"/>
          <w:b/>
          <w:color w:val="000000" w:themeColor="text1"/>
          <w:sz w:val="20"/>
          <w:szCs w:val="20"/>
        </w:rPr>
        <w:t xml:space="preserve"> Noise filtering analysis</w:t>
      </w:r>
    </w:p>
    <w:p w14:paraId="3E33A1A0" w14:textId="77777777" w:rsidR="00EC739E" w:rsidRPr="00402A58" w:rsidRDefault="00417D84" w:rsidP="00EC739E">
      <w:pPr>
        <w:adjustRightInd w:val="0"/>
        <w:snapToGrid w:val="0"/>
        <w:spacing w:beforeLines="50" w:before="120" w:afterLines="50" w:after="120"/>
        <w:rPr>
          <w:rFonts w:ascii="Times New Roman" w:hAnsi="Times New Roman" w:cs="Times New Roman"/>
          <w:color w:val="FF0000"/>
          <w:sz w:val="20"/>
          <w:szCs w:val="20"/>
        </w:rPr>
      </w:pPr>
      <w:r>
        <w:rPr>
          <w:rFonts w:ascii="Times New Roman" w:hAnsi="Times New Roman" w:cs="Times New Roman"/>
          <w:color w:val="000000" w:themeColor="text1"/>
          <w:sz w:val="20"/>
          <w:szCs w:val="20"/>
        </w:rPr>
        <w:t xml:space="preserve">  </w:t>
      </w:r>
      <w:r w:rsidR="00EC739E" w:rsidRPr="00EC739E">
        <w:rPr>
          <w:rFonts w:ascii="Times New Roman" w:hAnsi="Times New Roman" w:cs="Times New Roman"/>
          <w:color w:val="000000" w:themeColor="text1"/>
          <w:sz w:val="20"/>
          <w:szCs w:val="20"/>
        </w:rPr>
        <w:t>In this</w:t>
      </w:r>
      <w:r w:rsidR="00EC739E">
        <w:rPr>
          <w:rFonts w:ascii="Times New Roman" w:hAnsi="Times New Roman" w:cs="Times New Roman"/>
          <w:color w:val="000000" w:themeColor="text1"/>
          <w:sz w:val="20"/>
          <w:szCs w:val="20"/>
        </w:rPr>
        <w:t xml:space="preserve"> section</w:t>
      </w:r>
      <w:r w:rsidR="007B55F9">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0014745A">
        <w:rPr>
          <w:rFonts w:ascii="Times New Roman" w:hAnsi="Times New Roman" w:cs="Times New Roman"/>
          <w:color w:val="000000" w:themeColor="text1"/>
          <w:sz w:val="20"/>
          <w:szCs w:val="20"/>
        </w:rPr>
        <w:t>several</w:t>
      </w:r>
      <w:r>
        <w:rPr>
          <w:rFonts w:ascii="Times New Roman" w:hAnsi="Times New Roman" w:cs="Times New Roman"/>
          <w:color w:val="000000" w:themeColor="text1"/>
          <w:sz w:val="20"/>
          <w:szCs w:val="20"/>
        </w:rPr>
        <w:t xml:space="preserve"> filtering algorithms are utilized to process the </w:t>
      </w:r>
      <w:r w:rsidRPr="009E65BB">
        <w:rPr>
          <w:rFonts w:ascii="Times New Roman" w:hAnsi="Times New Roman" w:cs="Times New Roman"/>
          <w:color w:val="000000" w:themeColor="text1"/>
          <w:sz w:val="20"/>
          <w:szCs w:val="20"/>
        </w:rPr>
        <w:t>GPS trajectory</w:t>
      </w:r>
      <w:r>
        <w:rPr>
          <w:rFonts w:ascii="Times New Roman" w:hAnsi="Times New Roman" w:cs="Times New Roman"/>
          <w:color w:val="000000" w:themeColor="text1"/>
          <w:sz w:val="20"/>
          <w:szCs w:val="20"/>
        </w:rPr>
        <w:t xml:space="preserve"> data that has been </w:t>
      </w:r>
      <w:commentRangeStart w:id="207"/>
      <w:r>
        <w:rPr>
          <w:rFonts w:ascii="Times New Roman" w:hAnsi="Times New Roman" w:cs="Times New Roman"/>
          <w:color w:val="000000" w:themeColor="text1"/>
          <w:sz w:val="20"/>
          <w:szCs w:val="20"/>
        </w:rPr>
        <w:t>added</w:t>
      </w:r>
      <w:r w:rsidR="00DC2BED">
        <w:rPr>
          <w:rFonts w:ascii="Times New Roman" w:hAnsi="Times New Roman" w:cs="Times New Roman"/>
          <w:color w:val="000000" w:themeColor="text1"/>
          <w:sz w:val="20"/>
          <w:szCs w:val="20"/>
        </w:rPr>
        <w:t xml:space="preserve"> </w:t>
      </w:r>
      <w:r w:rsidR="00DC2BED" w:rsidRPr="009E65BB">
        <w:rPr>
          <w:rFonts w:ascii="Times New Roman" w:hAnsi="Times New Roman" w:cs="Times New Roman"/>
          <w:color w:val="000000" w:themeColor="text1"/>
          <w:sz w:val="20"/>
          <w:szCs w:val="20"/>
        </w:rPr>
        <w:t xml:space="preserve">some </w:t>
      </w:r>
      <w:r w:rsidR="00DC2BED">
        <w:rPr>
          <w:rFonts w:ascii="Times New Roman" w:hAnsi="Times New Roman" w:cs="Times New Roman"/>
          <w:color w:val="000000" w:themeColor="text1"/>
          <w:sz w:val="20"/>
          <w:szCs w:val="20"/>
        </w:rPr>
        <w:t>Gaus</w:t>
      </w:r>
      <w:r w:rsidR="00B76F5F">
        <w:rPr>
          <w:rFonts w:ascii="Times New Roman" w:hAnsi="Times New Roman" w:cs="Times New Roman"/>
          <w:color w:val="000000" w:themeColor="text1"/>
          <w:sz w:val="20"/>
          <w:szCs w:val="20"/>
        </w:rPr>
        <w:t>sian noise</w:t>
      </w:r>
      <w:commentRangeEnd w:id="207"/>
      <w:r w:rsidR="00C37587">
        <w:rPr>
          <w:rStyle w:val="af1"/>
        </w:rPr>
        <w:commentReference w:id="207"/>
      </w:r>
      <w:r w:rsidR="00B76F5F">
        <w:rPr>
          <w:rFonts w:ascii="Times New Roman" w:hAnsi="Times New Roman" w:cs="Times New Roman"/>
          <w:color w:val="000000" w:themeColor="text1"/>
          <w:sz w:val="20"/>
          <w:szCs w:val="20"/>
        </w:rPr>
        <w:t xml:space="preserve">. In this experiment, the original trajectory contains 1000 points, and we add </w:t>
      </w:r>
      <w:r w:rsidR="00402A58" w:rsidRPr="00402A58">
        <w:rPr>
          <w:rFonts w:ascii="Times New Roman" w:hAnsi="Times New Roman" w:cs="Times New Roman"/>
          <w:color w:val="000000" w:themeColor="text1"/>
          <w:sz w:val="20"/>
          <w:szCs w:val="20"/>
        </w:rPr>
        <w:t>Gaussian noise to 100 of them</w:t>
      </w:r>
      <w:r w:rsidR="00402A58">
        <w:rPr>
          <w:rFonts w:ascii="Times New Roman" w:hAnsi="Times New Roman" w:cs="Times New Roman"/>
          <w:color w:val="000000" w:themeColor="text1"/>
          <w:sz w:val="20"/>
          <w:szCs w:val="20"/>
        </w:rPr>
        <w:t xml:space="preserve">. </w:t>
      </w:r>
      <w:r w:rsidR="00F53B63">
        <w:rPr>
          <w:rFonts w:ascii="Times New Roman" w:hAnsi="Times New Roman" w:cs="Times New Roman"/>
          <w:color w:val="000000" w:themeColor="text1"/>
          <w:sz w:val="20"/>
          <w:szCs w:val="20"/>
        </w:rPr>
        <w:t>The n</w:t>
      </w:r>
      <w:r w:rsidR="00F53B63" w:rsidRPr="00F53B63">
        <w:rPr>
          <w:rFonts w:ascii="Times New Roman" w:hAnsi="Times New Roman" w:cs="Times New Roman"/>
          <w:color w:val="000000" w:themeColor="text1"/>
          <w:sz w:val="20"/>
          <w:szCs w:val="20"/>
        </w:rPr>
        <w:t xml:space="preserve">eighborhood </w:t>
      </w:r>
      <w:r w:rsidR="00F53B63">
        <w:rPr>
          <w:rFonts w:ascii="Times New Roman" w:hAnsi="Times New Roman" w:cs="Times New Roman"/>
          <w:color w:val="000000" w:themeColor="text1"/>
          <w:sz w:val="20"/>
          <w:szCs w:val="20"/>
        </w:rPr>
        <w:t>size of</w:t>
      </w:r>
      <w:r w:rsidR="00CA689A">
        <w:rPr>
          <w:rFonts w:ascii="Times New Roman" w:hAnsi="Times New Roman" w:cs="Times New Roman"/>
          <w:color w:val="000000" w:themeColor="text1"/>
          <w:sz w:val="20"/>
          <w:szCs w:val="20"/>
        </w:rPr>
        <w:t xml:space="preserve"> </w:t>
      </w:r>
      <w:r w:rsidR="00B436EB" w:rsidRPr="00B436EB">
        <w:rPr>
          <w:rFonts w:ascii="Times New Roman" w:hAnsi="Times New Roman" w:cs="Times New Roman"/>
          <w:color w:val="000000" w:themeColor="text1"/>
          <w:sz w:val="20"/>
          <w:szCs w:val="20"/>
        </w:rPr>
        <w:t>m</w:t>
      </w:r>
      <w:r w:rsidR="00402A58" w:rsidRPr="00B436EB">
        <w:rPr>
          <w:rFonts w:ascii="Times New Roman" w:hAnsi="Times New Roman" w:cs="Times New Roman"/>
          <w:color w:val="000000" w:themeColor="text1"/>
          <w:sz w:val="20"/>
          <w:szCs w:val="20"/>
        </w:rPr>
        <w:t xml:space="preserve">ean and </w:t>
      </w:r>
      <w:r w:rsidR="00B436EB" w:rsidRPr="00B436EB">
        <w:rPr>
          <w:rFonts w:ascii="Times New Roman" w:hAnsi="Times New Roman" w:cs="Times New Roman"/>
          <w:color w:val="000000" w:themeColor="text1"/>
          <w:sz w:val="20"/>
          <w:szCs w:val="20"/>
        </w:rPr>
        <w:t>m</w:t>
      </w:r>
      <w:r w:rsidR="00402A58" w:rsidRPr="00B436EB">
        <w:rPr>
          <w:rFonts w:ascii="Times New Roman" w:hAnsi="Times New Roman" w:cs="Times New Roman"/>
          <w:color w:val="000000" w:themeColor="text1"/>
          <w:sz w:val="20"/>
          <w:szCs w:val="20"/>
        </w:rPr>
        <w:t xml:space="preserve">edian </w:t>
      </w:r>
      <w:r w:rsidR="00F53B63" w:rsidRPr="00B436EB">
        <w:rPr>
          <w:rFonts w:ascii="Times New Roman" w:hAnsi="Times New Roman" w:cs="Times New Roman"/>
          <w:color w:val="000000" w:themeColor="text1"/>
          <w:sz w:val="20"/>
          <w:szCs w:val="20"/>
        </w:rPr>
        <w:t xml:space="preserve">filter is 10 </w:t>
      </w:r>
      <w:r w:rsidR="0014745A" w:rsidRPr="00B436EB">
        <w:rPr>
          <w:rFonts w:ascii="Times New Roman" w:hAnsi="Times New Roman" w:cs="Times New Roman"/>
          <w:color w:val="000000" w:themeColor="text1"/>
          <w:sz w:val="20"/>
          <w:szCs w:val="20"/>
        </w:rPr>
        <w:t>and Kalman</w:t>
      </w:r>
      <w:r w:rsidR="00AC6784" w:rsidRPr="00B436EB">
        <w:rPr>
          <w:rFonts w:ascii="Times New Roman" w:hAnsi="Times New Roman" w:cs="Times New Roman"/>
          <w:color w:val="000000" w:themeColor="text1"/>
          <w:sz w:val="20"/>
          <w:szCs w:val="20"/>
        </w:rPr>
        <w:t xml:space="preserve"> filter use</w:t>
      </w:r>
      <w:r w:rsidR="00B436EB">
        <w:rPr>
          <w:rFonts w:ascii="Times New Roman" w:hAnsi="Times New Roman" w:cs="Times New Roman"/>
          <w:color w:val="000000" w:themeColor="text1"/>
          <w:sz w:val="20"/>
          <w:szCs w:val="20"/>
        </w:rPr>
        <w:t>s</w:t>
      </w:r>
      <w:r w:rsidR="00AC6784" w:rsidRPr="00B436EB">
        <w:rPr>
          <w:rFonts w:ascii="Times New Roman" w:hAnsi="Times New Roman" w:cs="Times New Roman"/>
          <w:color w:val="000000" w:themeColor="text1"/>
          <w:sz w:val="20"/>
          <w:szCs w:val="20"/>
        </w:rPr>
        <w:t xml:space="preserve"> </w:t>
      </w:r>
      <w:r w:rsidR="00B436EB" w:rsidRPr="00B436EB">
        <w:rPr>
          <w:rFonts w:ascii="Times New Roman" w:hAnsi="Times New Roman" w:cs="Times New Roman"/>
          <w:color w:val="000000" w:themeColor="text1"/>
          <w:sz w:val="20"/>
          <w:szCs w:val="20"/>
        </w:rPr>
        <w:t>the same</w:t>
      </w:r>
      <w:r w:rsidR="00AC6784" w:rsidRPr="00B436EB">
        <w:rPr>
          <w:rFonts w:ascii="Times New Roman" w:hAnsi="Times New Roman" w:cs="Times New Roman"/>
          <w:color w:val="000000" w:themeColor="text1"/>
          <w:sz w:val="20"/>
          <w:szCs w:val="20"/>
        </w:rPr>
        <w:t xml:space="preserve"> model of </w:t>
      </w:r>
      <w:r w:rsidR="00B436EB" w:rsidRPr="00B436EB">
        <w:rPr>
          <w:rFonts w:ascii="Times New Roman" w:hAnsi="Times New Roman" w:cs="Times New Roman"/>
          <w:color w:val="000000" w:themeColor="text1"/>
          <w:sz w:val="20"/>
          <w:szCs w:val="20"/>
        </w:rPr>
        <w:t>Particle filter proposed in this paper.</w:t>
      </w:r>
      <w:r w:rsidR="00402A58">
        <w:rPr>
          <w:rFonts w:ascii="Times New Roman" w:hAnsi="Times New Roman" w:cs="Times New Roman"/>
          <w:color w:val="FF0000"/>
          <w:sz w:val="20"/>
          <w:szCs w:val="20"/>
        </w:rPr>
        <w:t xml:space="preserve"> </w:t>
      </w:r>
      <w:r w:rsidR="00402A58" w:rsidRPr="00402A58">
        <w:rPr>
          <w:rFonts w:ascii="Times New Roman" w:hAnsi="Times New Roman" w:cs="Times New Roman"/>
          <w:color w:val="000000" w:themeColor="text1"/>
          <w:sz w:val="20"/>
          <w:szCs w:val="20"/>
        </w:rPr>
        <w:t>To</w:t>
      </w:r>
      <w:r w:rsidR="00402A58">
        <w:rPr>
          <w:rFonts w:ascii="Times New Roman" w:hAnsi="Times New Roman" w:cs="Times New Roman"/>
          <w:color w:val="000000" w:themeColor="text1"/>
          <w:sz w:val="20"/>
          <w:szCs w:val="20"/>
        </w:rPr>
        <w:t xml:space="preserve"> evaluate the performance of the filtering process, we adopt the noiseError, which can be denoted as formula (8):</w:t>
      </w:r>
    </w:p>
    <w:p w14:paraId="5DCC50E3" w14:textId="77777777" w:rsidR="00402A58" w:rsidRDefault="0087762A" w:rsidP="0087762A">
      <w:pPr>
        <w:adjustRightInd w:val="0"/>
        <w:snapToGrid w:val="0"/>
        <w:spacing w:beforeLines="50" w:before="120" w:afterLines="50" w:after="120"/>
        <w:jc w:val="right"/>
        <w:rPr>
          <w:rFonts w:ascii="Times New Roman" w:hAnsi="Times New Roman" w:cs="Times New Roman"/>
          <w:color w:val="000000" w:themeColor="text1"/>
          <w:sz w:val="20"/>
          <w:szCs w:val="20"/>
        </w:rPr>
      </w:pPr>
      <w:r w:rsidRPr="0087762A">
        <w:rPr>
          <w:rFonts w:ascii="Times New Roman" w:hAnsi="Times New Roman" w:cs="Times New Roman"/>
          <w:color w:val="000000" w:themeColor="text1"/>
          <w:position w:val="-30"/>
          <w:sz w:val="20"/>
          <w:szCs w:val="20"/>
        </w:rPr>
        <w:object w:dxaOrig="4440" w:dyaOrig="720" w14:anchorId="45AF696F">
          <v:shape id="_x0000_i1090" type="#_x0000_t75" style="width:219.9pt;height:36pt" o:ole="">
            <v:imagedata r:id="rId110" o:title=""/>
          </v:shape>
          <o:OLEObject Type="Embed" ProgID="Equation.DSMT4" ShapeID="_x0000_i1090" DrawAspect="Content" ObjectID="_1566409821" r:id="rId111"/>
        </w:object>
      </w:r>
      <w:r>
        <w:rPr>
          <w:rFonts w:ascii="Times New Roman" w:hAnsi="Times New Roman" w:cs="Times New Roman"/>
          <w:color w:val="000000" w:themeColor="text1"/>
          <w:sz w:val="20"/>
          <w:szCs w:val="20"/>
        </w:rPr>
        <w:t xml:space="preserve">                        (8)</w:t>
      </w:r>
    </w:p>
    <w:p w14:paraId="02480589" w14:textId="77777777" w:rsidR="00402A58" w:rsidRPr="00665308" w:rsidRDefault="00665308" w:rsidP="00402A58">
      <w:pPr>
        <w:adjustRightInd w:val="0"/>
        <w:snapToGrid w:val="0"/>
        <w:spacing w:beforeLines="50" w:before="120" w:afterLines="50" w:after="12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w:t>
      </w:r>
      <w:r>
        <w:rPr>
          <w:rFonts w:ascii="Times New Roman" w:hAnsi="Times New Roman" w:cs="Times New Roman" w:hint="eastAsia"/>
          <w:color w:val="000000" w:themeColor="text1"/>
          <w:sz w:val="20"/>
          <w:szCs w:val="20"/>
        </w:rPr>
        <w:t>here</w:t>
      </w:r>
      <w:r>
        <w:rPr>
          <w:rFonts w:ascii="Times New Roman" w:hAnsi="Times New Roman" w:cs="Times New Roman"/>
          <w:color w:val="000000" w:themeColor="text1"/>
          <w:sz w:val="20"/>
          <w:szCs w:val="20"/>
        </w:rPr>
        <w:t xml:space="preserve"> </w:t>
      </w:r>
      <w:r w:rsidRPr="00665308">
        <w:rPr>
          <w:rFonts w:ascii="Times New Roman" w:hAnsi="Times New Roman" w:cs="Times New Roman"/>
          <w:i/>
          <w:color w:val="000000" w:themeColor="text1"/>
          <w:sz w:val="20"/>
          <w:szCs w:val="20"/>
        </w:rPr>
        <w:t>x</w:t>
      </w:r>
      <w:r w:rsidR="00BB331C">
        <w:rPr>
          <w:rFonts w:ascii="Times New Roman" w:hAnsi="Times New Roman" w:cs="Times New Roman"/>
          <w:color w:val="000000" w:themeColor="text1"/>
          <w:sz w:val="20"/>
          <w:szCs w:val="20"/>
        </w:rPr>
        <w:t xml:space="preserve"> and </w:t>
      </w:r>
      <w:r w:rsidRPr="00665308">
        <w:rPr>
          <w:rFonts w:ascii="Times New Roman" w:hAnsi="Times New Roman" w:cs="Times New Roman"/>
          <w:i/>
          <w:color w:val="000000" w:themeColor="text1"/>
          <w:sz w:val="20"/>
          <w:szCs w:val="20"/>
        </w:rPr>
        <w:t>y</w:t>
      </w:r>
      <w:r>
        <w:rPr>
          <w:rFonts w:ascii="Times New Roman" w:hAnsi="Times New Roman" w:cs="Times New Roman"/>
          <w:color w:val="000000" w:themeColor="text1"/>
          <w:sz w:val="20"/>
          <w:szCs w:val="20"/>
        </w:rPr>
        <w:t xml:space="preserve"> </w:t>
      </w:r>
      <w:r w:rsidR="0014745A">
        <w:rPr>
          <w:rFonts w:ascii="Times New Roman" w:hAnsi="Times New Roman" w:cs="Times New Roman"/>
          <w:color w:val="000000" w:themeColor="text1"/>
          <w:sz w:val="20"/>
          <w:szCs w:val="20"/>
        </w:rPr>
        <w:t>denote</w:t>
      </w:r>
      <w:r>
        <w:rPr>
          <w:rFonts w:ascii="Times New Roman" w:hAnsi="Times New Roman" w:cs="Times New Roman"/>
          <w:color w:val="000000" w:themeColor="text1"/>
          <w:sz w:val="20"/>
          <w:szCs w:val="20"/>
        </w:rPr>
        <w:t xml:space="preserve"> as th</w:t>
      </w:r>
      <w:r w:rsidR="00BB331C">
        <w:rPr>
          <w:rFonts w:ascii="Times New Roman" w:hAnsi="Times New Roman" w:cs="Times New Roman"/>
          <w:color w:val="000000" w:themeColor="text1"/>
          <w:sz w:val="20"/>
          <w:szCs w:val="20"/>
        </w:rPr>
        <w:t xml:space="preserve">e original coordinate GPS data, </w:t>
      </w:r>
      <w:r w:rsidRPr="00665308">
        <w:rPr>
          <w:rFonts w:ascii="Times New Roman" w:hAnsi="Times New Roman" w:cs="Times New Roman"/>
          <w:i/>
          <w:color w:val="000000" w:themeColor="text1"/>
          <w:sz w:val="20"/>
          <w:szCs w:val="20"/>
        </w:rPr>
        <w:t>F</w:t>
      </w:r>
      <w:r w:rsidRPr="00665308">
        <w:rPr>
          <w:rFonts w:ascii="Times New Roman" w:hAnsi="Times New Roman" w:cs="Times New Roman"/>
          <w:i/>
          <w:color w:val="000000" w:themeColor="text1"/>
          <w:sz w:val="20"/>
          <w:szCs w:val="20"/>
          <w:vertAlign w:val="subscript"/>
        </w:rPr>
        <w:t>x</w:t>
      </w:r>
      <w:r w:rsidR="00BB331C">
        <w:rPr>
          <w:rFonts w:ascii="Times New Roman" w:hAnsi="Times New Roman" w:cs="Times New Roman"/>
          <w:color w:val="000000" w:themeColor="text1"/>
          <w:sz w:val="20"/>
          <w:szCs w:val="20"/>
        </w:rPr>
        <w:t xml:space="preserve"> and </w:t>
      </w:r>
      <w:r w:rsidRPr="00665308">
        <w:rPr>
          <w:rFonts w:ascii="Times New Roman" w:hAnsi="Times New Roman" w:cs="Times New Roman"/>
          <w:i/>
          <w:color w:val="000000" w:themeColor="text1"/>
          <w:sz w:val="20"/>
          <w:szCs w:val="20"/>
        </w:rPr>
        <w:t>F</w:t>
      </w:r>
      <w:r w:rsidRPr="00665308">
        <w:rPr>
          <w:rFonts w:ascii="Times New Roman" w:hAnsi="Times New Roman" w:cs="Times New Roman"/>
          <w:i/>
          <w:color w:val="000000" w:themeColor="text1"/>
          <w:sz w:val="20"/>
          <w:szCs w:val="20"/>
          <w:vertAlign w:val="subscript"/>
        </w:rPr>
        <w:t>y</w:t>
      </w:r>
      <w:r>
        <w:rPr>
          <w:rFonts w:ascii="Times New Roman" w:hAnsi="Times New Roman" w:cs="Times New Roman"/>
          <w:color w:val="000000" w:themeColor="text1"/>
          <w:sz w:val="20"/>
          <w:szCs w:val="20"/>
        </w:rPr>
        <w:t xml:space="preserve"> represent the </w:t>
      </w:r>
      <w:r w:rsidR="00CA689A">
        <w:rPr>
          <w:rFonts w:ascii="Times New Roman" w:hAnsi="Times New Roman" w:cs="Times New Roman"/>
          <w:color w:val="000000" w:themeColor="text1"/>
          <w:sz w:val="20"/>
          <w:szCs w:val="20"/>
        </w:rPr>
        <w:t>c</w:t>
      </w:r>
      <w:r w:rsidR="00CA689A" w:rsidRPr="00CA689A">
        <w:rPr>
          <w:rFonts w:ascii="Times New Roman" w:hAnsi="Times New Roman" w:cs="Times New Roman"/>
          <w:color w:val="000000" w:themeColor="text1"/>
          <w:sz w:val="20"/>
          <w:szCs w:val="20"/>
        </w:rPr>
        <w:t>orresponding</w:t>
      </w:r>
      <w:r w:rsidR="00CA689A">
        <w:rPr>
          <w:rFonts w:ascii="Times New Roman" w:hAnsi="Times New Roman" w:cs="Times New Roman"/>
          <w:color w:val="000000" w:themeColor="text1"/>
          <w:sz w:val="20"/>
          <w:szCs w:val="20"/>
        </w:rPr>
        <w:t xml:space="preserve"> results of the filtering algorithms. </w:t>
      </w:r>
    </w:p>
    <w:p w14:paraId="20090FEB" w14:textId="77777777" w:rsidR="006939BD" w:rsidRDefault="006939BD" w:rsidP="0087762A">
      <w:pPr>
        <w:adjustRightInd w:val="0"/>
        <w:snapToGrid w:val="0"/>
        <w:spacing w:beforeLines="50" w:before="120" w:afterLines="50" w:after="120"/>
        <w:jc w:val="right"/>
        <w:rPr>
          <w:rFonts w:ascii="Times New Roman" w:hAnsi="Times New Roman" w:cs="Times New Roman"/>
          <w:color w:val="000000" w:themeColor="text1"/>
          <w:sz w:val="20"/>
          <w:szCs w:val="20"/>
        </w:rPr>
      </w:pPr>
    </w:p>
    <w:p w14:paraId="16B4783A" w14:textId="77777777" w:rsidR="0078455E" w:rsidRDefault="00847301" w:rsidP="00847301">
      <w:pPr>
        <w:adjustRightInd w:val="0"/>
        <w:snapToGrid w:val="0"/>
        <w:spacing w:beforeLines="50" w:before="120" w:afterLines="50" w:after="120"/>
        <w:jc w:val="center"/>
        <w:rPr>
          <w:rFonts w:ascii="Times New Roman" w:hAnsi="Times New Roman" w:cs="Times New Roman"/>
          <w:b/>
          <w:color w:val="000000" w:themeColor="text1"/>
          <w:sz w:val="20"/>
          <w:szCs w:val="20"/>
        </w:rPr>
      </w:pPr>
      <w:r>
        <w:rPr>
          <w:rFonts w:ascii="Times New Roman" w:hAnsi="Times New Roman" w:cs="Times New Roman"/>
          <w:b/>
          <w:noProof/>
          <w:color w:val="000000" w:themeColor="text1"/>
          <w:sz w:val="20"/>
          <w:szCs w:val="20"/>
        </w:rPr>
        <w:drawing>
          <wp:inline distT="0" distB="0" distL="0" distR="0" wp14:anchorId="756C958C" wp14:editId="61B20DF9">
            <wp:extent cx="4081780" cy="1901952"/>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iseF.jpg"/>
                    <pic:cNvPicPr/>
                  </pic:nvPicPr>
                  <pic:blipFill>
                    <a:blip r:embed="rId112">
                      <a:extLst>
                        <a:ext uri="{28A0092B-C50C-407E-A947-70E740481C1C}">
                          <a14:useLocalDpi xmlns:a14="http://schemas.microsoft.com/office/drawing/2010/main" val="0"/>
                        </a:ext>
                      </a:extLst>
                    </a:blip>
                    <a:stretch>
                      <a:fillRect/>
                    </a:stretch>
                  </pic:blipFill>
                  <pic:spPr>
                    <a:xfrm>
                      <a:off x="0" y="0"/>
                      <a:ext cx="4098849" cy="1909906"/>
                    </a:xfrm>
                    <a:prstGeom prst="rect">
                      <a:avLst/>
                    </a:prstGeom>
                  </pic:spPr>
                </pic:pic>
              </a:graphicData>
            </a:graphic>
          </wp:inline>
        </w:drawing>
      </w:r>
    </w:p>
    <w:p w14:paraId="247508FC" w14:textId="1E6AEE28" w:rsidR="00AC00E2" w:rsidRDefault="007B55F9" w:rsidP="00847301">
      <w:pPr>
        <w:adjustRightInd w:val="0"/>
        <w:snapToGrid w:val="0"/>
        <w:spacing w:beforeLines="50" w:before="120" w:afterLines="50" w:after="120"/>
        <w:jc w:val="center"/>
        <w:rPr>
          <w:rFonts w:ascii="Times New Roman" w:hAnsi="Times New Roman" w:cs="Times New Roman"/>
          <w:color w:val="000000" w:themeColor="text1"/>
          <w:sz w:val="20"/>
          <w:szCs w:val="20"/>
        </w:rPr>
      </w:pPr>
      <w:r>
        <w:rPr>
          <w:rFonts w:ascii="Times New Roman" w:hAnsi="Times New Roman" w:cs="Times New Roman" w:hint="eastAsia"/>
          <w:b/>
          <w:color w:val="000000" w:themeColor="text1"/>
          <w:sz w:val="20"/>
          <w:szCs w:val="20"/>
        </w:rPr>
        <w:t xml:space="preserve">Figure </w:t>
      </w:r>
      <w:r w:rsidR="000C687E">
        <w:rPr>
          <w:rFonts w:ascii="Times New Roman" w:hAnsi="Times New Roman" w:cs="Times New Roman"/>
          <w:b/>
          <w:color w:val="000000" w:themeColor="text1"/>
          <w:sz w:val="20"/>
          <w:szCs w:val="20"/>
        </w:rPr>
        <w:t>4</w:t>
      </w:r>
      <w:r>
        <w:rPr>
          <w:rFonts w:ascii="Times New Roman" w:hAnsi="Times New Roman" w:cs="Times New Roman"/>
          <w:b/>
          <w:color w:val="000000" w:themeColor="text1"/>
          <w:sz w:val="20"/>
          <w:szCs w:val="20"/>
        </w:rPr>
        <w:t xml:space="preserve">. </w:t>
      </w:r>
      <w:ins w:id="208" w:author="zmj" w:date="2017-09-08T10:06:00Z">
        <w:r w:rsidR="00765DFE">
          <w:rPr>
            <w:rFonts w:ascii="Times New Roman" w:hAnsi="Times New Roman" w:cs="Times New Roman"/>
            <w:b/>
            <w:color w:val="000000" w:themeColor="text1"/>
            <w:sz w:val="20"/>
            <w:szCs w:val="20"/>
          </w:rPr>
          <w:t xml:space="preserve">The </w:t>
        </w:r>
      </w:ins>
      <w:r>
        <w:rPr>
          <w:rFonts w:ascii="Times New Roman" w:hAnsi="Times New Roman" w:cs="Times New Roman"/>
          <w:color w:val="000000" w:themeColor="text1"/>
          <w:sz w:val="20"/>
          <w:szCs w:val="20"/>
        </w:rPr>
        <w:t xml:space="preserve">noiseError performance </w:t>
      </w:r>
      <w:r w:rsidRPr="007B55F9">
        <w:rPr>
          <w:rFonts w:ascii="Times New Roman" w:hAnsi="Times New Roman" w:cs="Times New Roman"/>
          <w:color w:val="000000" w:themeColor="text1"/>
          <w:sz w:val="20"/>
          <w:szCs w:val="20"/>
        </w:rPr>
        <w:t xml:space="preserve">comparison </w:t>
      </w:r>
      <w:r>
        <w:rPr>
          <w:rFonts w:ascii="Times New Roman" w:hAnsi="Times New Roman" w:cs="Times New Roman"/>
          <w:color w:val="000000" w:themeColor="text1"/>
          <w:sz w:val="20"/>
          <w:szCs w:val="20"/>
        </w:rPr>
        <w:t>with four different filtering algorithms</w:t>
      </w:r>
    </w:p>
    <w:p w14:paraId="38E68310" w14:textId="77777777" w:rsidR="00AC00E2" w:rsidRPr="00AC00E2" w:rsidRDefault="00117422" w:rsidP="00AC00E2">
      <w:pPr>
        <w:adjustRightInd w:val="0"/>
        <w:snapToGrid w:val="0"/>
        <w:spacing w:beforeLines="50" w:before="120" w:afterLines="50" w:after="120"/>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In Figure </w:t>
      </w:r>
      <w:r w:rsidR="000C687E">
        <w:rPr>
          <w:rFonts w:ascii="Times New Roman" w:hAnsi="Times New Roman" w:cs="Times New Roman"/>
          <w:color w:val="000000" w:themeColor="text1"/>
          <w:sz w:val="20"/>
          <w:szCs w:val="20"/>
        </w:rPr>
        <w:t>4</w:t>
      </w:r>
      <w:r>
        <w:rPr>
          <w:rFonts w:ascii="Times New Roman" w:hAnsi="Times New Roman" w:cs="Times New Roman"/>
          <w:color w:val="000000" w:themeColor="text1"/>
          <w:sz w:val="20"/>
          <w:szCs w:val="20"/>
        </w:rPr>
        <w:t xml:space="preserve">, the comparison is carried out among the original trajectory with </w:t>
      </w:r>
      <w:r w:rsidR="00AC6784">
        <w:rPr>
          <w:rFonts w:ascii="Times New Roman" w:hAnsi="Times New Roman" w:cs="Times New Roman"/>
          <w:color w:val="000000" w:themeColor="text1"/>
          <w:sz w:val="20"/>
          <w:szCs w:val="20"/>
        </w:rPr>
        <w:t xml:space="preserve">different noise intensity. From the Figure </w:t>
      </w:r>
      <w:r w:rsidR="000C687E">
        <w:rPr>
          <w:rFonts w:ascii="Times New Roman" w:hAnsi="Times New Roman" w:cs="Times New Roman"/>
          <w:color w:val="000000" w:themeColor="text1"/>
          <w:sz w:val="20"/>
          <w:szCs w:val="20"/>
        </w:rPr>
        <w:t>4</w:t>
      </w:r>
      <w:r w:rsidR="00AC6784">
        <w:rPr>
          <w:rFonts w:ascii="Times New Roman" w:hAnsi="Times New Roman" w:cs="Times New Roman"/>
          <w:color w:val="000000" w:themeColor="text1"/>
          <w:sz w:val="20"/>
          <w:szCs w:val="20"/>
        </w:rPr>
        <w:t xml:space="preserve"> we can see that the Particle filter used in this paper has a better performance than the </w:t>
      </w:r>
      <w:r w:rsidR="00B436EB">
        <w:rPr>
          <w:rFonts w:ascii="Times New Roman" w:hAnsi="Times New Roman" w:cs="Times New Roman"/>
          <w:color w:val="000000" w:themeColor="text1"/>
          <w:sz w:val="20"/>
          <w:szCs w:val="20"/>
        </w:rPr>
        <w:t>m</w:t>
      </w:r>
      <w:r w:rsidR="00AC6784">
        <w:rPr>
          <w:rFonts w:ascii="Times New Roman" w:hAnsi="Times New Roman" w:cs="Times New Roman"/>
          <w:color w:val="000000" w:themeColor="text1"/>
          <w:sz w:val="20"/>
          <w:szCs w:val="20"/>
        </w:rPr>
        <w:t>ean filter and Kalman f</w:t>
      </w:r>
      <w:r w:rsidR="00804ED8">
        <w:rPr>
          <w:rFonts w:ascii="Times New Roman" w:hAnsi="Times New Roman" w:cs="Times New Roman"/>
          <w:color w:val="000000" w:themeColor="text1"/>
          <w:sz w:val="20"/>
          <w:szCs w:val="20"/>
        </w:rPr>
        <w:t>ilter. It can be deduced that the</w:t>
      </w:r>
      <w:commentRangeStart w:id="209"/>
      <w:commentRangeStart w:id="210"/>
      <w:r w:rsidR="00804ED8">
        <w:rPr>
          <w:rFonts w:ascii="Times New Roman" w:hAnsi="Times New Roman" w:cs="Times New Roman"/>
          <w:color w:val="000000" w:themeColor="text1"/>
          <w:sz w:val="20"/>
          <w:szCs w:val="20"/>
        </w:rPr>
        <w:t xml:space="preserve"> </w:t>
      </w:r>
      <w:r w:rsidR="00B436EB">
        <w:rPr>
          <w:rFonts w:ascii="Times New Roman" w:hAnsi="Times New Roman" w:cs="Times New Roman"/>
          <w:color w:val="000000" w:themeColor="text1"/>
          <w:sz w:val="20"/>
          <w:szCs w:val="20"/>
        </w:rPr>
        <w:t>m</w:t>
      </w:r>
      <w:r w:rsidR="00804ED8">
        <w:rPr>
          <w:rFonts w:ascii="Times New Roman" w:hAnsi="Times New Roman" w:cs="Times New Roman"/>
          <w:color w:val="000000" w:themeColor="text1"/>
          <w:sz w:val="20"/>
          <w:szCs w:val="20"/>
        </w:rPr>
        <w:t xml:space="preserve">ean filter is sensitive to noise </w:t>
      </w:r>
      <w:commentRangeEnd w:id="209"/>
      <w:r w:rsidR="00C37587">
        <w:rPr>
          <w:rStyle w:val="af1"/>
        </w:rPr>
        <w:commentReference w:id="209"/>
      </w:r>
      <w:commentRangeEnd w:id="210"/>
      <w:r w:rsidR="00D27DEC">
        <w:rPr>
          <w:rStyle w:val="af1"/>
        </w:rPr>
        <w:commentReference w:id="210"/>
      </w:r>
      <w:r w:rsidR="00804ED8">
        <w:rPr>
          <w:rFonts w:ascii="Times New Roman" w:hAnsi="Times New Roman" w:cs="Times New Roman"/>
          <w:color w:val="000000" w:themeColor="text1"/>
          <w:sz w:val="20"/>
          <w:szCs w:val="20"/>
        </w:rPr>
        <w:t>a</w:t>
      </w:r>
      <w:r w:rsidR="00AC6784">
        <w:rPr>
          <w:rFonts w:ascii="Times New Roman" w:hAnsi="Times New Roman" w:cs="Times New Roman"/>
          <w:color w:val="000000" w:themeColor="text1"/>
          <w:sz w:val="20"/>
          <w:szCs w:val="20"/>
        </w:rPr>
        <w:t xml:space="preserve">nd with the increase of noise intensity, </w:t>
      </w:r>
      <w:commentRangeStart w:id="211"/>
      <w:r w:rsidR="00AC6784">
        <w:rPr>
          <w:rFonts w:ascii="Times New Roman" w:hAnsi="Times New Roman" w:cs="Times New Roman"/>
          <w:color w:val="000000" w:themeColor="text1"/>
          <w:sz w:val="20"/>
          <w:szCs w:val="20"/>
        </w:rPr>
        <w:t xml:space="preserve">the noiseError of Kalman filter increases in </w:t>
      </w:r>
      <w:r w:rsidR="00AC6784" w:rsidRPr="00AC6784">
        <w:rPr>
          <w:rFonts w:ascii="Times New Roman" w:hAnsi="Times New Roman" w:cs="Times New Roman"/>
          <w:color w:val="000000" w:themeColor="text1"/>
          <w:sz w:val="20"/>
          <w:szCs w:val="20"/>
        </w:rPr>
        <w:t>exponential</w:t>
      </w:r>
      <w:commentRangeEnd w:id="211"/>
      <w:r w:rsidR="00C37587">
        <w:rPr>
          <w:rStyle w:val="af1"/>
        </w:rPr>
        <w:commentReference w:id="211"/>
      </w:r>
      <w:r w:rsidR="00AC6784" w:rsidRPr="00AC6784">
        <w:rPr>
          <w:rFonts w:ascii="Times New Roman" w:hAnsi="Times New Roman" w:cs="Times New Roman"/>
          <w:color w:val="000000" w:themeColor="text1"/>
          <w:sz w:val="20"/>
          <w:szCs w:val="20"/>
        </w:rPr>
        <w:t xml:space="preserve"> form</w:t>
      </w:r>
      <w:r w:rsidR="00AC6784">
        <w:rPr>
          <w:rFonts w:ascii="Times New Roman" w:hAnsi="Times New Roman" w:cs="Times New Roman"/>
          <w:color w:val="000000" w:themeColor="text1"/>
          <w:sz w:val="20"/>
          <w:szCs w:val="20"/>
        </w:rPr>
        <w:t xml:space="preserve"> which shows that </w:t>
      </w:r>
      <w:r w:rsidR="001B49AC">
        <w:rPr>
          <w:rFonts w:ascii="Times New Roman" w:hAnsi="Times New Roman" w:cs="Times New Roman"/>
          <w:color w:val="000000" w:themeColor="text1"/>
          <w:sz w:val="20"/>
          <w:szCs w:val="20"/>
        </w:rPr>
        <w:t xml:space="preserve">Kalman filter </w:t>
      </w:r>
      <w:r w:rsidR="00AC6784" w:rsidRPr="009E65BB">
        <w:rPr>
          <w:rFonts w:ascii="Times New Roman" w:hAnsi="Times New Roman" w:cs="Times New Roman"/>
          <w:color w:val="000000" w:themeColor="text1"/>
          <w:sz w:val="20"/>
          <w:szCs w:val="20"/>
        </w:rPr>
        <w:t xml:space="preserve">requires the accuracy of the </w:t>
      </w:r>
      <w:r w:rsidR="001B49AC">
        <w:rPr>
          <w:rFonts w:ascii="Times New Roman" w:hAnsi="Times New Roman" w:cs="Times New Roman"/>
          <w:color w:val="000000" w:themeColor="text1"/>
          <w:sz w:val="20"/>
          <w:szCs w:val="20"/>
        </w:rPr>
        <w:t xml:space="preserve">system </w:t>
      </w:r>
      <w:r w:rsidR="00AC6784" w:rsidRPr="009E65BB">
        <w:rPr>
          <w:rFonts w:ascii="Times New Roman" w:hAnsi="Times New Roman" w:cs="Times New Roman"/>
          <w:color w:val="000000" w:themeColor="text1"/>
          <w:sz w:val="20"/>
          <w:szCs w:val="20"/>
        </w:rPr>
        <w:t>model</w:t>
      </w:r>
      <w:r w:rsidR="001B49AC" w:rsidRPr="001B49AC">
        <w:rPr>
          <w:rFonts w:ascii="Times New Roman" w:hAnsi="Times New Roman" w:cs="Times New Roman"/>
          <w:color w:val="000000" w:themeColor="text1"/>
          <w:sz w:val="20"/>
          <w:szCs w:val="20"/>
        </w:rPr>
        <w:t>.</w:t>
      </w:r>
      <w:r w:rsidR="001B49AC">
        <w:rPr>
          <w:rFonts w:ascii="Times New Roman" w:hAnsi="Times New Roman" w:cs="Times New Roman"/>
          <w:color w:val="000000" w:themeColor="text1"/>
          <w:sz w:val="20"/>
          <w:szCs w:val="20"/>
        </w:rPr>
        <w:t xml:space="preserve"> Comparing the results from Particle filter and </w:t>
      </w:r>
      <w:r w:rsidR="00B436EB">
        <w:rPr>
          <w:rFonts w:ascii="Times New Roman" w:hAnsi="Times New Roman" w:cs="Times New Roman"/>
          <w:color w:val="000000" w:themeColor="text1"/>
          <w:sz w:val="20"/>
          <w:szCs w:val="20"/>
        </w:rPr>
        <w:t>m</w:t>
      </w:r>
      <w:r w:rsidR="001B49AC">
        <w:rPr>
          <w:rFonts w:ascii="Times New Roman" w:hAnsi="Times New Roman" w:cs="Times New Roman"/>
          <w:color w:val="000000" w:themeColor="text1"/>
          <w:sz w:val="20"/>
          <w:szCs w:val="20"/>
        </w:rPr>
        <w:t xml:space="preserve">edian filter, it can be seen that </w:t>
      </w:r>
      <w:r w:rsidR="009C2D57">
        <w:rPr>
          <w:rFonts w:ascii="Times New Roman" w:hAnsi="Times New Roman" w:cs="Times New Roman"/>
          <w:color w:val="000000" w:themeColor="text1"/>
          <w:sz w:val="20"/>
          <w:szCs w:val="20"/>
        </w:rPr>
        <w:t xml:space="preserve">the performance of </w:t>
      </w:r>
      <w:r w:rsidR="00B436EB">
        <w:rPr>
          <w:rFonts w:ascii="Times New Roman" w:hAnsi="Times New Roman" w:cs="Times New Roman"/>
          <w:color w:val="000000" w:themeColor="text1"/>
          <w:sz w:val="20"/>
          <w:szCs w:val="20"/>
        </w:rPr>
        <w:t>m</w:t>
      </w:r>
      <w:r w:rsidR="009C2D57">
        <w:rPr>
          <w:rFonts w:ascii="Times New Roman" w:hAnsi="Times New Roman" w:cs="Times New Roman"/>
          <w:color w:val="000000" w:themeColor="text1"/>
          <w:sz w:val="20"/>
          <w:szCs w:val="20"/>
        </w:rPr>
        <w:t xml:space="preserve">edian filter </w:t>
      </w:r>
      <w:r w:rsidR="00804ED8">
        <w:rPr>
          <w:rFonts w:ascii="Times New Roman" w:hAnsi="Times New Roman" w:cs="Times New Roman"/>
          <w:color w:val="000000" w:themeColor="text1"/>
          <w:sz w:val="20"/>
          <w:szCs w:val="20"/>
        </w:rPr>
        <w:t xml:space="preserve">becomes better than Particle filter when the noise intensity </w:t>
      </w:r>
      <w:r w:rsidR="00804ED8" w:rsidRPr="00804ED8">
        <w:rPr>
          <w:rFonts w:ascii="Times New Roman" w:hAnsi="Times New Roman" w:cs="Times New Roman"/>
          <w:color w:val="000000" w:themeColor="text1"/>
          <w:sz w:val="20"/>
          <w:szCs w:val="20"/>
        </w:rPr>
        <w:t>exceed</w:t>
      </w:r>
      <w:r w:rsidR="00804ED8">
        <w:rPr>
          <w:rFonts w:ascii="Times New Roman" w:hAnsi="Times New Roman" w:cs="Times New Roman"/>
          <w:color w:val="000000" w:themeColor="text1"/>
          <w:sz w:val="20"/>
          <w:szCs w:val="20"/>
        </w:rPr>
        <w:t>s about 20</w:t>
      </w:r>
      <w:r w:rsidR="00804ED8" w:rsidRPr="00BB331C">
        <w:rPr>
          <w:rFonts w:ascii="Times New Roman" w:hAnsi="Times New Roman" w:cs="Times New Roman"/>
          <w:i/>
          <w:color w:val="000000" w:themeColor="text1"/>
          <w:sz w:val="20"/>
          <w:szCs w:val="20"/>
        </w:rPr>
        <w:t xml:space="preserve"> </w:t>
      </w:r>
      <w:r w:rsidR="00B061CF" w:rsidRPr="00BB331C">
        <w:rPr>
          <w:rFonts w:ascii="Times New Roman" w:hAnsi="Times New Roman" w:cs="Times New Roman"/>
          <w:i/>
          <w:color w:val="000000" w:themeColor="text1"/>
          <w:sz w:val="20"/>
          <w:szCs w:val="20"/>
        </w:rPr>
        <w:t>db</w:t>
      </w:r>
      <w:r w:rsidR="00B061CF">
        <w:rPr>
          <w:rFonts w:ascii="Times New Roman" w:hAnsi="Times New Roman" w:cs="Times New Roman"/>
          <w:color w:val="000000" w:themeColor="text1"/>
          <w:sz w:val="20"/>
          <w:szCs w:val="20"/>
        </w:rPr>
        <w:t>.</w:t>
      </w:r>
      <w:r w:rsidR="00804ED8">
        <w:rPr>
          <w:rFonts w:ascii="Times New Roman" w:hAnsi="Times New Roman" w:cs="Times New Roman"/>
          <w:color w:val="000000" w:themeColor="text1"/>
          <w:sz w:val="20"/>
          <w:szCs w:val="20"/>
        </w:rPr>
        <w:t xml:space="preserve"> This happens because</w:t>
      </w:r>
      <w:r w:rsidR="00AF5DAF">
        <w:rPr>
          <w:rFonts w:ascii="Times New Roman" w:hAnsi="Times New Roman" w:cs="Times New Roman"/>
          <w:color w:val="000000" w:themeColor="text1"/>
          <w:sz w:val="20"/>
          <w:szCs w:val="20"/>
        </w:rPr>
        <w:t xml:space="preserve"> the </w:t>
      </w:r>
      <w:r w:rsidR="00B436EB">
        <w:rPr>
          <w:rFonts w:ascii="Times New Roman" w:hAnsi="Times New Roman" w:cs="Times New Roman"/>
          <w:color w:val="000000" w:themeColor="text1"/>
          <w:sz w:val="20"/>
          <w:szCs w:val="20"/>
        </w:rPr>
        <w:t>m</w:t>
      </w:r>
      <w:r w:rsidR="00AF5DAF">
        <w:rPr>
          <w:rFonts w:ascii="Times New Roman" w:hAnsi="Times New Roman" w:cs="Times New Roman"/>
          <w:color w:val="000000" w:themeColor="text1"/>
          <w:sz w:val="20"/>
          <w:szCs w:val="20"/>
        </w:rPr>
        <w:t xml:space="preserve">edian filter simply replaces the point with </w:t>
      </w:r>
      <w:r w:rsidR="00AF5DAF" w:rsidRPr="00AF5DAF">
        <w:rPr>
          <w:rFonts w:ascii="Times New Roman" w:hAnsi="Times New Roman" w:cs="Times New Roman"/>
          <w:color w:val="000000" w:themeColor="text1"/>
          <w:sz w:val="20"/>
          <w:szCs w:val="20"/>
        </w:rPr>
        <w:t xml:space="preserve">the median of each point in a neighborhood of </w:t>
      </w:r>
      <w:r w:rsidR="00062C44">
        <w:rPr>
          <w:rFonts w:ascii="Times New Roman" w:hAnsi="Times New Roman" w:cs="Times New Roman"/>
          <w:color w:val="000000" w:themeColor="text1"/>
          <w:sz w:val="20"/>
          <w:szCs w:val="20"/>
        </w:rPr>
        <w:t>this</w:t>
      </w:r>
      <w:r w:rsidR="00AF5DAF" w:rsidRPr="00AF5DAF">
        <w:rPr>
          <w:rFonts w:ascii="Times New Roman" w:hAnsi="Times New Roman" w:cs="Times New Roman"/>
          <w:color w:val="000000" w:themeColor="text1"/>
          <w:sz w:val="20"/>
          <w:szCs w:val="20"/>
        </w:rPr>
        <w:t xml:space="preserve"> point</w:t>
      </w:r>
      <w:r w:rsidR="00062C44">
        <w:rPr>
          <w:rFonts w:ascii="Times New Roman" w:hAnsi="Times New Roman" w:cs="Times New Roman"/>
          <w:color w:val="000000" w:themeColor="text1"/>
          <w:sz w:val="20"/>
          <w:szCs w:val="20"/>
        </w:rPr>
        <w:t xml:space="preserve">. </w:t>
      </w:r>
      <w:r w:rsidR="00BB331C">
        <w:rPr>
          <w:rFonts w:ascii="Times New Roman" w:hAnsi="Times New Roman" w:cs="Times New Roman"/>
          <w:color w:val="000000" w:themeColor="text1"/>
          <w:sz w:val="20"/>
          <w:szCs w:val="20"/>
        </w:rPr>
        <w:t>So,</w:t>
      </w:r>
      <w:r w:rsidR="00062C44">
        <w:rPr>
          <w:rFonts w:ascii="Times New Roman" w:hAnsi="Times New Roman" w:cs="Times New Roman"/>
          <w:color w:val="000000" w:themeColor="text1"/>
          <w:sz w:val="20"/>
          <w:szCs w:val="20"/>
        </w:rPr>
        <w:t xml:space="preserve"> it is less </w:t>
      </w:r>
      <w:r w:rsidR="00062C44" w:rsidRPr="00062C44">
        <w:rPr>
          <w:rFonts w:ascii="Times New Roman" w:hAnsi="Times New Roman" w:cs="Times New Roman"/>
          <w:color w:val="000000" w:themeColor="text1"/>
          <w:sz w:val="20"/>
          <w:szCs w:val="20"/>
        </w:rPr>
        <w:t xml:space="preserve">sensitive to </w:t>
      </w:r>
      <w:r w:rsidR="00062C44">
        <w:rPr>
          <w:rFonts w:ascii="Times New Roman" w:hAnsi="Times New Roman" w:cs="Times New Roman"/>
          <w:color w:val="000000" w:themeColor="text1"/>
          <w:sz w:val="20"/>
          <w:szCs w:val="20"/>
        </w:rPr>
        <w:t>noise</w:t>
      </w:r>
      <w:r w:rsidR="00062C44" w:rsidRPr="00062C44">
        <w:rPr>
          <w:rFonts w:ascii="Times New Roman" w:hAnsi="Times New Roman" w:cs="Times New Roman"/>
          <w:color w:val="000000" w:themeColor="text1"/>
          <w:sz w:val="20"/>
          <w:szCs w:val="20"/>
        </w:rPr>
        <w:t xml:space="preserve"> and gives a smooth result.</w:t>
      </w:r>
      <w:r w:rsidR="00062C44">
        <w:rPr>
          <w:rFonts w:ascii="Times New Roman" w:hAnsi="Times New Roman" w:cs="Times New Roman"/>
          <w:color w:val="000000" w:themeColor="text1"/>
          <w:sz w:val="20"/>
          <w:szCs w:val="20"/>
        </w:rPr>
        <w:t xml:space="preserve"> But it is just</w:t>
      </w:r>
      <w:r w:rsidR="00062C44" w:rsidRPr="00062C44">
        <w:rPr>
          <w:rFonts w:ascii="Times New Roman" w:hAnsi="Times New Roman" w:cs="Times New Roman"/>
          <w:color w:val="000000" w:themeColor="text1"/>
          <w:sz w:val="20"/>
          <w:szCs w:val="20"/>
        </w:rPr>
        <w:t xml:space="preserve"> desig</w:t>
      </w:r>
      <w:r w:rsidR="00062C44">
        <w:rPr>
          <w:rFonts w:ascii="Times New Roman" w:hAnsi="Times New Roman" w:cs="Times New Roman"/>
          <w:color w:val="000000" w:themeColor="text1"/>
          <w:sz w:val="20"/>
          <w:szCs w:val="20"/>
        </w:rPr>
        <w:t xml:space="preserve">ned to </w:t>
      </w:r>
      <w:r w:rsidR="00062C44" w:rsidRPr="00062C44">
        <w:rPr>
          <w:rFonts w:ascii="Times New Roman" w:hAnsi="Times New Roman" w:cs="Times New Roman"/>
          <w:color w:val="000000" w:themeColor="text1"/>
          <w:sz w:val="20"/>
          <w:szCs w:val="20"/>
        </w:rPr>
        <w:t xml:space="preserve">estimate </w:t>
      </w:r>
      <w:r w:rsidR="00062C44">
        <w:rPr>
          <w:rFonts w:ascii="Times New Roman" w:hAnsi="Times New Roman" w:cs="Times New Roman"/>
          <w:color w:val="000000" w:themeColor="text1"/>
          <w:sz w:val="20"/>
          <w:szCs w:val="20"/>
        </w:rPr>
        <w:t>location and ignores some</w:t>
      </w:r>
      <w:r w:rsidR="00062C44" w:rsidRPr="00062C44">
        <w:rPr>
          <w:rFonts w:ascii="Times New Roman" w:hAnsi="Times New Roman" w:cs="Times New Roman"/>
          <w:color w:val="000000" w:themeColor="text1"/>
          <w:sz w:val="20"/>
          <w:szCs w:val="20"/>
        </w:rPr>
        <w:t xml:space="preserve"> order variables like speed.</w:t>
      </w:r>
    </w:p>
    <w:p w14:paraId="7E3EDCA4" w14:textId="77777777" w:rsidR="00647736" w:rsidRPr="009E65BB" w:rsidRDefault="0045166D" w:rsidP="0075582F">
      <w:pPr>
        <w:adjustRightInd w:val="0"/>
        <w:snapToGrid w:val="0"/>
        <w:spacing w:beforeLines="50" w:before="120" w:afterLines="50" w:after="120"/>
        <w:outlineLvl w:val="1"/>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6</w:t>
      </w:r>
      <w:r w:rsidR="007A607F" w:rsidRPr="009E65BB">
        <w:rPr>
          <w:rFonts w:ascii="Times New Roman" w:hAnsi="Times New Roman" w:cs="Times New Roman"/>
          <w:b/>
          <w:color w:val="000000" w:themeColor="text1"/>
          <w:sz w:val="20"/>
          <w:szCs w:val="20"/>
        </w:rPr>
        <w:t>.</w:t>
      </w:r>
      <w:r w:rsidR="001F062B">
        <w:rPr>
          <w:rFonts w:ascii="Times New Roman" w:hAnsi="Times New Roman" w:cs="Times New Roman"/>
          <w:b/>
          <w:color w:val="000000" w:themeColor="text1"/>
          <w:sz w:val="20"/>
          <w:szCs w:val="20"/>
        </w:rPr>
        <w:t>3</w:t>
      </w:r>
      <w:r w:rsidR="007A607F" w:rsidRPr="009E65BB">
        <w:rPr>
          <w:rFonts w:ascii="Times New Roman" w:hAnsi="Times New Roman" w:cs="Times New Roman"/>
          <w:b/>
          <w:color w:val="000000" w:themeColor="text1"/>
          <w:sz w:val="20"/>
          <w:szCs w:val="20"/>
        </w:rPr>
        <w:t xml:space="preserve"> </w:t>
      </w:r>
      <w:r w:rsidR="009508EC">
        <w:rPr>
          <w:rFonts w:ascii="Times New Roman" w:hAnsi="Times New Roman" w:cs="Times New Roman"/>
          <w:b/>
          <w:color w:val="000000" w:themeColor="text1"/>
          <w:sz w:val="20"/>
          <w:szCs w:val="20"/>
        </w:rPr>
        <w:t>Accuracy</w:t>
      </w:r>
      <w:r w:rsidR="00A32879" w:rsidRPr="009E65BB">
        <w:rPr>
          <w:rFonts w:ascii="Times New Roman" w:hAnsi="Times New Roman" w:cs="Times New Roman"/>
          <w:b/>
          <w:color w:val="000000" w:themeColor="text1"/>
          <w:sz w:val="20"/>
          <w:szCs w:val="20"/>
        </w:rPr>
        <w:t xml:space="preserve"> analysis</w:t>
      </w:r>
    </w:p>
    <w:p w14:paraId="4CA38BFE" w14:textId="77777777" w:rsidR="009508EC" w:rsidRPr="009E65BB" w:rsidRDefault="009508EC" w:rsidP="009508EC">
      <w:pPr>
        <w:adjustRightInd w:val="0"/>
        <w:snapToGrid w:val="0"/>
        <w:ind w:firstLineChars="150" w:firstLine="3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In this section, the real GPS trajectory datasets are used to evaluate the SGTCR-CS algorithm </w:t>
      </w:r>
      <w:r w:rsidRPr="009E65BB">
        <w:rPr>
          <w:rFonts w:ascii="Times New Roman" w:hAnsi="Times New Roman" w:cs="Times New Roman"/>
          <w:color w:val="000000" w:themeColor="text1"/>
          <w:sz w:val="20"/>
          <w:szCs w:val="20"/>
        </w:rPr>
        <w:lastRenderedPageBreak/>
        <w:t>proposed in this article. To evaluate the performance of the algorithm, we use the parameter error, which can be denoted as</w:t>
      </w:r>
      <w:r w:rsidR="00402A58">
        <w:rPr>
          <w:rFonts w:ascii="Times New Roman" w:hAnsi="Times New Roman" w:cs="Times New Roman"/>
          <w:color w:val="000000" w:themeColor="text1"/>
          <w:sz w:val="20"/>
          <w:szCs w:val="20"/>
        </w:rPr>
        <w:t xml:space="preserve"> formula (9</w:t>
      </w:r>
      <w:r>
        <w:rPr>
          <w:rFonts w:ascii="Times New Roman" w:hAnsi="Times New Roman" w:cs="Times New Roman"/>
          <w:color w:val="000000" w:themeColor="text1"/>
          <w:sz w:val="20"/>
          <w:szCs w:val="20"/>
        </w:rPr>
        <w:t>):</w:t>
      </w:r>
    </w:p>
    <w:p w14:paraId="393E7866" w14:textId="77777777" w:rsidR="009508EC" w:rsidRPr="009E65BB" w:rsidRDefault="009508EC" w:rsidP="009508EC">
      <w:pPr>
        <w:wordWrap w:val="0"/>
        <w:adjustRightInd w:val="0"/>
        <w:snapToGrid w:val="0"/>
        <w:ind w:firstLineChars="150" w:firstLine="300"/>
        <w:jc w:val="right"/>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object w:dxaOrig="3960" w:dyaOrig="720" w14:anchorId="06CEFBE0">
          <v:shape id="_x0000_i1091" type="#_x0000_t75" style="width:197.45pt;height:36pt" o:ole="">
            <v:imagedata r:id="rId113" o:title=""/>
          </v:shape>
          <o:OLEObject Type="Embed" ProgID="Equation.DSMT4" ShapeID="_x0000_i1091" DrawAspect="Content" ObjectID="_1566409822" r:id="rId114"/>
        </w:object>
      </w:r>
      <w:r w:rsidRPr="009E65BB">
        <w:rPr>
          <w:rFonts w:ascii="Times New Roman" w:hAnsi="Times New Roman" w:cs="Times New Roman"/>
          <w:color w:val="000000" w:themeColor="text1"/>
          <w:sz w:val="20"/>
          <w:szCs w:val="20"/>
        </w:rPr>
        <w:t xml:space="preserve">                         </w:t>
      </w:r>
      <w:r w:rsidRPr="009E65BB">
        <w:rPr>
          <w:rFonts w:ascii="Times New Roman" w:hAnsi="Times New Roman" w:cs="Times New Roman" w:hint="eastAsia"/>
          <w:color w:val="000000" w:themeColor="text1"/>
          <w:sz w:val="20"/>
          <w:szCs w:val="20"/>
        </w:rPr>
        <w:t>(</w:t>
      </w:r>
      <w:r w:rsidR="0087762A">
        <w:rPr>
          <w:rFonts w:ascii="Times New Roman" w:hAnsi="Times New Roman" w:cs="Times New Roman"/>
          <w:color w:val="000000" w:themeColor="text1"/>
          <w:sz w:val="20"/>
          <w:szCs w:val="20"/>
        </w:rPr>
        <w:t>9</w:t>
      </w:r>
      <w:r w:rsidRPr="009E65BB">
        <w:rPr>
          <w:rFonts w:ascii="Times New Roman" w:hAnsi="Times New Roman" w:cs="Times New Roman" w:hint="eastAsia"/>
          <w:color w:val="000000" w:themeColor="text1"/>
          <w:sz w:val="20"/>
          <w:szCs w:val="20"/>
        </w:rPr>
        <w:t>)</w:t>
      </w:r>
    </w:p>
    <w:p w14:paraId="2C9DB4D3" w14:textId="77777777" w:rsidR="009508EC" w:rsidRPr="009E65BB" w:rsidRDefault="009508EC" w:rsidP="009508EC">
      <w:pPr>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where </w:t>
      </w:r>
      <w:r w:rsidRPr="009E65BB">
        <w:rPr>
          <w:rFonts w:ascii="Times New Roman" w:hAnsi="Times New Roman" w:cs="Times New Roman"/>
          <w:i/>
          <w:color w:val="000000" w:themeColor="text1"/>
          <w:sz w:val="20"/>
          <w:szCs w:val="20"/>
        </w:rPr>
        <w:t>x</w:t>
      </w:r>
      <w:r w:rsidRPr="009E65BB">
        <w:rPr>
          <w:rFonts w:ascii="Times New Roman" w:hAnsi="Times New Roman" w:cs="Times New Roman"/>
          <w:color w:val="000000" w:themeColor="text1"/>
          <w:sz w:val="20"/>
          <w:szCs w:val="20"/>
        </w:rPr>
        <w:t xml:space="preserve"> and </w:t>
      </w:r>
      <w:r w:rsidRPr="009E65BB">
        <w:rPr>
          <w:rFonts w:ascii="Times New Roman" w:hAnsi="Times New Roman" w:cs="Times New Roman"/>
          <w:i/>
          <w:color w:val="000000" w:themeColor="text1"/>
          <w:sz w:val="20"/>
          <w:szCs w:val="20"/>
        </w:rPr>
        <w:t>y</w:t>
      </w:r>
      <w:r w:rsidRPr="009E65BB">
        <w:rPr>
          <w:rFonts w:ascii="Times New Roman" w:hAnsi="Times New Roman" w:cs="Times New Roman"/>
          <w:color w:val="000000" w:themeColor="text1"/>
          <w:sz w:val="20"/>
          <w:szCs w:val="20"/>
        </w:rPr>
        <w:t xml:space="preserve"> represent the original coordinates while </w:t>
      </w:r>
      <w:r w:rsidRPr="00CD7CD6">
        <w:rPr>
          <w:rFonts w:ascii="Times New Roman" w:hAnsi="Times New Roman" w:cs="Times New Roman"/>
          <w:i/>
          <w:color w:val="000000" w:themeColor="text1"/>
          <w:sz w:val="20"/>
          <w:szCs w:val="20"/>
        </w:rPr>
        <w:t>x</w:t>
      </w:r>
      <w:r w:rsidRPr="00CD7CD6">
        <w:rPr>
          <w:rFonts w:ascii="Times New Roman" w:hAnsi="Times New Roman" w:cs="Times New Roman"/>
          <w:i/>
          <w:color w:val="000000" w:themeColor="text1"/>
          <w:sz w:val="20"/>
          <w:szCs w:val="20"/>
          <w:vertAlign w:val="superscript"/>
        </w:rPr>
        <w:t>~</w:t>
      </w:r>
      <w:r w:rsidRPr="009E65BB">
        <w:rPr>
          <w:rFonts w:ascii="Times New Roman" w:hAnsi="Times New Roman" w:cs="Times New Roman"/>
          <w:color w:val="000000" w:themeColor="text1"/>
          <w:sz w:val="20"/>
          <w:szCs w:val="20"/>
        </w:rPr>
        <w:t xml:space="preserve"> and </w:t>
      </w:r>
      <w:r w:rsidRPr="009E65BB">
        <w:rPr>
          <w:rFonts w:ascii="Times New Roman" w:hAnsi="Times New Roman" w:cs="Times New Roman"/>
          <w:i/>
          <w:color w:val="000000" w:themeColor="text1"/>
          <w:sz w:val="20"/>
          <w:szCs w:val="20"/>
        </w:rPr>
        <w:t>y</w:t>
      </w:r>
      <w:r w:rsidRPr="009E65BB">
        <w:rPr>
          <w:rFonts w:ascii="Times New Roman" w:hAnsi="Times New Roman" w:cs="Times New Roman"/>
          <w:i/>
          <w:color w:val="000000" w:themeColor="text1"/>
          <w:sz w:val="20"/>
          <w:szCs w:val="20"/>
          <w:vertAlign w:val="superscript"/>
        </w:rPr>
        <w:t>~</w:t>
      </w:r>
      <w:r w:rsidRPr="009E65BB">
        <w:rPr>
          <w:rFonts w:ascii="Times New Roman" w:hAnsi="Times New Roman" w:cs="Times New Roman"/>
          <w:color w:val="000000" w:themeColor="text1"/>
          <w:sz w:val="20"/>
          <w:szCs w:val="20"/>
        </w:rPr>
        <w:t xml:space="preserve"> represent the recovered coordinates. </w:t>
      </w:r>
    </w:p>
    <w:p w14:paraId="392EDF57" w14:textId="77777777" w:rsidR="009508EC" w:rsidRPr="009508EC" w:rsidRDefault="009508EC" w:rsidP="00927C49">
      <w:pPr>
        <w:adjustRightInd w:val="0"/>
        <w:snapToGrid w:val="0"/>
        <w:ind w:firstLineChars="150" w:firstLine="300"/>
        <w:rPr>
          <w:rFonts w:ascii="Times New Roman" w:hAnsi="Times New Roman" w:cs="Times New Roman"/>
          <w:color w:val="000000" w:themeColor="text1"/>
          <w:sz w:val="20"/>
          <w:szCs w:val="20"/>
        </w:rPr>
      </w:pPr>
    </w:p>
    <w:p w14:paraId="563ADA88" w14:textId="77777777" w:rsidR="009771C8" w:rsidRPr="009E65BB" w:rsidRDefault="00A168E6" w:rsidP="00927C49">
      <w:pPr>
        <w:adjustRightInd w:val="0"/>
        <w:snapToGrid w:val="0"/>
        <w:ind w:firstLineChars="150" w:firstLine="3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In Figure </w:t>
      </w:r>
      <w:r w:rsidR="000C687E">
        <w:rPr>
          <w:rFonts w:ascii="Times New Roman" w:hAnsi="Times New Roman" w:cs="Times New Roman"/>
          <w:color w:val="000000" w:themeColor="text1"/>
          <w:sz w:val="20"/>
          <w:szCs w:val="20"/>
        </w:rPr>
        <w:t>5</w:t>
      </w:r>
      <w:r w:rsidR="00B6719F" w:rsidRPr="009E65BB">
        <w:rPr>
          <w:rFonts w:ascii="Times New Roman" w:hAnsi="Times New Roman" w:cs="Times New Roman"/>
          <w:color w:val="000000" w:themeColor="text1"/>
          <w:sz w:val="20"/>
          <w:szCs w:val="20"/>
        </w:rPr>
        <w:t>(a)</w:t>
      </w:r>
      <w:r w:rsidRPr="009E65BB">
        <w:rPr>
          <w:rFonts w:ascii="Times New Roman" w:hAnsi="Times New Roman" w:cs="Times New Roman"/>
          <w:color w:val="000000" w:themeColor="text1"/>
          <w:sz w:val="20"/>
          <w:szCs w:val="20"/>
        </w:rPr>
        <w:t>,</w:t>
      </w:r>
      <w:r w:rsidR="00B6719F" w:rsidRPr="009E65BB">
        <w:rPr>
          <w:rFonts w:ascii="Times New Roman" w:hAnsi="Times New Roman" w:cs="Times New Roman"/>
          <w:color w:val="000000" w:themeColor="text1"/>
          <w:sz w:val="20"/>
          <w:szCs w:val="20"/>
        </w:rPr>
        <w:t xml:space="preserve"> we compared our algorithm with CS and DP algorithms when the number of noise is 50 and the noise intensity is 30 </w:t>
      </w:r>
      <w:r w:rsidR="00B061CF" w:rsidRPr="00CD7CD6">
        <w:rPr>
          <w:rFonts w:ascii="Times New Roman" w:hAnsi="Times New Roman" w:cs="Times New Roman"/>
          <w:i/>
          <w:color w:val="000000" w:themeColor="text1"/>
          <w:sz w:val="20"/>
          <w:szCs w:val="20"/>
        </w:rPr>
        <w:t>db</w:t>
      </w:r>
      <w:r w:rsidR="00B061CF" w:rsidRPr="009E65BB">
        <w:rPr>
          <w:rFonts w:ascii="Times New Roman" w:hAnsi="Times New Roman" w:cs="Times New Roman"/>
          <w:color w:val="000000" w:themeColor="text1"/>
          <w:sz w:val="20"/>
          <w:szCs w:val="20"/>
        </w:rPr>
        <w:t>.</w:t>
      </w:r>
      <w:r w:rsidR="00B6719F" w:rsidRPr="009E65BB">
        <w:rPr>
          <w:rFonts w:ascii="Times New Roman" w:hAnsi="Times New Roman" w:cs="Times New Roman"/>
          <w:color w:val="000000" w:themeColor="text1"/>
          <w:sz w:val="20"/>
          <w:szCs w:val="20"/>
        </w:rPr>
        <w:t xml:space="preserve"> From the</w:t>
      </w:r>
      <w:r w:rsidR="00F33178" w:rsidRPr="009E65BB">
        <w:rPr>
          <w:rFonts w:ascii="Times New Roman" w:hAnsi="Times New Roman" w:cs="Times New Roman"/>
          <w:color w:val="000000" w:themeColor="text1"/>
          <w:sz w:val="20"/>
          <w:szCs w:val="20"/>
        </w:rPr>
        <w:t xml:space="preserve"> result of this figure, we can see that </w:t>
      </w:r>
      <w:r w:rsidR="00C861AB" w:rsidRPr="009E65BB">
        <w:rPr>
          <w:rFonts w:ascii="Times New Roman" w:hAnsi="Times New Roman" w:cs="Times New Roman"/>
          <w:color w:val="000000" w:themeColor="text1"/>
          <w:sz w:val="20"/>
          <w:szCs w:val="20"/>
        </w:rPr>
        <w:t xml:space="preserve">the error curve of DP algorithm is relatively stable, while the curves of CS and SGTCR-CS algorithms drop very fast. With the increase of compression rate, the error of CS and SGTCR-CS are less than that of DP algorithm which means that the CS algorithm </w:t>
      </w:r>
      <w:r w:rsidR="009771C8" w:rsidRPr="009E65BB">
        <w:rPr>
          <w:rFonts w:ascii="Times New Roman" w:hAnsi="Times New Roman" w:cs="Times New Roman"/>
          <w:color w:val="000000" w:themeColor="text1"/>
          <w:sz w:val="20"/>
          <w:szCs w:val="20"/>
        </w:rPr>
        <w:t xml:space="preserve">has a better performance in the recovery of high noise GPS trajectory. Comparing the result of CS and SGTCR-CS, it can be seen that the </w:t>
      </w:r>
      <w:r w:rsidR="00C604FD">
        <w:rPr>
          <w:rFonts w:ascii="Times New Roman" w:hAnsi="Times New Roman" w:cs="Times New Roman"/>
          <w:color w:val="000000" w:themeColor="text1"/>
          <w:sz w:val="20"/>
          <w:szCs w:val="20"/>
        </w:rPr>
        <w:t>noise reduction model</w:t>
      </w:r>
      <w:r w:rsidR="009771C8" w:rsidRPr="009E65BB">
        <w:rPr>
          <w:rFonts w:ascii="Times New Roman" w:hAnsi="Times New Roman" w:cs="Times New Roman"/>
          <w:color w:val="000000" w:themeColor="text1"/>
          <w:sz w:val="20"/>
          <w:szCs w:val="20"/>
        </w:rPr>
        <w:t xml:space="preserve"> can enhance the error performance obviously.</w:t>
      </w:r>
    </w:p>
    <w:p w14:paraId="2ADE69A6" w14:textId="77777777" w:rsidR="00A0432C" w:rsidRPr="009E65BB" w:rsidRDefault="009771C8" w:rsidP="003743D9">
      <w:pPr>
        <w:adjustRightInd w:val="0"/>
        <w:snapToGrid w:val="0"/>
        <w:ind w:firstLineChars="100" w:firstLine="2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 xml:space="preserve">From the Figure </w:t>
      </w:r>
      <w:r w:rsidR="000C687E">
        <w:rPr>
          <w:rFonts w:ascii="Times New Roman" w:hAnsi="Times New Roman" w:cs="Times New Roman"/>
          <w:color w:val="000000" w:themeColor="text1"/>
          <w:sz w:val="20"/>
          <w:szCs w:val="20"/>
        </w:rPr>
        <w:t>5</w:t>
      </w:r>
      <w:r w:rsidRPr="009E65BB">
        <w:rPr>
          <w:rFonts w:ascii="Times New Roman" w:hAnsi="Times New Roman" w:cs="Times New Roman"/>
          <w:color w:val="000000" w:themeColor="text1"/>
          <w:sz w:val="20"/>
          <w:szCs w:val="20"/>
        </w:rPr>
        <w:t>(b)</w:t>
      </w:r>
      <w:r w:rsidR="00F44DE2" w:rsidRPr="009E65BB">
        <w:rPr>
          <w:rFonts w:ascii="Times New Roman" w:hAnsi="Times New Roman" w:cs="Times New Roman"/>
          <w:color w:val="000000" w:themeColor="text1"/>
          <w:sz w:val="20"/>
          <w:szCs w:val="20"/>
        </w:rPr>
        <w:t xml:space="preserve"> and Figure </w:t>
      </w:r>
      <w:r w:rsidR="000C687E">
        <w:rPr>
          <w:rFonts w:ascii="Times New Roman" w:hAnsi="Times New Roman" w:cs="Times New Roman"/>
          <w:color w:val="000000" w:themeColor="text1"/>
          <w:sz w:val="20"/>
          <w:szCs w:val="20"/>
        </w:rPr>
        <w:t>5</w:t>
      </w:r>
      <w:r w:rsidR="00F44DE2" w:rsidRPr="009E65BB">
        <w:rPr>
          <w:rFonts w:ascii="Times New Roman" w:hAnsi="Times New Roman" w:cs="Times New Roman"/>
          <w:color w:val="000000" w:themeColor="text1"/>
          <w:sz w:val="20"/>
          <w:szCs w:val="20"/>
        </w:rPr>
        <w:t>(c)</w:t>
      </w:r>
      <w:r w:rsidRPr="009E65BB">
        <w:rPr>
          <w:rFonts w:ascii="Times New Roman" w:hAnsi="Times New Roman" w:cs="Times New Roman"/>
          <w:color w:val="000000" w:themeColor="text1"/>
          <w:sz w:val="20"/>
          <w:szCs w:val="20"/>
        </w:rPr>
        <w:t>, the error of the three algorithms inc</w:t>
      </w:r>
      <w:r w:rsidR="00F44DE2" w:rsidRPr="009E65BB">
        <w:rPr>
          <w:rFonts w:ascii="Times New Roman" w:hAnsi="Times New Roman" w:cs="Times New Roman"/>
          <w:color w:val="000000" w:themeColor="text1"/>
          <w:sz w:val="20"/>
          <w:szCs w:val="20"/>
        </w:rPr>
        <w:t xml:space="preserve">reased with the increase of the noise intensity and the number of noise. From the comparison of the </w:t>
      </w:r>
      <w:r w:rsidR="008A5BEE" w:rsidRPr="009E65BB">
        <w:rPr>
          <w:rFonts w:ascii="Times New Roman" w:hAnsi="Times New Roman" w:cs="Times New Roman"/>
          <w:color w:val="000000" w:themeColor="text1"/>
          <w:sz w:val="20"/>
          <w:szCs w:val="20"/>
        </w:rPr>
        <w:t xml:space="preserve">results, it can be seen that when the number of noise and noise intensity increased, the advantage of our SGTCR-CS algorithm became more obviously. </w:t>
      </w:r>
    </w:p>
    <w:tbl>
      <w:tblPr>
        <w:tblStyle w:val="a9"/>
        <w:tblW w:w="0" w:type="auto"/>
        <w:tblLook w:val="04A0" w:firstRow="1" w:lastRow="0" w:firstColumn="1" w:lastColumn="0" w:noHBand="0" w:noVBand="1"/>
      </w:tblPr>
      <w:tblGrid>
        <w:gridCol w:w="4151"/>
        <w:gridCol w:w="4151"/>
      </w:tblGrid>
      <w:tr w:rsidR="003743D9" w:rsidRPr="009E65BB" w14:paraId="527C8C19" w14:textId="77777777" w:rsidTr="003743D9">
        <w:tc>
          <w:tcPr>
            <w:tcW w:w="4264" w:type="dxa"/>
          </w:tcPr>
          <w:p w14:paraId="3187E1C4"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noProof/>
                <w:color w:val="000000" w:themeColor="text1"/>
                <w:szCs w:val="21"/>
              </w:rPr>
              <w:drawing>
                <wp:inline distT="0" distB="0" distL="0" distR="0" wp14:anchorId="4DA181DD" wp14:editId="47FFCBAF">
                  <wp:extent cx="2552400" cy="1450800"/>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0_30D.jpg"/>
                          <pic:cNvPicPr/>
                        </pic:nvPicPr>
                        <pic:blipFill>
                          <a:blip r:embed="rId115" cstate="print">
                            <a:extLst>
                              <a:ext uri="{28A0092B-C50C-407E-A947-70E740481C1C}">
                                <a14:useLocalDpi xmlns:a14="http://schemas.microsoft.com/office/drawing/2010/main" val="0"/>
                              </a:ext>
                            </a:extLst>
                          </a:blip>
                          <a:stretch>
                            <a:fillRect/>
                          </a:stretch>
                        </pic:blipFill>
                        <pic:spPr>
                          <a:xfrm>
                            <a:off x="0" y="0"/>
                            <a:ext cx="2552400" cy="1450800"/>
                          </a:xfrm>
                          <a:prstGeom prst="rect">
                            <a:avLst/>
                          </a:prstGeom>
                        </pic:spPr>
                      </pic:pic>
                    </a:graphicData>
                  </a:graphic>
                </wp:inline>
              </w:drawing>
            </w:r>
          </w:p>
        </w:tc>
        <w:tc>
          <w:tcPr>
            <w:tcW w:w="4264" w:type="dxa"/>
          </w:tcPr>
          <w:p w14:paraId="44ECFB96"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noProof/>
                <w:color w:val="000000" w:themeColor="text1"/>
                <w:szCs w:val="21"/>
              </w:rPr>
              <w:drawing>
                <wp:inline distT="0" distB="0" distL="0" distR="0" wp14:anchorId="3B35CE98" wp14:editId="1A4364C7">
                  <wp:extent cx="2559600" cy="1458000"/>
                  <wp:effectExtent l="0" t="0" r="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0_35D.jpg"/>
                          <pic:cNvPicPr/>
                        </pic:nvPicPr>
                        <pic:blipFill>
                          <a:blip r:embed="rId116" cstate="print">
                            <a:extLst>
                              <a:ext uri="{28A0092B-C50C-407E-A947-70E740481C1C}">
                                <a14:useLocalDpi xmlns:a14="http://schemas.microsoft.com/office/drawing/2010/main" val="0"/>
                              </a:ext>
                            </a:extLst>
                          </a:blip>
                          <a:stretch>
                            <a:fillRect/>
                          </a:stretch>
                        </pic:blipFill>
                        <pic:spPr>
                          <a:xfrm>
                            <a:off x="0" y="0"/>
                            <a:ext cx="2559600" cy="1458000"/>
                          </a:xfrm>
                          <a:prstGeom prst="rect">
                            <a:avLst/>
                          </a:prstGeom>
                        </pic:spPr>
                      </pic:pic>
                    </a:graphicData>
                  </a:graphic>
                </wp:inline>
              </w:drawing>
            </w:r>
          </w:p>
        </w:tc>
      </w:tr>
      <w:tr w:rsidR="003743D9" w:rsidRPr="009E65BB" w14:paraId="7625DBFB" w14:textId="77777777" w:rsidTr="003743D9">
        <w:tc>
          <w:tcPr>
            <w:tcW w:w="4264" w:type="dxa"/>
          </w:tcPr>
          <w:p w14:paraId="0F17766C"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(a) m=50, q=30</w:t>
            </w:r>
          </w:p>
        </w:tc>
        <w:tc>
          <w:tcPr>
            <w:tcW w:w="4264" w:type="dxa"/>
          </w:tcPr>
          <w:p w14:paraId="1226D0D3"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(b) m=50, q=35</w:t>
            </w:r>
          </w:p>
        </w:tc>
      </w:tr>
      <w:tr w:rsidR="003743D9" w:rsidRPr="009E65BB" w14:paraId="1C55BD9F" w14:textId="77777777" w:rsidTr="003743D9">
        <w:tc>
          <w:tcPr>
            <w:tcW w:w="4264" w:type="dxa"/>
          </w:tcPr>
          <w:p w14:paraId="25752844" w14:textId="77777777" w:rsidR="003743D9" w:rsidRPr="009E65BB" w:rsidRDefault="003743D9" w:rsidP="009A4DB0">
            <w:pPr>
              <w:adjustRightInd w:val="0"/>
              <w:snapToGrid w:val="0"/>
              <w:rPr>
                <w:rFonts w:ascii="Times New Roman" w:hAnsi="Times New Roman" w:cs="Times New Roman"/>
                <w:color w:val="000000" w:themeColor="text1"/>
                <w:szCs w:val="21"/>
              </w:rPr>
            </w:pPr>
            <w:r w:rsidRPr="009E65BB">
              <w:rPr>
                <w:rFonts w:ascii="Times New Roman" w:hAnsi="Times New Roman" w:cs="Times New Roman"/>
                <w:noProof/>
                <w:color w:val="000000" w:themeColor="text1"/>
                <w:szCs w:val="21"/>
              </w:rPr>
              <w:drawing>
                <wp:inline distT="0" distB="0" distL="0" distR="0" wp14:anchorId="267DEBAE" wp14:editId="47C72D54">
                  <wp:extent cx="2559600" cy="1458000"/>
                  <wp:effectExtent l="0" t="0" r="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00_30D.jpg"/>
                          <pic:cNvPicPr/>
                        </pic:nvPicPr>
                        <pic:blipFill>
                          <a:blip r:embed="rId117" cstate="print">
                            <a:extLst>
                              <a:ext uri="{28A0092B-C50C-407E-A947-70E740481C1C}">
                                <a14:useLocalDpi xmlns:a14="http://schemas.microsoft.com/office/drawing/2010/main" val="0"/>
                              </a:ext>
                            </a:extLst>
                          </a:blip>
                          <a:stretch>
                            <a:fillRect/>
                          </a:stretch>
                        </pic:blipFill>
                        <pic:spPr>
                          <a:xfrm>
                            <a:off x="0" y="0"/>
                            <a:ext cx="2559600" cy="1458000"/>
                          </a:xfrm>
                          <a:prstGeom prst="rect">
                            <a:avLst/>
                          </a:prstGeom>
                        </pic:spPr>
                      </pic:pic>
                    </a:graphicData>
                  </a:graphic>
                </wp:inline>
              </w:drawing>
            </w:r>
          </w:p>
        </w:tc>
        <w:tc>
          <w:tcPr>
            <w:tcW w:w="4264" w:type="dxa"/>
          </w:tcPr>
          <w:p w14:paraId="1A968AC1" w14:textId="77777777" w:rsidR="003743D9" w:rsidRPr="009E65BB" w:rsidRDefault="003743D9" w:rsidP="009A4DB0">
            <w:pPr>
              <w:adjustRightInd w:val="0"/>
              <w:snapToGrid w:val="0"/>
              <w:rPr>
                <w:rFonts w:ascii="Times New Roman" w:hAnsi="Times New Roman" w:cs="Times New Roman"/>
                <w:color w:val="000000" w:themeColor="text1"/>
                <w:szCs w:val="21"/>
              </w:rPr>
            </w:pPr>
            <w:r w:rsidRPr="009E65BB">
              <w:rPr>
                <w:rFonts w:ascii="Times New Roman" w:hAnsi="Times New Roman" w:cs="Times New Roman"/>
                <w:noProof/>
                <w:color w:val="000000" w:themeColor="text1"/>
                <w:szCs w:val="21"/>
              </w:rPr>
              <w:drawing>
                <wp:inline distT="0" distB="0" distL="0" distR="0" wp14:anchorId="3F22D56B" wp14:editId="366244E9">
                  <wp:extent cx="2559600" cy="1465200"/>
                  <wp:effectExtent l="0" t="0" r="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00_35D.jpg"/>
                          <pic:cNvPicPr/>
                        </pic:nvPicPr>
                        <pic:blipFill>
                          <a:blip r:embed="rId118" cstate="print">
                            <a:extLst>
                              <a:ext uri="{28A0092B-C50C-407E-A947-70E740481C1C}">
                                <a14:useLocalDpi xmlns:a14="http://schemas.microsoft.com/office/drawing/2010/main" val="0"/>
                              </a:ext>
                            </a:extLst>
                          </a:blip>
                          <a:stretch>
                            <a:fillRect/>
                          </a:stretch>
                        </pic:blipFill>
                        <pic:spPr>
                          <a:xfrm>
                            <a:off x="0" y="0"/>
                            <a:ext cx="2559600" cy="1465200"/>
                          </a:xfrm>
                          <a:prstGeom prst="rect">
                            <a:avLst/>
                          </a:prstGeom>
                        </pic:spPr>
                      </pic:pic>
                    </a:graphicData>
                  </a:graphic>
                </wp:inline>
              </w:drawing>
            </w:r>
          </w:p>
        </w:tc>
      </w:tr>
      <w:tr w:rsidR="003743D9" w:rsidRPr="009E65BB" w14:paraId="57C060CD" w14:textId="77777777" w:rsidTr="003743D9">
        <w:tc>
          <w:tcPr>
            <w:tcW w:w="4264" w:type="dxa"/>
          </w:tcPr>
          <w:p w14:paraId="20583662"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(c) m=100, q=30</w:t>
            </w:r>
          </w:p>
        </w:tc>
        <w:tc>
          <w:tcPr>
            <w:tcW w:w="4264" w:type="dxa"/>
          </w:tcPr>
          <w:p w14:paraId="732B1B39" w14:textId="77777777" w:rsidR="003743D9" w:rsidRPr="009E65BB" w:rsidRDefault="003743D9" w:rsidP="003743D9">
            <w:pPr>
              <w:adjustRightInd w:val="0"/>
              <w:snapToGrid w:val="0"/>
              <w:jc w:val="center"/>
              <w:rPr>
                <w:rFonts w:ascii="Times New Roman" w:hAnsi="Times New Roman" w:cs="Times New Roman"/>
                <w:color w:val="000000" w:themeColor="text1"/>
                <w:szCs w:val="21"/>
              </w:rPr>
            </w:pPr>
            <w:r w:rsidRPr="009E65BB">
              <w:rPr>
                <w:rFonts w:ascii="Times New Roman" w:hAnsi="Times New Roman" w:cs="Times New Roman"/>
                <w:color w:val="000000" w:themeColor="text1"/>
                <w:szCs w:val="21"/>
              </w:rPr>
              <w:t>(d) m=100, q=35</w:t>
            </w:r>
          </w:p>
        </w:tc>
      </w:tr>
    </w:tbl>
    <w:p w14:paraId="0A4E857F" w14:textId="77777777" w:rsidR="00AE7E11" w:rsidRPr="001D4087" w:rsidRDefault="004877F1" w:rsidP="00232D89">
      <w:pPr>
        <w:autoSpaceDE w:val="0"/>
        <w:autoSpaceDN w:val="0"/>
        <w:adjustRightInd w:val="0"/>
        <w:snapToGrid w:val="0"/>
        <w:jc w:val="center"/>
        <w:rPr>
          <w:rFonts w:ascii="Times New Roman" w:hAnsi="Times New Roman" w:cs="Times New Roman"/>
          <w:color w:val="000000" w:themeColor="text1"/>
          <w:sz w:val="20"/>
          <w:szCs w:val="20"/>
        </w:rPr>
      </w:pPr>
      <w:r w:rsidRPr="00641623">
        <w:rPr>
          <w:rFonts w:ascii="Times New Roman" w:hAnsi="Times New Roman" w:cs="Times New Roman"/>
          <w:b/>
          <w:color w:val="000000" w:themeColor="text1"/>
          <w:sz w:val="20"/>
          <w:szCs w:val="20"/>
        </w:rPr>
        <w:t xml:space="preserve">Figure </w:t>
      </w:r>
      <w:r w:rsidR="000C687E">
        <w:rPr>
          <w:rFonts w:ascii="Times New Roman" w:hAnsi="Times New Roman" w:cs="Times New Roman"/>
          <w:b/>
          <w:color w:val="000000" w:themeColor="text1"/>
          <w:sz w:val="20"/>
          <w:szCs w:val="20"/>
        </w:rPr>
        <w:t>5</w:t>
      </w:r>
      <w:r w:rsidRPr="00641623">
        <w:rPr>
          <w:rFonts w:ascii="Times New Roman" w:hAnsi="Times New Roman" w:cs="Times New Roman"/>
          <w:b/>
          <w:color w:val="000000" w:themeColor="text1"/>
          <w:sz w:val="20"/>
          <w:szCs w:val="20"/>
        </w:rPr>
        <w:t>.</w:t>
      </w:r>
      <w:r w:rsidRPr="00641623">
        <w:rPr>
          <w:rFonts w:ascii="Times New Roman" w:hAnsi="Times New Roman" w:cs="Times New Roman"/>
          <w:color w:val="000000" w:themeColor="text1"/>
          <w:sz w:val="20"/>
          <w:szCs w:val="20"/>
        </w:rPr>
        <w:t xml:space="preserve"> Error performance for</w:t>
      </w:r>
      <w:r w:rsidR="00B6719F" w:rsidRPr="00641623">
        <w:rPr>
          <w:rFonts w:ascii="Times New Roman" w:hAnsi="Times New Roman" w:cs="Times New Roman"/>
          <w:color w:val="000000" w:themeColor="text1"/>
          <w:sz w:val="20"/>
          <w:szCs w:val="20"/>
        </w:rPr>
        <w:t xml:space="preserve"> the high noise GPS trajectory data recovery.</w:t>
      </w:r>
    </w:p>
    <w:p w14:paraId="016417A2" w14:textId="77777777" w:rsidR="00FC3EBC" w:rsidRDefault="0045166D" w:rsidP="00FC3EBC">
      <w:pPr>
        <w:adjustRightInd w:val="0"/>
        <w:snapToGrid w:val="0"/>
        <w:spacing w:beforeLines="50" w:before="120" w:afterLines="50" w:after="120"/>
        <w:outlineLvl w:val="1"/>
        <w:rPr>
          <w:rFonts w:ascii="Times New Roman" w:hAnsi="Times New Roman" w:cs="Times New Roman"/>
          <w:b/>
          <w:color w:val="000000" w:themeColor="text1"/>
          <w:sz w:val="20"/>
          <w:szCs w:val="20"/>
        </w:rPr>
      </w:pPr>
      <w:r w:rsidRPr="006C4F35">
        <w:rPr>
          <w:rFonts w:ascii="Times New Roman" w:hAnsi="Times New Roman" w:cs="Times New Roman"/>
          <w:b/>
          <w:color w:val="000000" w:themeColor="text1"/>
          <w:sz w:val="20"/>
          <w:szCs w:val="20"/>
        </w:rPr>
        <w:t>6</w:t>
      </w:r>
      <w:r w:rsidR="00FC3EBC" w:rsidRPr="006C4F35">
        <w:rPr>
          <w:rFonts w:ascii="Times New Roman" w:hAnsi="Times New Roman" w:cs="Times New Roman"/>
          <w:b/>
          <w:color w:val="000000" w:themeColor="text1"/>
          <w:sz w:val="20"/>
          <w:szCs w:val="20"/>
        </w:rPr>
        <w:t>.</w:t>
      </w:r>
      <w:r w:rsidR="001F062B" w:rsidRPr="006C4F35">
        <w:rPr>
          <w:rFonts w:ascii="Times New Roman" w:hAnsi="Times New Roman" w:cs="Times New Roman"/>
          <w:b/>
          <w:color w:val="000000" w:themeColor="text1"/>
          <w:sz w:val="20"/>
          <w:szCs w:val="20"/>
        </w:rPr>
        <w:t>4</w:t>
      </w:r>
      <w:r w:rsidR="00FC3EBC" w:rsidRPr="006C4F35">
        <w:rPr>
          <w:rFonts w:ascii="Times New Roman" w:hAnsi="Times New Roman" w:cs="Times New Roman"/>
          <w:b/>
          <w:color w:val="000000" w:themeColor="text1"/>
          <w:sz w:val="20"/>
          <w:szCs w:val="20"/>
        </w:rPr>
        <w:t xml:space="preserve"> </w:t>
      </w:r>
      <w:commentRangeStart w:id="212"/>
      <w:r w:rsidR="00FC3EBC" w:rsidRPr="006C4F35">
        <w:rPr>
          <w:rFonts w:ascii="Times New Roman" w:hAnsi="Times New Roman" w:cs="Times New Roman"/>
          <w:b/>
          <w:color w:val="000000" w:themeColor="text1"/>
          <w:sz w:val="20"/>
          <w:szCs w:val="20"/>
        </w:rPr>
        <w:t>Time consuming</w:t>
      </w:r>
      <w:commentRangeEnd w:id="212"/>
      <w:r w:rsidR="00D27DEC">
        <w:rPr>
          <w:rStyle w:val="af1"/>
        </w:rPr>
        <w:commentReference w:id="212"/>
      </w:r>
    </w:p>
    <w:p w14:paraId="77EB41B1" w14:textId="77777777" w:rsidR="000C2E91" w:rsidRPr="000C2E91" w:rsidRDefault="000C2E91" w:rsidP="000C2E91">
      <w:pPr>
        <w:adjustRightInd w:val="0"/>
        <w:snapToGrid w:val="0"/>
        <w:jc w:val="center"/>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Table </w:t>
      </w:r>
      <w:r>
        <w:rPr>
          <w:rFonts w:ascii="Times New Roman" w:hAnsi="Times New Roman" w:cs="Times New Roman"/>
          <w:b/>
          <w:color w:val="000000" w:themeColor="text1"/>
          <w:sz w:val="20"/>
          <w:szCs w:val="20"/>
        </w:rPr>
        <w:t>2</w:t>
      </w:r>
      <w:r w:rsidRPr="009E65BB">
        <w:rPr>
          <w:rFonts w:ascii="Times New Roman" w:hAnsi="Times New Roman" w:cs="Times New Roman"/>
          <w:b/>
          <w:color w:val="000000" w:themeColor="text1"/>
          <w:sz w:val="20"/>
          <w:szCs w:val="20"/>
        </w:rPr>
        <w:t>.</w:t>
      </w:r>
      <w:r>
        <w:rPr>
          <w:rFonts w:ascii="Times New Roman" w:hAnsi="Times New Roman" w:cs="Times New Roman"/>
          <w:color w:val="000000" w:themeColor="text1"/>
          <w:sz w:val="20"/>
          <w:szCs w:val="20"/>
        </w:rPr>
        <w:t xml:space="preserve"> Comparison of time consuming</w:t>
      </w:r>
    </w:p>
    <w:tbl>
      <w:tblPr>
        <w:tblStyle w:val="a9"/>
        <w:tblW w:w="0" w:type="auto"/>
        <w:tblLook w:val="04A0" w:firstRow="1" w:lastRow="0" w:firstColumn="1" w:lastColumn="0" w:noHBand="0" w:noVBand="1"/>
      </w:tblPr>
      <w:tblGrid>
        <w:gridCol w:w="3216"/>
        <w:gridCol w:w="2541"/>
        <w:gridCol w:w="2545"/>
      </w:tblGrid>
      <w:tr w:rsidR="003517A7" w14:paraId="79090CC2" w14:textId="77777777" w:rsidTr="00BB0687">
        <w:tc>
          <w:tcPr>
            <w:tcW w:w="3216" w:type="dxa"/>
          </w:tcPr>
          <w:p w14:paraId="17442B13" w14:textId="77777777" w:rsidR="003517A7"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color w:val="000000" w:themeColor="text1"/>
                <w:sz w:val="20"/>
                <w:szCs w:val="20"/>
              </w:rPr>
              <w:t xml:space="preserve">Compression and Recovery </w:t>
            </w:r>
            <w:r w:rsidR="003517A7" w:rsidRPr="00AE7E11">
              <w:rPr>
                <w:rFonts w:ascii="Times New Roman" w:hAnsi="Times New Roman" w:cs="Times New Roman" w:hint="eastAsia"/>
                <w:color w:val="000000" w:themeColor="text1"/>
                <w:sz w:val="20"/>
                <w:szCs w:val="20"/>
              </w:rPr>
              <w:t>Algorithm</w:t>
            </w:r>
          </w:p>
        </w:tc>
        <w:tc>
          <w:tcPr>
            <w:tcW w:w="2541" w:type="dxa"/>
          </w:tcPr>
          <w:p w14:paraId="2D353C03" w14:textId="77777777" w:rsidR="003517A7" w:rsidRPr="00AE7E11" w:rsidRDefault="003517A7"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Time cost</w:t>
            </w:r>
            <w:r w:rsidR="000C2E91">
              <w:rPr>
                <w:rFonts w:ascii="Times New Roman" w:hAnsi="Times New Roman" w:cs="Times New Roman"/>
                <w:color w:val="000000" w:themeColor="text1"/>
                <w:sz w:val="20"/>
                <w:szCs w:val="20"/>
              </w:rPr>
              <w:t xml:space="preserve"> </w:t>
            </w:r>
            <w:r w:rsidRPr="00AE7E11">
              <w:rPr>
                <w:rFonts w:ascii="Times New Roman" w:hAnsi="Times New Roman" w:cs="Times New Roman" w:hint="eastAsia"/>
                <w:color w:val="000000" w:themeColor="text1"/>
                <w:sz w:val="20"/>
                <w:szCs w:val="20"/>
              </w:rPr>
              <w:t>(</w:t>
            </w:r>
            <w:r w:rsidRPr="00EB6E02">
              <w:rPr>
                <w:rFonts w:ascii="Times New Roman" w:hAnsi="Times New Roman" w:cs="Times New Roman"/>
                <w:i/>
                <w:color w:val="000000" w:themeColor="text1"/>
                <w:sz w:val="20"/>
                <w:szCs w:val="20"/>
              </w:rPr>
              <w:t>s</w:t>
            </w:r>
            <w:r w:rsidRPr="00AE7E11">
              <w:rPr>
                <w:rFonts w:ascii="Times New Roman" w:hAnsi="Times New Roman" w:cs="Times New Roman" w:hint="eastAsia"/>
                <w:color w:val="000000" w:themeColor="text1"/>
                <w:sz w:val="20"/>
                <w:szCs w:val="20"/>
              </w:rPr>
              <w:t>)</w:t>
            </w:r>
          </w:p>
        </w:tc>
        <w:tc>
          <w:tcPr>
            <w:tcW w:w="2545" w:type="dxa"/>
          </w:tcPr>
          <w:p w14:paraId="6E4C1D33" w14:textId="77777777" w:rsidR="003517A7" w:rsidRPr="00AE7E11" w:rsidRDefault="003517A7"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 xml:space="preserve">Compression </w:t>
            </w:r>
            <w:r w:rsidR="000C2E91" w:rsidRPr="00AE7E11">
              <w:rPr>
                <w:rFonts w:ascii="Times New Roman" w:hAnsi="Times New Roman" w:cs="Times New Roman"/>
                <w:color w:val="000000" w:themeColor="text1"/>
                <w:sz w:val="20"/>
                <w:szCs w:val="20"/>
              </w:rPr>
              <w:t>rate (</w:t>
            </w:r>
            <w:r w:rsidRPr="00EB6E02">
              <w:rPr>
                <w:rFonts w:ascii="Times New Roman" w:hAnsi="Times New Roman" w:cs="Times New Roman"/>
                <w:color w:val="000000" w:themeColor="text1"/>
                <w:sz w:val="20"/>
                <w:szCs w:val="20"/>
              </w:rPr>
              <w:t>%</w:t>
            </w:r>
            <w:r w:rsidRPr="00AE7E11">
              <w:rPr>
                <w:rFonts w:ascii="Times New Roman" w:hAnsi="Times New Roman" w:cs="Times New Roman" w:hint="eastAsia"/>
                <w:color w:val="000000" w:themeColor="text1"/>
                <w:sz w:val="20"/>
                <w:szCs w:val="20"/>
              </w:rPr>
              <w:t>)</w:t>
            </w:r>
          </w:p>
        </w:tc>
      </w:tr>
      <w:tr w:rsidR="00AE7E11" w14:paraId="40FB31C1" w14:textId="77777777" w:rsidTr="00BB0687">
        <w:trPr>
          <w:trHeight w:val="59"/>
        </w:trPr>
        <w:tc>
          <w:tcPr>
            <w:tcW w:w="3216" w:type="dxa"/>
            <w:vMerge w:val="restart"/>
          </w:tcPr>
          <w:p w14:paraId="6B3B6995" w14:textId="77777777" w:rsidR="00AE7E11" w:rsidRDefault="00AE7E11" w:rsidP="00AE7E11">
            <w:pPr>
              <w:adjustRightInd w:val="0"/>
              <w:snapToGrid w:val="0"/>
              <w:spacing w:beforeLines="50" w:before="120" w:afterLines="50" w:after="120"/>
              <w:jc w:val="center"/>
              <w:outlineLvl w:val="1"/>
              <w:rPr>
                <w:rFonts w:ascii="Times New Roman" w:hAnsi="Times New Roman" w:cs="Times New Roman"/>
                <w:b/>
                <w:color w:val="000000" w:themeColor="text1"/>
                <w:sz w:val="20"/>
                <w:szCs w:val="20"/>
              </w:rPr>
            </w:pPr>
          </w:p>
          <w:p w14:paraId="614E63C0"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DP</w:t>
            </w:r>
          </w:p>
        </w:tc>
        <w:tc>
          <w:tcPr>
            <w:tcW w:w="2541" w:type="dxa"/>
          </w:tcPr>
          <w:p w14:paraId="1755A8E0" w14:textId="77777777" w:rsidR="00AE7E11" w:rsidRPr="000C2E91" w:rsidRDefault="001D4087" w:rsidP="000C2E9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0C2E91">
              <w:rPr>
                <w:rFonts w:ascii="Times New Roman" w:hAnsi="Times New Roman" w:cs="Times New Roman" w:hint="eastAsia"/>
                <w:color w:val="000000" w:themeColor="text1"/>
                <w:sz w:val="20"/>
                <w:szCs w:val="20"/>
              </w:rPr>
              <w:t>0.214</w:t>
            </w:r>
          </w:p>
        </w:tc>
        <w:tc>
          <w:tcPr>
            <w:tcW w:w="2545" w:type="dxa"/>
          </w:tcPr>
          <w:p w14:paraId="4C3C50F9"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color w:val="000000" w:themeColor="text1"/>
                <w:sz w:val="20"/>
                <w:szCs w:val="20"/>
              </w:rPr>
              <w:t>5</w:t>
            </w:r>
            <w:r w:rsidRPr="00AE7E11">
              <w:rPr>
                <w:rFonts w:ascii="Times New Roman" w:hAnsi="Times New Roman" w:cs="Times New Roman" w:hint="eastAsia"/>
                <w:color w:val="000000" w:themeColor="text1"/>
                <w:sz w:val="20"/>
                <w:szCs w:val="20"/>
              </w:rPr>
              <w:t>0</w:t>
            </w:r>
          </w:p>
        </w:tc>
      </w:tr>
      <w:tr w:rsidR="00AE7E11" w14:paraId="5DC6728C" w14:textId="77777777" w:rsidTr="00BB0687">
        <w:trPr>
          <w:trHeight w:val="59"/>
        </w:trPr>
        <w:tc>
          <w:tcPr>
            <w:tcW w:w="3216" w:type="dxa"/>
            <w:vMerge/>
          </w:tcPr>
          <w:p w14:paraId="7FB09605" w14:textId="77777777" w:rsidR="00AE7E11" w:rsidRDefault="00AE7E11" w:rsidP="00FC3EBC">
            <w:pPr>
              <w:adjustRightInd w:val="0"/>
              <w:snapToGrid w:val="0"/>
              <w:spacing w:beforeLines="50" w:before="120" w:afterLines="50" w:after="120"/>
              <w:outlineLvl w:val="1"/>
              <w:rPr>
                <w:rFonts w:ascii="Times New Roman" w:hAnsi="Times New Roman" w:cs="Times New Roman"/>
                <w:b/>
                <w:color w:val="000000" w:themeColor="text1"/>
                <w:sz w:val="20"/>
                <w:szCs w:val="20"/>
              </w:rPr>
            </w:pPr>
          </w:p>
        </w:tc>
        <w:tc>
          <w:tcPr>
            <w:tcW w:w="2541" w:type="dxa"/>
          </w:tcPr>
          <w:p w14:paraId="34784703" w14:textId="77777777" w:rsidR="00AE7E11" w:rsidRPr="000C2E91" w:rsidRDefault="001D4087" w:rsidP="000C2E9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0C2E91">
              <w:rPr>
                <w:rFonts w:ascii="Times New Roman" w:hAnsi="Times New Roman" w:cs="Times New Roman" w:hint="eastAsia"/>
                <w:color w:val="000000" w:themeColor="text1"/>
                <w:sz w:val="20"/>
                <w:szCs w:val="20"/>
              </w:rPr>
              <w:t>0.193</w:t>
            </w:r>
          </w:p>
        </w:tc>
        <w:tc>
          <w:tcPr>
            <w:tcW w:w="2545" w:type="dxa"/>
          </w:tcPr>
          <w:p w14:paraId="0549080C"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color w:val="000000" w:themeColor="text1"/>
                <w:sz w:val="20"/>
                <w:szCs w:val="20"/>
              </w:rPr>
              <w:t>6</w:t>
            </w:r>
            <w:r w:rsidRPr="00AE7E11">
              <w:rPr>
                <w:rFonts w:ascii="Times New Roman" w:hAnsi="Times New Roman" w:cs="Times New Roman" w:hint="eastAsia"/>
                <w:color w:val="000000" w:themeColor="text1"/>
                <w:sz w:val="20"/>
                <w:szCs w:val="20"/>
              </w:rPr>
              <w:t>0</w:t>
            </w:r>
          </w:p>
        </w:tc>
      </w:tr>
      <w:tr w:rsidR="00AE7E11" w14:paraId="2CAE7C2D" w14:textId="77777777" w:rsidTr="00BB0687">
        <w:trPr>
          <w:trHeight w:val="59"/>
        </w:trPr>
        <w:tc>
          <w:tcPr>
            <w:tcW w:w="3216" w:type="dxa"/>
            <w:vMerge/>
          </w:tcPr>
          <w:p w14:paraId="21255BEC" w14:textId="77777777" w:rsidR="00AE7E11" w:rsidRDefault="00AE7E11" w:rsidP="00FC3EBC">
            <w:pPr>
              <w:adjustRightInd w:val="0"/>
              <w:snapToGrid w:val="0"/>
              <w:spacing w:beforeLines="50" w:before="120" w:afterLines="50" w:after="120"/>
              <w:outlineLvl w:val="1"/>
              <w:rPr>
                <w:rFonts w:ascii="Times New Roman" w:hAnsi="Times New Roman" w:cs="Times New Roman"/>
                <w:b/>
                <w:color w:val="000000" w:themeColor="text1"/>
                <w:sz w:val="20"/>
                <w:szCs w:val="20"/>
              </w:rPr>
            </w:pPr>
          </w:p>
        </w:tc>
        <w:tc>
          <w:tcPr>
            <w:tcW w:w="2541" w:type="dxa"/>
          </w:tcPr>
          <w:p w14:paraId="31443843" w14:textId="77777777" w:rsidR="00AE7E11" w:rsidRPr="000C2E91" w:rsidRDefault="001D4087" w:rsidP="000C2E9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0C2E91">
              <w:rPr>
                <w:rFonts w:ascii="Times New Roman" w:hAnsi="Times New Roman" w:cs="Times New Roman" w:hint="eastAsia"/>
                <w:color w:val="000000" w:themeColor="text1"/>
                <w:sz w:val="20"/>
                <w:szCs w:val="20"/>
              </w:rPr>
              <w:t>0.188</w:t>
            </w:r>
          </w:p>
        </w:tc>
        <w:tc>
          <w:tcPr>
            <w:tcW w:w="2545" w:type="dxa"/>
          </w:tcPr>
          <w:p w14:paraId="212F3FC7"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color w:val="000000" w:themeColor="text1"/>
                <w:sz w:val="20"/>
                <w:szCs w:val="20"/>
              </w:rPr>
              <w:t>7</w:t>
            </w:r>
            <w:r w:rsidRPr="00AE7E11">
              <w:rPr>
                <w:rFonts w:ascii="Times New Roman" w:hAnsi="Times New Roman" w:cs="Times New Roman" w:hint="eastAsia"/>
                <w:color w:val="000000" w:themeColor="text1"/>
                <w:sz w:val="20"/>
                <w:szCs w:val="20"/>
              </w:rPr>
              <w:t>0</w:t>
            </w:r>
          </w:p>
        </w:tc>
      </w:tr>
      <w:tr w:rsidR="00AE7E11" w14:paraId="4A1F5027" w14:textId="77777777" w:rsidTr="00BB0687">
        <w:trPr>
          <w:trHeight w:val="73"/>
        </w:trPr>
        <w:tc>
          <w:tcPr>
            <w:tcW w:w="3216" w:type="dxa"/>
            <w:vMerge w:val="restart"/>
          </w:tcPr>
          <w:p w14:paraId="3CDE9DBE" w14:textId="77777777" w:rsid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p>
          <w:p w14:paraId="4356623B" w14:textId="77777777" w:rsidR="00AE7E11" w:rsidRDefault="00AE7E11" w:rsidP="00AE7E11">
            <w:pPr>
              <w:adjustRightInd w:val="0"/>
              <w:snapToGrid w:val="0"/>
              <w:spacing w:beforeLines="50" w:before="120" w:afterLines="50" w:after="120"/>
              <w:jc w:val="center"/>
              <w:outlineLvl w:val="1"/>
              <w:rPr>
                <w:rFonts w:ascii="Times New Roman" w:hAnsi="Times New Roman" w:cs="Times New Roman"/>
                <w:b/>
                <w:color w:val="000000" w:themeColor="text1"/>
                <w:sz w:val="20"/>
                <w:szCs w:val="20"/>
              </w:rPr>
            </w:pPr>
            <w:r w:rsidRPr="009E65BB">
              <w:rPr>
                <w:rFonts w:ascii="Times New Roman" w:hAnsi="Times New Roman" w:cs="Times New Roman"/>
                <w:color w:val="000000" w:themeColor="text1"/>
                <w:sz w:val="20"/>
                <w:szCs w:val="20"/>
              </w:rPr>
              <w:t>SGTCR-CS</w:t>
            </w:r>
          </w:p>
        </w:tc>
        <w:tc>
          <w:tcPr>
            <w:tcW w:w="2541" w:type="dxa"/>
          </w:tcPr>
          <w:p w14:paraId="640353F6" w14:textId="77777777" w:rsidR="00AE7E11" w:rsidRPr="001D4087" w:rsidRDefault="00614F33" w:rsidP="001D4087">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5.666</w:t>
            </w:r>
          </w:p>
        </w:tc>
        <w:tc>
          <w:tcPr>
            <w:tcW w:w="2545" w:type="dxa"/>
          </w:tcPr>
          <w:p w14:paraId="6EB8FF19"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50</w:t>
            </w:r>
          </w:p>
        </w:tc>
      </w:tr>
      <w:tr w:rsidR="00AE7E11" w14:paraId="495FA433" w14:textId="77777777" w:rsidTr="00BB0687">
        <w:trPr>
          <w:trHeight w:val="71"/>
        </w:trPr>
        <w:tc>
          <w:tcPr>
            <w:tcW w:w="3216" w:type="dxa"/>
            <w:vMerge/>
          </w:tcPr>
          <w:p w14:paraId="2E52BB91" w14:textId="77777777" w:rsidR="00AE7E11" w:rsidRPr="009E65BB" w:rsidRDefault="00AE7E11" w:rsidP="00FC3EBC">
            <w:pPr>
              <w:adjustRightInd w:val="0"/>
              <w:snapToGrid w:val="0"/>
              <w:spacing w:beforeLines="50" w:before="120" w:afterLines="50" w:after="120"/>
              <w:outlineLvl w:val="1"/>
              <w:rPr>
                <w:rFonts w:ascii="Times New Roman" w:hAnsi="Times New Roman" w:cs="Times New Roman"/>
                <w:color w:val="000000" w:themeColor="text1"/>
                <w:sz w:val="20"/>
                <w:szCs w:val="20"/>
              </w:rPr>
            </w:pPr>
          </w:p>
        </w:tc>
        <w:tc>
          <w:tcPr>
            <w:tcW w:w="2541" w:type="dxa"/>
          </w:tcPr>
          <w:p w14:paraId="36F26385" w14:textId="77777777" w:rsidR="00AE7E11" w:rsidRPr="001D4087" w:rsidRDefault="00614F33" w:rsidP="001D4087">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10.344</w:t>
            </w:r>
          </w:p>
        </w:tc>
        <w:tc>
          <w:tcPr>
            <w:tcW w:w="2545" w:type="dxa"/>
          </w:tcPr>
          <w:p w14:paraId="0BE0C7DA"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60</w:t>
            </w:r>
          </w:p>
        </w:tc>
      </w:tr>
      <w:tr w:rsidR="00AE7E11" w14:paraId="4C549E2F" w14:textId="77777777" w:rsidTr="00BB0687">
        <w:trPr>
          <w:trHeight w:val="71"/>
        </w:trPr>
        <w:tc>
          <w:tcPr>
            <w:tcW w:w="3216" w:type="dxa"/>
            <w:vMerge/>
          </w:tcPr>
          <w:p w14:paraId="752B2698" w14:textId="77777777" w:rsidR="00AE7E11" w:rsidRPr="009E65BB" w:rsidRDefault="00AE7E11" w:rsidP="00FC3EBC">
            <w:pPr>
              <w:adjustRightInd w:val="0"/>
              <w:snapToGrid w:val="0"/>
              <w:spacing w:beforeLines="50" w:before="120" w:afterLines="50" w:after="120"/>
              <w:outlineLvl w:val="1"/>
              <w:rPr>
                <w:rFonts w:ascii="Times New Roman" w:hAnsi="Times New Roman" w:cs="Times New Roman"/>
                <w:color w:val="000000" w:themeColor="text1"/>
                <w:sz w:val="20"/>
                <w:szCs w:val="20"/>
              </w:rPr>
            </w:pPr>
          </w:p>
        </w:tc>
        <w:tc>
          <w:tcPr>
            <w:tcW w:w="2541" w:type="dxa"/>
          </w:tcPr>
          <w:p w14:paraId="13748EE8" w14:textId="77777777" w:rsidR="00AE7E11" w:rsidRPr="001D4087" w:rsidRDefault="00614F33" w:rsidP="001D4087">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20.286</w:t>
            </w:r>
          </w:p>
        </w:tc>
        <w:tc>
          <w:tcPr>
            <w:tcW w:w="2545" w:type="dxa"/>
          </w:tcPr>
          <w:p w14:paraId="799B0D28" w14:textId="77777777" w:rsidR="00AE7E11" w:rsidRPr="00AE7E11" w:rsidRDefault="00AE7E11" w:rsidP="00AE7E11">
            <w:pPr>
              <w:adjustRightInd w:val="0"/>
              <w:snapToGrid w:val="0"/>
              <w:spacing w:beforeLines="50" w:before="120" w:afterLines="50" w:after="120"/>
              <w:jc w:val="center"/>
              <w:outlineLvl w:val="1"/>
              <w:rPr>
                <w:rFonts w:ascii="Times New Roman" w:hAnsi="Times New Roman" w:cs="Times New Roman"/>
                <w:color w:val="000000" w:themeColor="text1"/>
                <w:sz w:val="20"/>
                <w:szCs w:val="20"/>
              </w:rPr>
            </w:pPr>
            <w:r w:rsidRPr="00AE7E11">
              <w:rPr>
                <w:rFonts w:ascii="Times New Roman" w:hAnsi="Times New Roman" w:cs="Times New Roman" w:hint="eastAsia"/>
                <w:color w:val="000000" w:themeColor="text1"/>
                <w:sz w:val="20"/>
                <w:szCs w:val="20"/>
              </w:rPr>
              <w:t>70</w:t>
            </w:r>
          </w:p>
        </w:tc>
      </w:tr>
    </w:tbl>
    <w:p w14:paraId="65454537" w14:textId="77777777" w:rsidR="00614F33" w:rsidRDefault="00614F33" w:rsidP="00FC3EBC">
      <w:pPr>
        <w:autoSpaceDE w:val="0"/>
        <w:autoSpaceDN w:val="0"/>
        <w:adjustRightInd w:val="0"/>
        <w:snapToGrid w:val="0"/>
        <w:ind w:firstLineChars="150" w:firstLine="30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From Table 2 we can see that t</w:t>
      </w:r>
      <w:r w:rsidRPr="00614F33">
        <w:rPr>
          <w:rFonts w:ascii="Times New Roman" w:hAnsi="Times New Roman" w:cs="Times New Roman"/>
          <w:color w:val="000000" w:themeColor="text1"/>
          <w:sz w:val="20"/>
          <w:szCs w:val="20"/>
        </w:rPr>
        <w:t xml:space="preserve">he time consuming of the </w:t>
      </w:r>
      <w:r w:rsidRPr="009E65BB">
        <w:rPr>
          <w:rFonts w:ascii="Times New Roman" w:hAnsi="Times New Roman" w:cs="Times New Roman"/>
          <w:color w:val="000000" w:themeColor="text1"/>
          <w:sz w:val="20"/>
          <w:szCs w:val="20"/>
        </w:rPr>
        <w:t>SGTCR-CS</w:t>
      </w:r>
      <w:r w:rsidRPr="00614F33">
        <w:rPr>
          <w:rFonts w:ascii="Times New Roman" w:hAnsi="Times New Roman" w:cs="Times New Roman"/>
          <w:color w:val="000000" w:themeColor="text1"/>
          <w:sz w:val="20"/>
          <w:szCs w:val="20"/>
        </w:rPr>
        <w:t xml:space="preserve"> algorithm is much greater than the </w:t>
      </w:r>
      <w:r>
        <w:rPr>
          <w:rFonts w:ascii="Times New Roman" w:hAnsi="Times New Roman" w:cs="Times New Roman"/>
          <w:color w:val="000000" w:themeColor="text1"/>
          <w:sz w:val="20"/>
          <w:szCs w:val="20"/>
        </w:rPr>
        <w:t>DP</w:t>
      </w:r>
      <w:r w:rsidRPr="00614F33">
        <w:rPr>
          <w:rFonts w:ascii="Times New Roman" w:hAnsi="Times New Roman" w:cs="Times New Roman"/>
          <w:color w:val="000000" w:themeColor="text1"/>
          <w:sz w:val="20"/>
          <w:szCs w:val="20"/>
        </w:rPr>
        <w:t xml:space="preserve"> algorithm</w:t>
      </w:r>
      <w:r>
        <w:rPr>
          <w:rFonts w:ascii="Times New Roman" w:hAnsi="Times New Roman" w:cs="Times New Roman"/>
          <w:color w:val="000000" w:themeColor="text1"/>
          <w:sz w:val="20"/>
          <w:szCs w:val="20"/>
        </w:rPr>
        <w:t xml:space="preserve">. </w:t>
      </w:r>
      <w:r w:rsidRPr="00614F33">
        <w:rPr>
          <w:rFonts w:ascii="Times New Roman" w:hAnsi="Times New Roman" w:cs="Times New Roman"/>
          <w:color w:val="000000" w:themeColor="text1"/>
          <w:sz w:val="20"/>
          <w:szCs w:val="20"/>
        </w:rPr>
        <w:t xml:space="preserve">The reason for this situation is described </w:t>
      </w:r>
      <w:r>
        <w:rPr>
          <w:rFonts w:ascii="Times New Roman" w:hAnsi="Times New Roman" w:cs="Times New Roman"/>
          <w:color w:val="000000" w:themeColor="text1"/>
          <w:sz w:val="20"/>
          <w:szCs w:val="20"/>
        </w:rPr>
        <w:t xml:space="preserve">as follows. </w:t>
      </w:r>
    </w:p>
    <w:p w14:paraId="2D7D4E83" w14:textId="77777777" w:rsidR="00F37F12" w:rsidRPr="006C4F35" w:rsidRDefault="005A5E01" w:rsidP="00FC3EBC">
      <w:pPr>
        <w:autoSpaceDE w:val="0"/>
        <w:autoSpaceDN w:val="0"/>
        <w:adjustRightInd w:val="0"/>
        <w:snapToGrid w:val="0"/>
        <w:ind w:firstLineChars="150" w:firstLine="300"/>
        <w:rPr>
          <w:rFonts w:ascii="Times New Roman" w:hAnsi="Times New Roman" w:cs="Times New Roman"/>
          <w:color w:val="000000" w:themeColor="text1"/>
          <w:sz w:val="20"/>
          <w:szCs w:val="20"/>
        </w:rPr>
      </w:pPr>
      <w:r w:rsidRPr="00F37F12">
        <w:rPr>
          <w:rFonts w:ascii="Times New Roman" w:hAnsi="Times New Roman" w:cs="Times New Roman"/>
          <w:color w:val="000000" w:themeColor="text1"/>
          <w:sz w:val="20"/>
          <w:szCs w:val="20"/>
        </w:rPr>
        <w:t>Simply consider</w:t>
      </w:r>
      <w:r>
        <w:rPr>
          <w:rFonts w:ascii="Times New Roman" w:hAnsi="Times New Roman" w:cs="Times New Roman"/>
          <w:color w:val="000000" w:themeColor="text1"/>
          <w:sz w:val="20"/>
          <w:szCs w:val="20"/>
        </w:rPr>
        <w:t>ing</w:t>
      </w:r>
      <w:r w:rsidRPr="00F37F12">
        <w:rPr>
          <w:rFonts w:ascii="Times New Roman" w:hAnsi="Times New Roman" w:cs="Times New Roman"/>
          <w:color w:val="000000" w:themeColor="text1"/>
          <w:sz w:val="20"/>
          <w:szCs w:val="20"/>
        </w:rPr>
        <w:t xml:space="preserve"> the compression algorithm, the three algorithms are basically the same time consumed.</w:t>
      </w:r>
      <w:r>
        <w:rPr>
          <w:rFonts w:ascii="Times New Roman" w:hAnsi="Times New Roman" w:cs="Times New Roman"/>
          <w:color w:val="000000" w:themeColor="text1"/>
          <w:sz w:val="20"/>
          <w:szCs w:val="20"/>
        </w:rPr>
        <w:t xml:space="preserve"> </w:t>
      </w:r>
      <w:r w:rsidR="002A6980" w:rsidRPr="006C4F35">
        <w:rPr>
          <w:rFonts w:ascii="Times New Roman" w:hAnsi="Times New Roman" w:cs="Times New Roman"/>
          <w:color w:val="000000" w:themeColor="text1"/>
          <w:sz w:val="20"/>
          <w:szCs w:val="20"/>
        </w:rPr>
        <w:t xml:space="preserve">To completely restore the original GPS trajectory data, CS and SGTCR-CS algorithms need to use the greedy algorithm for iterative calculations and the complexity of the algorithms are high. However, the DP algorithm only uses the linear interpolation method to insert the position points directly at the relevant position of the line segment, </w:t>
      </w:r>
      <w:r w:rsidR="00725B3B" w:rsidRPr="006C4F35">
        <w:rPr>
          <w:rFonts w:ascii="Times New Roman" w:hAnsi="Times New Roman" w:cs="Times New Roman"/>
          <w:color w:val="000000" w:themeColor="text1"/>
          <w:sz w:val="20"/>
          <w:szCs w:val="20"/>
        </w:rPr>
        <w:t>and it is fast. But DP algorithm does not take into account the integrity of the recovered GPS trajectory data which resulting in that the recovered trajectory is quite different from the original trajectory.</w:t>
      </w:r>
    </w:p>
    <w:p w14:paraId="3B39B0E9" w14:textId="77777777" w:rsidR="00CA6B33" w:rsidRPr="009E65BB" w:rsidRDefault="0045166D" w:rsidP="00232D89">
      <w:pPr>
        <w:adjustRightInd w:val="0"/>
        <w:snapToGrid w:val="0"/>
        <w:spacing w:beforeLines="50" w:before="120" w:afterLines="50" w:after="120"/>
        <w:outlineLvl w:val="0"/>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7</w:t>
      </w:r>
      <w:r w:rsidR="00544138" w:rsidRPr="009E65BB">
        <w:rPr>
          <w:rFonts w:ascii="Times New Roman" w:hAnsi="Times New Roman" w:cs="Times New Roman"/>
          <w:b/>
          <w:color w:val="000000" w:themeColor="text1"/>
          <w:sz w:val="20"/>
          <w:szCs w:val="20"/>
        </w:rPr>
        <w:t>.</w:t>
      </w:r>
      <w:r w:rsidR="005228B7" w:rsidRPr="009E65BB">
        <w:rPr>
          <w:rFonts w:ascii="Times New Roman" w:hAnsi="Times New Roman" w:cs="Times New Roman"/>
          <w:b/>
          <w:color w:val="000000" w:themeColor="text1"/>
          <w:sz w:val="20"/>
          <w:szCs w:val="20"/>
        </w:rPr>
        <w:t xml:space="preserve"> </w:t>
      </w:r>
      <w:r w:rsidR="00544138" w:rsidRPr="009E65BB">
        <w:rPr>
          <w:rFonts w:ascii="Times New Roman" w:hAnsi="Times New Roman" w:cs="Times New Roman"/>
          <w:b/>
          <w:color w:val="000000" w:themeColor="text1"/>
          <w:sz w:val="20"/>
          <w:szCs w:val="20"/>
        </w:rPr>
        <w:t>Conclusions</w:t>
      </w:r>
    </w:p>
    <w:p w14:paraId="2F44B2C3" w14:textId="3E40665A" w:rsidR="00180433" w:rsidRDefault="009D665B" w:rsidP="00A91DF0">
      <w:pPr>
        <w:autoSpaceDE w:val="0"/>
        <w:autoSpaceDN w:val="0"/>
        <w:adjustRightInd w:val="0"/>
        <w:snapToGrid w:val="0"/>
        <w:ind w:firstLineChars="150" w:firstLine="300"/>
        <w:rPr>
          <w:rFonts w:ascii="Times New Roman" w:hAnsi="Times New Roman" w:cs="Times New Roman"/>
          <w:color w:val="000000" w:themeColor="text1"/>
          <w:sz w:val="20"/>
          <w:szCs w:val="20"/>
        </w:rPr>
      </w:pPr>
      <w:r w:rsidRPr="009E65BB">
        <w:rPr>
          <w:rFonts w:ascii="Times New Roman" w:hAnsi="Times New Roman" w:cs="Times New Roman"/>
          <w:color w:val="000000" w:themeColor="text1"/>
          <w:sz w:val="20"/>
          <w:szCs w:val="20"/>
        </w:rPr>
        <w:t>In this paper,</w:t>
      </w:r>
      <w:r w:rsidR="00BD5EAA" w:rsidRPr="009E65BB">
        <w:rPr>
          <w:rFonts w:ascii="Times New Roman" w:hAnsi="Times New Roman" w:cs="Times New Roman"/>
          <w:color w:val="000000" w:themeColor="text1"/>
          <w:sz w:val="20"/>
          <w:szCs w:val="20"/>
        </w:rPr>
        <w:t xml:space="preserve"> we </w:t>
      </w:r>
      <w:r w:rsidR="00444F14" w:rsidRPr="009E65BB">
        <w:rPr>
          <w:rFonts w:ascii="Times New Roman" w:hAnsi="Times New Roman" w:cs="Times New Roman"/>
          <w:color w:val="000000" w:themeColor="text1"/>
          <w:sz w:val="20"/>
          <w:szCs w:val="20"/>
        </w:rPr>
        <w:t>analyze and design an adap</w:t>
      </w:r>
      <w:r w:rsidR="007114B8" w:rsidRPr="009E65BB">
        <w:rPr>
          <w:rFonts w:ascii="Times New Roman" w:hAnsi="Times New Roman" w:cs="Times New Roman"/>
          <w:color w:val="000000" w:themeColor="text1"/>
          <w:sz w:val="20"/>
          <w:szCs w:val="20"/>
        </w:rPr>
        <w:t xml:space="preserve">tive trajectory compression and </w:t>
      </w:r>
      <w:r w:rsidR="00444F14" w:rsidRPr="009E65BB">
        <w:rPr>
          <w:rFonts w:ascii="Times New Roman" w:hAnsi="Times New Roman" w:cs="Times New Roman"/>
          <w:color w:val="000000" w:themeColor="text1"/>
          <w:sz w:val="20"/>
          <w:szCs w:val="20"/>
        </w:rPr>
        <w:t>recovery method algorithm</w:t>
      </w:r>
      <w:r w:rsidR="00976F8B" w:rsidRPr="009E65BB">
        <w:rPr>
          <w:rFonts w:ascii="Times New Roman" w:hAnsi="Times New Roman" w:cs="Times New Roman"/>
          <w:color w:val="000000" w:themeColor="text1"/>
          <w:sz w:val="20"/>
          <w:szCs w:val="20"/>
        </w:rPr>
        <w:t xml:space="preserve"> for </w:t>
      </w:r>
      <w:r w:rsidR="00CD3DE7" w:rsidRPr="009E65BB">
        <w:rPr>
          <w:rFonts w:ascii="Times New Roman" w:hAnsi="Times New Roman" w:cs="Times New Roman"/>
          <w:color w:val="000000" w:themeColor="text1"/>
          <w:sz w:val="20"/>
          <w:szCs w:val="20"/>
        </w:rPr>
        <w:t xml:space="preserve">noisy </w:t>
      </w:r>
      <w:r w:rsidR="00976F8B" w:rsidRPr="009E65BB">
        <w:rPr>
          <w:rFonts w:ascii="Times New Roman" w:hAnsi="Times New Roman" w:cs="Times New Roman"/>
          <w:color w:val="000000" w:themeColor="text1"/>
          <w:sz w:val="20"/>
          <w:szCs w:val="20"/>
        </w:rPr>
        <w:t>GPS</w:t>
      </w:r>
      <w:r w:rsidR="00CD3DE7" w:rsidRPr="009E65BB">
        <w:rPr>
          <w:rFonts w:ascii="Times New Roman" w:hAnsi="Times New Roman" w:cs="Times New Roman"/>
          <w:color w:val="000000" w:themeColor="text1"/>
          <w:sz w:val="20"/>
          <w:szCs w:val="20"/>
        </w:rPr>
        <w:t xml:space="preserve"> trajectory which </w:t>
      </w:r>
      <w:ins w:id="213" w:author="zmj" w:date="2017-09-08T09:47:00Z">
        <w:r w:rsidR="0030019B">
          <w:rPr>
            <w:rFonts w:ascii="Times New Roman" w:hAnsi="Times New Roman" w:cs="Times New Roman"/>
            <w:color w:val="000000" w:themeColor="text1"/>
            <w:sz w:val="20"/>
            <w:szCs w:val="20"/>
          </w:rPr>
          <w:t xml:space="preserve">is </w:t>
        </w:r>
      </w:ins>
      <w:r w:rsidR="00CD3DE7" w:rsidRPr="009E65BB">
        <w:rPr>
          <w:rFonts w:ascii="Times New Roman" w:hAnsi="Times New Roman" w:cs="Times New Roman"/>
          <w:color w:val="000000" w:themeColor="text1"/>
          <w:sz w:val="20"/>
          <w:szCs w:val="20"/>
        </w:rPr>
        <w:t>based on compressed sensing.</w:t>
      </w:r>
      <w:r w:rsidR="00415126" w:rsidRPr="009E65BB">
        <w:rPr>
          <w:rFonts w:ascii="Times New Roman" w:hAnsi="Times New Roman" w:cs="Times New Roman"/>
          <w:color w:val="000000" w:themeColor="text1"/>
          <w:sz w:val="20"/>
          <w:szCs w:val="20"/>
        </w:rPr>
        <w:t xml:space="preserve"> Moreover, the algorithm utilizes the </w:t>
      </w:r>
      <w:r w:rsidR="002E550C">
        <w:rPr>
          <w:rFonts w:ascii="Times New Roman" w:hAnsi="Times New Roman" w:cs="Times New Roman"/>
          <w:color w:val="000000" w:themeColor="text1"/>
          <w:sz w:val="20"/>
          <w:szCs w:val="20"/>
        </w:rPr>
        <w:t>noise reduction model</w:t>
      </w:r>
      <w:r w:rsidR="00415126" w:rsidRPr="009E65BB">
        <w:rPr>
          <w:rFonts w:ascii="Times New Roman" w:hAnsi="Times New Roman" w:cs="Times New Roman"/>
          <w:color w:val="000000" w:themeColor="text1"/>
          <w:sz w:val="20"/>
          <w:szCs w:val="20"/>
        </w:rPr>
        <w:t xml:space="preserve"> to filter out the high noise in the GPS trajectory</w:t>
      </w:r>
      <w:r w:rsidR="00282835" w:rsidRPr="009E65BB">
        <w:rPr>
          <w:rFonts w:ascii="Times New Roman" w:hAnsi="Times New Roman" w:cs="Times New Roman"/>
          <w:color w:val="000000" w:themeColor="text1"/>
          <w:sz w:val="20"/>
          <w:szCs w:val="20"/>
        </w:rPr>
        <w:t xml:space="preserve"> to enhance the system performance</w:t>
      </w:r>
      <w:r w:rsidR="00415126" w:rsidRPr="009E65BB">
        <w:rPr>
          <w:rFonts w:ascii="Times New Roman" w:hAnsi="Times New Roman" w:cs="Times New Roman"/>
          <w:color w:val="000000" w:themeColor="text1"/>
          <w:sz w:val="20"/>
          <w:szCs w:val="20"/>
        </w:rPr>
        <w:t>.</w:t>
      </w:r>
      <w:r w:rsidR="00282835" w:rsidRPr="009E65BB">
        <w:rPr>
          <w:rFonts w:ascii="Times New Roman" w:hAnsi="Times New Roman" w:cs="Times New Roman"/>
          <w:color w:val="000000" w:themeColor="text1"/>
          <w:sz w:val="20"/>
          <w:szCs w:val="20"/>
        </w:rPr>
        <w:t xml:space="preserve"> </w:t>
      </w:r>
      <w:r w:rsidR="00F51FB3" w:rsidRPr="009E65BB">
        <w:rPr>
          <w:rFonts w:ascii="Times New Roman" w:hAnsi="Times New Roman" w:cs="Times New Roman"/>
          <w:color w:val="000000" w:themeColor="text1"/>
          <w:sz w:val="20"/>
          <w:szCs w:val="20"/>
        </w:rPr>
        <w:t xml:space="preserve">Extensive simulations show that </w:t>
      </w:r>
      <w:r w:rsidR="00005AED" w:rsidRPr="009E65BB">
        <w:rPr>
          <w:rFonts w:ascii="Times New Roman" w:hAnsi="Times New Roman" w:cs="Times New Roman"/>
          <w:color w:val="000000" w:themeColor="text1"/>
          <w:sz w:val="20"/>
          <w:szCs w:val="20"/>
        </w:rPr>
        <w:t xml:space="preserve">the </w:t>
      </w:r>
      <w:r w:rsidR="002E550C" w:rsidRPr="009E65BB">
        <w:rPr>
          <w:rFonts w:ascii="Times New Roman" w:hAnsi="Times New Roman" w:cs="Times New Roman"/>
          <w:color w:val="000000" w:themeColor="text1"/>
          <w:sz w:val="20"/>
          <w:szCs w:val="20"/>
        </w:rPr>
        <w:t>SGTCR-CS</w:t>
      </w:r>
      <w:r w:rsidR="002E550C" w:rsidRPr="00614F33">
        <w:rPr>
          <w:rFonts w:ascii="Times New Roman" w:hAnsi="Times New Roman" w:cs="Times New Roman"/>
          <w:color w:val="000000" w:themeColor="text1"/>
          <w:sz w:val="20"/>
          <w:szCs w:val="20"/>
        </w:rPr>
        <w:t xml:space="preserve"> algorithm</w:t>
      </w:r>
      <w:r w:rsidR="00005AED" w:rsidRPr="009E65BB">
        <w:rPr>
          <w:rFonts w:ascii="Times New Roman" w:hAnsi="Times New Roman" w:cs="Times New Roman"/>
          <w:color w:val="000000" w:themeColor="text1"/>
          <w:sz w:val="20"/>
          <w:szCs w:val="20"/>
        </w:rPr>
        <w:t xml:space="preserve"> proposed in this paper </w:t>
      </w:r>
      <w:r w:rsidR="00005AED" w:rsidRPr="0030019B">
        <w:rPr>
          <w:rFonts w:ascii="Times New Roman" w:hAnsi="Times New Roman" w:cs="Times New Roman"/>
          <w:color w:val="00B050"/>
          <w:sz w:val="20"/>
          <w:szCs w:val="20"/>
          <w:rPrChange w:id="214" w:author="zmj" w:date="2017-09-08T09:47:00Z">
            <w:rPr>
              <w:rFonts w:ascii="Times New Roman" w:hAnsi="Times New Roman" w:cs="Times New Roman"/>
              <w:color w:val="000000" w:themeColor="text1"/>
              <w:sz w:val="20"/>
              <w:szCs w:val="20"/>
            </w:rPr>
          </w:rPrChange>
        </w:rPr>
        <w:t>get</w:t>
      </w:r>
      <w:ins w:id="215" w:author="zmj" w:date="2017-09-08T09:47:00Z">
        <w:r w:rsidR="0030019B">
          <w:rPr>
            <w:rFonts w:ascii="Times New Roman" w:hAnsi="Times New Roman" w:cs="Times New Roman"/>
            <w:color w:val="000000" w:themeColor="text1"/>
            <w:sz w:val="20"/>
            <w:szCs w:val="20"/>
          </w:rPr>
          <w:t xml:space="preserve"> achieves</w:t>
        </w:r>
      </w:ins>
      <w:r w:rsidR="00005AED" w:rsidRPr="009E65BB">
        <w:rPr>
          <w:rFonts w:ascii="Times New Roman" w:hAnsi="Times New Roman" w:cs="Times New Roman"/>
          <w:color w:val="000000" w:themeColor="text1"/>
          <w:sz w:val="20"/>
          <w:szCs w:val="20"/>
        </w:rPr>
        <w:t xml:space="preserve"> a good noise filtering and can not only achieve a fairly high compression rate but also acquire a high recovery accuracy.</w:t>
      </w:r>
    </w:p>
    <w:p w14:paraId="798AADB1" w14:textId="77777777" w:rsidR="00A91DF0" w:rsidRPr="009E65BB" w:rsidRDefault="00A91DF0" w:rsidP="00A91DF0">
      <w:pPr>
        <w:autoSpaceDE w:val="0"/>
        <w:autoSpaceDN w:val="0"/>
        <w:adjustRightInd w:val="0"/>
        <w:snapToGrid w:val="0"/>
        <w:ind w:firstLineChars="150" w:firstLine="300"/>
        <w:rPr>
          <w:rFonts w:ascii="Times New Roman" w:hAnsi="Times New Roman" w:cs="Times New Roman"/>
          <w:color w:val="000000" w:themeColor="text1"/>
          <w:sz w:val="20"/>
          <w:szCs w:val="20"/>
        </w:rPr>
      </w:pPr>
    </w:p>
    <w:p w14:paraId="58364ABF" w14:textId="77777777" w:rsidR="00180433" w:rsidRPr="009E65BB" w:rsidRDefault="00180433" w:rsidP="009A4DB0">
      <w:pPr>
        <w:autoSpaceDE w:val="0"/>
        <w:autoSpaceDN w:val="0"/>
        <w:adjustRightInd w:val="0"/>
        <w:snapToGrid w:val="0"/>
        <w:rPr>
          <w:rFonts w:ascii="Times New Roman" w:hAnsi="Times New Roman" w:cs="Times New Roman"/>
          <w:color w:val="000000" w:themeColor="text1"/>
          <w:sz w:val="20"/>
          <w:szCs w:val="20"/>
        </w:rPr>
      </w:pPr>
      <w:r w:rsidRPr="009E65BB">
        <w:rPr>
          <w:rFonts w:ascii="Times New Roman" w:hAnsi="Times New Roman" w:cs="Times New Roman"/>
          <w:b/>
          <w:color w:val="000000" w:themeColor="text1"/>
          <w:sz w:val="20"/>
          <w:szCs w:val="20"/>
        </w:rPr>
        <w:t xml:space="preserve">Acknowledgements: </w:t>
      </w:r>
      <w:r w:rsidRPr="009E65BB">
        <w:rPr>
          <w:rFonts w:ascii="Times New Roman" w:hAnsi="Times New Roman" w:cs="Times New Roman"/>
          <w:color w:val="000000" w:themeColor="text1"/>
          <w:sz w:val="20"/>
          <w:szCs w:val="20"/>
        </w:rPr>
        <w:t>This work was supported by the Fundamental Research Funds for the Central Universities, China (with grant of 2015XKMS085).</w:t>
      </w:r>
    </w:p>
    <w:p w14:paraId="35DE6D82" w14:textId="77777777" w:rsidR="001A62D0" w:rsidRDefault="006A04E6" w:rsidP="00A91DF0">
      <w:pPr>
        <w:autoSpaceDE w:val="0"/>
        <w:autoSpaceDN w:val="0"/>
        <w:adjustRightInd w:val="0"/>
        <w:snapToGrid w:val="0"/>
        <w:spacing w:beforeLines="50" w:before="120" w:afterLines="50" w:after="120"/>
        <w:rPr>
          <w:rFonts w:ascii="Times New Roman" w:hAnsi="Times New Roman" w:cs="Times New Roman"/>
          <w:b/>
          <w:color w:val="000000" w:themeColor="text1"/>
          <w:sz w:val="20"/>
          <w:szCs w:val="20"/>
        </w:rPr>
      </w:pPr>
      <w:r w:rsidRPr="009E65BB">
        <w:rPr>
          <w:rFonts w:ascii="Times New Roman" w:hAnsi="Times New Roman" w:cs="Times New Roman"/>
          <w:b/>
          <w:color w:val="000000" w:themeColor="text1"/>
          <w:sz w:val="20"/>
          <w:szCs w:val="20"/>
        </w:rPr>
        <w:t>Reference</w:t>
      </w:r>
      <w:r w:rsidR="00422755" w:rsidRPr="009E65BB">
        <w:rPr>
          <w:rFonts w:ascii="Times New Roman" w:hAnsi="Times New Roman" w:cs="Times New Roman"/>
          <w:b/>
          <w:color w:val="000000" w:themeColor="text1"/>
          <w:sz w:val="20"/>
          <w:szCs w:val="20"/>
        </w:rPr>
        <w:t>s</w:t>
      </w:r>
    </w:p>
    <w:p w14:paraId="311BF230" w14:textId="77777777" w:rsidR="00475486" w:rsidRDefault="00A66C04" w:rsidP="00475486">
      <w:pPr>
        <w:autoSpaceDE w:val="0"/>
        <w:autoSpaceDN w:val="0"/>
        <w:adjustRightInd w:val="0"/>
        <w:snapToGrid w:val="0"/>
        <w:rPr>
          <w:rFonts w:ascii="Times New Roman" w:hAnsi="Times New Roman" w:cs="Times New Roman"/>
          <w:color w:val="000000" w:themeColor="text1"/>
          <w:sz w:val="20"/>
          <w:szCs w:val="20"/>
        </w:rPr>
      </w:pPr>
      <w:r w:rsidRPr="00A66C04">
        <w:rPr>
          <w:rFonts w:ascii="Times New Roman" w:hAnsi="Times New Roman" w:cs="Times New Roman"/>
          <w:color w:val="000000" w:themeColor="text1"/>
          <w:sz w:val="20"/>
          <w:szCs w:val="20"/>
        </w:rPr>
        <w:t>[1] Minjie Chen, Mantao Xu, Pasi Franti. Compression of GPS trajectories. In: Proceedings of the 2012 Data Compression Conference (DCC 2012), April 10-12, 20</w:t>
      </w:r>
      <w:r w:rsidR="00475486">
        <w:rPr>
          <w:rFonts w:ascii="Times New Roman" w:hAnsi="Times New Roman" w:cs="Times New Roman"/>
          <w:color w:val="000000" w:themeColor="text1"/>
          <w:sz w:val="20"/>
          <w:szCs w:val="20"/>
        </w:rPr>
        <w:t>12, Snowbird, Utah, USA, 62-71.</w:t>
      </w:r>
    </w:p>
    <w:p w14:paraId="1826ECBD" w14:textId="77777777" w:rsidR="001C61E2" w:rsidRPr="001C61E2" w:rsidRDefault="001C61E2" w:rsidP="00475486">
      <w:pPr>
        <w:autoSpaceDE w:val="0"/>
        <w:autoSpaceDN w:val="0"/>
        <w:adjustRightInd w:val="0"/>
        <w:snapToGrid w:val="0"/>
        <w:rPr>
          <w:rFonts w:ascii="Times New Roman" w:hAnsi="Times New Roman" w:cs="Times New Roman"/>
          <w:color w:val="000000" w:themeColor="text1"/>
          <w:sz w:val="20"/>
          <w:szCs w:val="20"/>
        </w:rPr>
      </w:pPr>
      <w:r w:rsidRPr="001C61E2">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2</w:t>
      </w:r>
      <w:r w:rsidRPr="001C61E2">
        <w:rPr>
          <w:rFonts w:ascii="Times New Roman" w:hAnsi="Times New Roman" w:cs="Times New Roman"/>
          <w:color w:val="000000" w:themeColor="text1"/>
          <w:sz w:val="20"/>
          <w:szCs w:val="20"/>
        </w:rPr>
        <w:t>] E. J. Candes, J. Romberg and T. Tao, "Robust uncertainty principles: exact signal reconstruction from highly incomplete frequency information," IEEE. T. INFORM. THEORY. vol. 52, pp. 489–502, 2006.</w:t>
      </w:r>
    </w:p>
    <w:p w14:paraId="2854C536" w14:textId="77777777" w:rsidR="001C61E2" w:rsidRPr="001C61E2" w:rsidRDefault="001C61E2" w:rsidP="001C61E2">
      <w:pPr>
        <w:adjustRightInd w:val="0"/>
        <w:snapToGrid w:val="0"/>
        <w:rPr>
          <w:rFonts w:ascii="Times New Roman" w:hAnsi="Times New Roman" w:cs="Times New Roman"/>
          <w:color w:val="000000" w:themeColor="text1"/>
          <w:sz w:val="20"/>
          <w:szCs w:val="20"/>
        </w:rPr>
      </w:pPr>
      <w:r w:rsidRPr="001C61E2">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3</w:t>
      </w:r>
      <w:r w:rsidRPr="001C61E2">
        <w:rPr>
          <w:rFonts w:ascii="Times New Roman" w:hAnsi="Times New Roman" w:cs="Times New Roman"/>
          <w:color w:val="000000" w:themeColor="text1"/>
          <w:sz w:val="20"/>
          <w:szCs w:val="20"/>
        </w:rPr>
        <w:t>] E. J. Candes and T. Tao, "Near-optimal signal recovery from random projections and universal encoding strategies," IEEE. T. INFORM. THEORY. vol. 52, pp. 5406–5425, 2006.</w:t>
      </w:r>
    </w:p>
    <w:p w14:paraId="571E6515" w14:textId="77777777" w:rsidR="001C61E2" w:rsidRPr="001C61E2" w:rsidRDefault="001C61E2" w:rsidP="001C61E2">
      <w:pPr>
        <w:adjustRightInd w:val="0"/>
        <w:snapToGrid w:val="0"/>
        <w:rPr>
          <w:rFonts w:ascii="Times New Roman" w:hAnsi="Times New Roman" w:cs="Times New Roman"/>
          <w:color w:val="000000" w:themeColor="text1"/>
          <w:sz w:val="20"/>
          <w:szCs w:val="20"/>
        </w:rPr>
      </w:pPr>
      <w:r w:rsidRPr="001C61E2">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4</w:t>
      </w:r>
      <w:r w:rsidRPr="001C61E2">
        <w:rPr>
          <w:rFonts w:ascii="Times New Roman" w:hAnsi="Times New Roman" w:cs="Times New Roman"/>
          <w:color w:val="000000" w:themeColor="text1"/>
          <w:sz w:val="20"/>
          <w:szCs w:val="20"/>
        </w:rPr>
        <w:t>] D. L. Donoho, "Compressing Sensing." IEEE. T. INFORM. THEORY. vol. 52, pp. 1289–1306, 2006.</w:t>
      </w:r>
    </w:p>
    <w:p w14:paraId="4418C6DF"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5</w:t>
      </w:r>
      <w:r w:rsidRPr="00B8431F">
        <w:rPr>
          <w:rFonts w:ascii="Times New Roman" w:hAnsi="Times New Roman" w:cs="Times New Roman"/>
          <w:color w:val="000000" w:themeColor="text1"/>
          <w:sz w:val="20"/>
          <w:szCs w:val="20"/>
        </w:rPr>
        <w:t>] F. B</w:t>
      </w:r>
      <w:r>
        <w:rPr>
          <w:rFonts w:ascii="Times New Roman" w:hAnsi="Times New Roman" w:cs="Times New Roman"/>
          <w:color w:val="000000" w:themeColor="text1"/>
          <w:sz w:val="20"/>
          <w:szCs w:val="20"/>
        </w:rPr>
        <w:t>in, X. Xinyan, and S. Guozhen, “</w:t>
      </w:r>
      <w:r w:rsidRPr="00B8431F">
        <w:rPr>
          <w:rFonts w:ascii="Times New Roman" w:hAnsi="Times New Roman" w:cs="Times New Roman"/>
          <w:color w:val="000000" w:themeColor="text1"/>
          <w:sz w:val="20"/>
          <w:szCs w:val="20"/>
        </w:rPr>
        <w:t>An e</w:t>
      </w:r>
      <w:r>
        <w:rPr>
          <w:rFonts w:ascii="Times New Roman" w:hAnsi="Times New Roman" w:cs="Times New Roman"/>
          <w:color w:val="000000" w:themeColor="text1"/>
          <w:sz w:val="20"/>
          <w:szCs w:val="20"/>
        </w:rPr>
        <w:t xml:space="preserve">fficient mean filter algorithm,” </w:t>
      </w:r>
      <w:r w:rsidRPr="00B8431F">
        <w:rPr>
          <w:rFonts w:ascii="Times New Roman" w:hAnsi="Times New Roman" w:cs="Times New Roman"/>
          <w:color w:val="000000" w:themeColor="text1"/>
          <w:sz w:val="20"/>
          <w:szCs w:val="20"/>
        </w:rPr>
        <w:t>in Complex Medical Engineering (CME), 2011 IEEE/ICME International Conference on, May 2011, pp. 466–470.</w:t>
      </w:r>
    </w:p>
    <w:p w14:paraId="0592369A"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6</w:t>
      </w:r>
      <w:r w:rsidRPr="00B8431F">
        <w:rPr>
          <w:rFonts w:ascii="Times New Roman" w:hAnsi="Times New Roman" w:cs="Times New Roman"/>
          <w:color w:val="000000" w:themeColor="text1"/>
          <w:sz w:val="20"/>
          <w:szCs w:val="20"/>
        </w:rPr>
        <w:t>] T. Huang, G. Yang, and G. Tang, “A fast two-dimensional median filtering algorithm,” Acoustics, Speech and Signal Processing, IEEE Transactions on, vol. 27, no. 1, pp. 13–18, Feb 1979.</w:t>
      </w:r>
    </w:p>
    <w:p w14:paraId="55456066"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7</w:t>
      </w:r>
      <w:r w:rsidRPr="00B8431F">
        <w:rPr>
          <w:rFonts w:ascii="Times New Roman" w:hAnsi="Times New Roman" w:cs="Times New Roman"/>
          <w:color w:val="000000" w:themeColor="text1"/>
          <w:sz w:val="20"/>
          <w:szCs w:val="20"/>
        </w:rPr>
        <w:t>] R. E. Kalman, “A new approach to linear filtering and prediction problems,” J. Basic Eng, vol. 82, no. 1, pp. 35–45, Mar. 1960.</w:t>
      </w:r>
    </w:p>
    <w:p w14:paraId="61901A92"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w:t>
      </w:r>
      <w:r w:rsidR="00475486">
        <w:rPr>
          <w:rFonts w:ascii="Times New Roman" w:hAnsi="Times New Roman" w:cs="Times New Roman"/>
          <w:color w:val="000000" w:themeColor="text1"/>
          <w:sz w:val="20"/>
          <w:szCs w:val="20"/>
        </w:rPr>
        <w:t>8</w:t>
      </w:r>
      <w:r w:rsidRPr="00B8431F">
        <w:rPr>
          <w:rFonts w:ascii="Times New Roman" w:hAnsi="Times New Roman" w:cs="Times New Roman"/>
          <w:color w:val="000000" w:themeColor="text1"/>
          <w:sz w:val="20"/>
          <w:szCs w:val="20"/>
        </w:rPr>
        <w:t>] Doucet, A., Freitas, N., Gordon, N.: An Introduction to Sequential Monte Carlo Methods. In:</w:t>
      </w:r>
    </w:p>
    <w:p w14:paraId="705833FE" w14:textId="77777777" w:rsidR="00B8431F" w:rsidRPr="00B8431F" w:rsidRDefault="00B8431F" w:rsidP="00B8431F">
      <w:pPr>
        <w:adjustRightInd w:val="0"/>
        <w:snapToGrid w:val="0"/>
        <w:rPr>
          <w:rFonts w:ascii="Times New Roman" w:hAnsi="Times New Roman" w:cs="Times New Roman"/>
          <w:color w:val="000000" w:themeColor="text1"/>
          <w:sz w:val="20"/>
          <w:szCs w:val="20"/>
        </w:rPr>
      </w:pPr>
      <w:r w:rsidRPr="00B8431F">
        <w:rPr>
          <w:rFonts w:ascii="Times New Roman" w:hAnsi="Times New Roman" w:cs="Times New Roman"/>
          <w:color w:val="000000" w:themeColor="text1"/>
          <w:sz w:val="20"/>
          <w:szCs w:val="20"/>
        </w:rPr>
        <w:t>Sequential Monte Carlo Methods in Practice., pp. 3–13. Springer: New York (2001)</w:t>
      </w:r>
    </w:p>
    <w:p w14:paraId="02CF9921" w14:textId="77777777" w:rsidR="00470CBE" w:rsidRPr="00470CBE" w:rsidRDefault="00470CBE" w:rsidP="00470CBE">
      <w:pPr>
        <w:adjustRightInd w:val="0"/>
        <w:snapToGrid w:val="0"/>
        <w:rPr>
          <w:rFonts w:ascii="Times New Roman" w:hAnsi="Times New Roman" w:cs="Times New Roman"/>
          <w:color w:val="000000" w:themeColor="text1"/>
          <w:sz w:val="20"/>
          <w:szCs w:val="20"/>
        </w:rPr>
      </w:pPr>
      <w:r w:rsidRPr="00470CBE">
        <w:rPr>
          <w:rFonts w:ascii="Times New Roman" w:hAnsi="Times New Roman" w:cs="Times New Roman"/>
          <w:color w:val="000000" w:themeColor="text1"/>
          <w:sz w:val="20"/>
          <w:szCs w:val="20"/>
        </w:rPr>
        <w:t>[</w:t>
      </w:r>
      <w:r w:rsidR="00615D62">
        <w:rPr>
          <w:rFonts w:ascii="Times New Roman" w:hAnsi="Times New Roman" w:cs="Times New Roman"/>
          <w:color w:val="000000" w:themeColor="text1"/>
          <w:sz w:val="20"/>
          <w:szCs w:val="20"/>
        </w:rPr>
        <w:t>9</w:t>
      </w:r>
      <w:r w:rsidRPr="00470CBE">
        <w:rPr>
          <w:rFonts w:ascii="Times New Roman" w:hAnsi="Times New Roman" w:cs="Times New Roman"/>
          <w:color w:val="000000" w:themeColor="text1"/>
          <w:sz w:val="20"/>
          <w:szCs w:val="20"/>
        </w:rPr>
        <w:t>] Douglas H David, Peucker K Thomas. Algorithms for the reduction of the number of points required to represent a digitized line or its caricature. Cartographica: The International Journal for Geographic Information and Geovisualization, 1973, 10(2): 112-122.</w:t>
      </w:r>
    </w:p>
    <w:p w14:paraId="71323238" w14:textId="77777777" w:rsidR="00615D62" w:rsidRPr="00615D62" w:rsidRDefault="00615D62" w:rsidP="00615D62">
      <w:pPr>
        <w:adjustRightInd w:val="0"/>
        <w:snapToGrid w:val="0"/>
        <w:rPr>
          <w:rFonts w:ascii="Times New Roman" w:hAnsi="Times New Roman" w:cs="Times New Roman"/>
          <w:color w:val="000000" w:themeColor="text1"/>
          <w:sz w:val="20"/>
          <w:szCs w:val="20"/>
        </w:rPr>
      </w:pPr>
      <w:r w:rsidRPr="00615D62">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w:t>
      </w:r>
      <w:r w:rsidRPr="00615D62">
        <w:rPr>
          <w:rFonts w:ascii="Times New Roman" w:hAnsi="Times New Roman" w:cs="Times New Roman"/>
          <w:color w:val="000000" w:themeColor="text1"/>
          <w:sz w:val="20"/>
          <w:szCs w:val="20"/>
        </w:rPr>
        <w:t>] Xiaoying Liu. Trajectory data compression via spatial-temporal properties. Master Degree Thesis, Hong Kong University of Science and Technology, 2014, Hong Kong, China.</w:t>
      </w:r>
    </w:p>
    <w:p w14:paraId="2DBD8722" w14:textId="77777777" w:rsidR="00615D62" w:rsidRPr="00615D62" w:rsidRDefault="00615D62" w:rsidP="00615D62">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[11</w:t>
      </w:r>
      <w:r w:rsidRPr="00615D62">
        <w:rPr>
          <w:rFonts w:ascii="Times New Roman" w:hAnsi="Times New Roman" w:cs="Times New Roman"/>
          <w:color w:val="000000" w:themeColor="text1"/>
          <w:sz w:val="20"/>
          <w:szCs w:val="20"/>
        </w:rPr>
        <w:t>] Jianjun Liu, Kun Zhao, Philipp Sommer, et al. Bounded quadrant system: error-bounded trajectory compression on the go. In: Proceedings of the 31th IEEE International Conference on Data Engineering (ICDE 2015), March 31-April 4, 2015, Seoul, Korea, 987-998.</w:t>
      </w:r>
    </w:p>
    <w:p w14:paraId="5AF5E669"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12</w:t>
      </w:r>
      <w:r w:rsidRPr="001F4E5B">
        <w:rPr>
          <w:rFonts w:ascii="Times New Roman" w:hAnsi="Times New Roman" w:cs="Times New Roman"/>
          <w:color w:val="000000" w:themeColor="text1"/>
          <w:sz w:val="20"/>
          <w:szCs w:val="20"/>
        </w:rPr>
        <w:t xml:space="preserve">] Guangwen Liu, Masayuki Iwai, Kaoru Sezaki. An online method for trajectory simplification under uncertainty of gps. </w:t>
      </w:r>
      <w:r w:rsidRPr="001F4E5B">
        <w:rPr>
          <w:rFonts w:ascii="Times New Roman" w:hAnsi="Times New Roman" w:cs="Times New Roman"/>
          <w:color w:val="000000" w:themeColor="text1"/>
          <w:sz w:val="20"/>
          <w:szCs w:val="20"/>
          <w:lang w:val="fr-FR"/>
        </w:rPr>
        <w:t>IPSJ Transactions on Databases, 2013, 6(3): 40-49</w:t>
      </w:r>
      <w:r w:rsidRPr="001F4E5B">
        <w:rPr>
          <w:rFonts w:ascii="Times New Roman" w:hAnsi="Times New Roman" w:cs="Times New Roman"/>
          <w:color w:val="000000" w:themeColor="text1"/>
          <w:sz w:val="20"/>
          <w:szCs w:val="20"/>
        </w:rPr>
        <w:t>.</w:t>
      </w:r>
    </w:p>
    <w:p w14:paraId="269539CA"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13</w:t>
      </w:r>
      <w:r w:rsidRPr="001F4E5B">
        <w:rPr>
          <w:rFonts w:ascii="Times New Roman" w:hAnsi="Times New Roman" w:cs="Times New Roman"/>
          <w:color w:val="000000" w:themeColor="text1"/>
          <w:sz w:val="20"/>
          <w:szCs w:val="20"/>
        </w:rPr>
        <w:t>] Wei Pan, Chunlong Yao, Xu Li, Lan Shen. An online compression algorithm for positioning data acquisition. Informatica, 2014, 38(4):339-346.</w:t>
      </w:r>
    </w:p>
    <w:p w14:paraId="45D6C696"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14</w:t>
      </w:r>
      <w:r w:rsidRPr="001F4E5B">
        <w:rPr>
          <w:rFonts w:ascii="Times New Roman" w:hAnsi="Times New Roman" w:cs="Times New Roman"/>
          <w:color w:val="000000" w:themeColor="text1"/>
          <w:sz w:val="20"/>
          <w:szCs w:val="20"/>
        </w:rPr>
        <w:t>] Goce Trajcevski, Hu Cao, Peter Scheuermann, et al. On-line data reduction and the quality of history in moving objects databases. In: Proceedings of the 5th ACM international workshop on Data Engineering for Wireless and Mobile Access (MobiDE 2006). June 25, 2006, Chicago, Illinois, USA, 19-26.</w:t>
      </w:r>
    </w:p>
    <w:p w14:paraId="5B8D37EA"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rPr>
        <w:t xml:space="preserve">5] </w:t>
      </w:r>
      <w:r w:rsidRPr="001F4E5B">
        <w:rPr>
          <w:rFonts w:ascii="Times New Roman" w:hAnsi="Times New Roman" w:cs="Times New Roman"/>
          <w:color w:val="000000" w:themeColor="text1"/>
          <w:sz w:val="20"/>
          <w:szCs w:val="20"/>
        </w:rPr>
        <w:t>Falko Schmid, Kai-Florian Richter, Patrick Laube. Semantic trajectory compression. In: Proceedings of the 11the International Symposium on Spatial and Temporal Databases (SSTD 2009). July 8-10, 2009, Aalborg, Denmark, 411-416.</w:t>
      </w:r>
    </w:p>
    <w:p w14:paraId="53A6FA87"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rPr>
        <w:t>6</w:t>
      </w:r>
      <w:r w:rsidRPr="001F4E5B">
        <w:rPr>
          <w:rFonts w:ascii="Times New Roman" w:hAnsi="Times New Roman" w:cs="Times New Roman"/>
          <w:color w:val="000000" w:themeColor="text1"/>
          <w:sz w:val="20"/>
          <w:szCs w:val="20"/>
        </w:rPr>
        <w:t>] Richter K F, Schmid F, Laube P. Semantic trajectory compression: Representing urban movement in a nutshell. Journal of Spatial Information Science, 2015 (4): 3-30.</w:t>
      </w:r>
    </w:p>
    <w:p w14:paraId="47E5E3CF"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17</w:t>
      </w:r>
      <w:r w:rsidRPr="001F4E5B">
        <w:rPr>
          <w:rFonts w:ascii="Times New Roman" w:hAnsi="Times New Roman" w:cs="Times New Roman"/>
          <w:color w:val="000000" w:themeColor="text1"/>
          <w:sz w:val="20"/>
          <w:szCs w:val="20"/>
        </w:rPr>
        <w:t xml:space="preserve">] Shenzhu Feng, Jian Xu Ming, Xu Ning Zheng, et al. EHSTC: an enhanced method for semantic trajectory compression. In: Proceedings of the 4th ACM SIGSPATIAL International Workshop on </w:t>
      </w:r>
      <w:r w:rsidRPr="001F4E5B">
        <w:rPr>
          <w:rFonts w:ascii="Times New Roman" w:hAnsi="Times New Roman" w:cs="Times New Roman"/>
          <w:color w:val="000000" w:themeColor="text1"/>
          <w:sz w:val="20"/>
          <w:szCs w:val="20"/>
        </w:rPr>
        <w:lastRenderedPageBreak/>
        <w:t>GeoStreaming (IWGS 2013). November 5, 2013, Orlando, Florida, USA, 43-49.</w:t>
      </w:r>
    </w:p>
    <w:p w14:paraId="59616313" w14:textId="77777777" w:rsidR="001F4E5B" w:rsidRP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18</w:t>
      </w:r>
      <w:r w:rsidRPr="001F4E5B">
        <w:rPr>
          <w:rFonts w:ascii="Times New Roman" w:hAnsi="Times New Roman" w:cs="Times New Roman"/>
          <w:color w:val="000000" w:themeColor="text1"/>
          <w:sz w:val="20"/>
          <w:szCs w:val="20"/>
        </w:rPr>
        <w:t>] Jonathan Muckell, Jeong-Hyon Hwang, Vikram Patil, et al. SQUISH: an online approach for GPS trajectory compression. In: Proceedings of the 2nd International Conference on Computing for Geospatial Research &amp; Applications (COM. Geo 2011). Article number: 13, 1-8.</w:t>
      </w:r>
    </w:p>
    <w:p w14:paraId="0822B8CE" w14:textId="77777777" w:rsidR="001F4E5B" w:rsidRDefault="001F4E5B" w:rsidP="001F4E5B">
      <w:pPr>
        <w:adjustRightInd w:val="0"/>
        <w:snapToGrid w:val="0"/>
        <w:rPr>
          <w:rFonts w:ascii="Times New Roman" w:hAnsi="Times New Roman" w:cs="Times New Roman"/>
          <w:color w:val="000000" w:themeColor="text1"/>
          <w:sz w:val="20"/>
          <w:szCs w:val="20"/>
        </w:rPr>
      </w:pPr>
      <w:r w:rsidRPr="001F4E5B">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19</w:t>
      </w:r>
      <w:r w:rsidRPr="001F4E5B">
        <w:rPr>
          <w:rFonts w:ascii="Times New Roman" w:hAnsi="Times New Roman" w:cs="Times New Roman"/>
          <w:color w:val="000000" w:themeColor="text1"/>
          <w:sz w:val="20"/>
          <w:szCs w:val="20"/>
        </w:rPr>
        <w:t>] Jonathan Muckell, Paul W, Olsen Jr., Jeong-Hyon Hwang, et al. Compression of trajectory data: a comprehensive evaluation and new approach. GeoInformatica, 2014, 18(3): 435-460.</w:t>
      </w:r>
    </w:p>
    <w:p w14:paraId="371875B4" w14:textId="77777777" w:rsidR="00E40A55" w:rsidRPr="00E40A55" w:rsidRDefault="00E40A55" w:rsidP="001F4E5B">
      <w:pPr>
        <w:adjustRightInd w:val="0"/>
        <w:snapToGrid w:val="0"/>
        <w:rPr>
          <w:rFonts w:ascii="Times New Roman" w:hAnsi="Times New Roman" w:cs="Times New Roman"/>
          <w:color w:val="000000" w:themeColor="text1"/>
          <w:sz w:val="20"/>
          <w:szCs w:val="20"/>
        </w:rPr>
      </w:pPr>
      <w:r w:rsidRPr="00E40A55">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E40A55">
        <w:rPr>
          <w:rFonts w:ascii="Times New Roman" w:hAnsi="Times New Roman" w:cs="Times New Roman"/>
          <w:color w:val="000000" w:themeColor="text1"/>
          <w:sz w:val="20"/>
          <w:szCs w:val="20"/>
        </w:rPr>
        <w:t>] Cheng Long, Raymond Chi-Wing Wong, H. V. Jagadish. Direction-preserving trajectory simplification. Proceedings of the VLDB Endowment, 2013, 6(10): 949-960.</w:t>
      </w:r>
    </w:p>
    <w:p w14:paraId="40683D14" w14:textId="77777777" w:rsidR="00E40A55" w:rsidRPr="00E40A55" w:rsidRDefault="00E40A55" w:rsidP="00E40A55">
      <w:pPr>
        <w:adjustRightInd w:val="0"/>
        <w:snapToGrid w:val="0"/>
        <w:rPr>
          <w:rFonts w:ascii="Times New Roman" w:hAnsi="Times New Roman" w:cs="Times New Roman"/>
          <w:color w:val="000000" w:themeColor="text1"/>
          <w:sz w:val="20"/>
          <w:szCs w:val="20"/>
        </w:rPr>
      </w:pPr>
      <w:r w:rsidRPr="00E40A55">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21</w:t>
      </w:r>
      <w:r w:rsidRPr="00E40A55">
        <w:rPr>
          <w:rFonts w:ascii="Times New Roman" w:hAnsi="Times New Roman" w:cs="Times New Roman"/>
          <w:color w:val="000000" w:themeColor="text1"/>
          <w:sz w:val="20"/>
          <w:szCs w:val="20"/>
        </w:rPr>
        <w:t>] Birnbaum J, Meng H C, Hwang J H, et al. Similarity-based compression of GPS trajectory data. In: Proceedings of the 4nd International Conference on Computing for Geospatial Research &amp; Applications (COM. Geo 2013), July 22-24, 2013, San Jose, CA, USA, 92-95.</w:t>
      </w:r>
    </w:p>
    <w:p w14:paraId="79FBF510" w14:textId="77777777" w:rsidR="00E40A55" w:rsidRPr="00E40A55" w:rsidRDefault="00E40A55" w:rsidP="00E40A55">
      <w:pPr>
        <w:adjustRightInd w:val="0"/>
        <w:snapToGrid w:val="0"/>
        <w:rPr>
          <w:rFonts w:ascii="Times New Roman" w:hAnsi="Times New Roman" w:cs="Times New Roman"/>
          <w:color w:val="000000" w:themeColor="text1"/>
          <w:sz w:val="20"/>
          <w:szCs w:val="20"/>
        </w:rPr>
      </w:pPr>
      <w:r w:rsidRPr="00E40A55">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rPr>
        <w:t>2</w:t>
      </w:r>
      <w:r w:rsidRPr="00E40A55">
        <w:rPr>
          <w:rFonts w:ascii="Times New Roman" w:hAnsi="Times New Roman" w:cs="Times New Roman"/>
          <w:color w:val="000000" w:themeColor="text1"/>
          <w:sz w:val="20"/>
          <w:szCs w:val="20"/>
        </w:rPr>
        <w:t>] Nirvana Meratnia, Rolf A. de By. Spatiotemporal compression techniques for moving point objects. In: Proceedings of the 9th International Conference on Extending Database Technology (EDBT 2004), March 14-18, 2004, Crete, Greece, 765-782.</w:t>
      </w:r>
    </w:p>
    <w:p w14:paraId="51F56DFB" w14:textId="77777777" w:rsidR="00E40A55" w:rsidRPr="00E40A55" w:rsidRDefault="00E40A55" w:rsidP="00E40A55">
      <w:pPr>
        <w:adjustRightInd w:val="0"/>
        <w:snapToGrid w:val="0"/>
        <w:rPr>
          <w:rFonts w:ascii="Times New Roman" w:hAnsi="Times New Roman" w:cs="Times New Roman"/>
          <w:color w:val="000000" w:themeColor="text1"/>
          <w:sz w:val="20"/>
          <w:szCs w:val="20"/>
        </w:rPr>
      </w:pPr>
      <w:r w:rsidRPr="00E40A55">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23] </w:t>
      </w:r>
      <w:r w:rsidRPr="00E40A55">
        <w:rPr>
          <w:rFonts w:ascii="Times New Roman" w:hAnsi="Times New Roman" w:cs="Times New Roman"/>
          <w:color w:val="000000" w:themeColor="text1"/>
          <w:sz w:val="20"/>
          <w:szCs w:val="20"/>
        </w:rPr>
        <w:t>Michalis Potamias, Kostas Patroumpas, Timos Sellis. Sampling trajectory streams with spatiotemporal criteria. In: Proceedings of the 18th International Conference on Scientific and Statistical Database Management (SSDBM 2006). July 3-5, 2006, Vienna, Austria, 275-284.</w:t>
      </w:r>
    </w:p>
    <w:p w14:paraId="4F892A19" w14:textId="77777777" w:rsidR="00BF415E" w:rsidRPr="00BF415E" w:rsidRDefault="00BF415E" w:rsidP="00BF415E">
      <w:pPr>
        <w:adjustRightInd w:val="0"/>
        <w:snapToGrid w:val="0"/>
        <w:rPr>
          <w:rFonts w:ascii="Times New Roman" w:hAnsi="Times New Roman" w:cs="Times New Roman"/>
          <w:color w:val="000000" w:themeColor="text1"/>
          <w:sz w:val="20"/>
          <w:szCs w:val="20"/>
        </w:rPr>
      </w:pPr>
      <w:r w:rsidRPr="00BF415E">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24</w:t>
      </w:r>
      <w:r w:rsidRPr="00BF415E">
        <w:rPr>
          <w:rFonts w:ascii="Times New Roman" w:hAnsi="Times New Roman" w:cs="Times New Roman"/>
          <w:color w:val="000000" w:themeColor="text1"/>
          <w:sz w:val="20"/>
          <w:szCs w:val="20"/>
        </w:rPr>
        <w:t>] Jianjun Liu, Kun Zhao, Philipp Sommer, et al. Bounded quadrant system: error-bounded trajectory compression on the go. In: Proceedings of the 31th IEEE International Conference on Data Engineering (ICDE 2015), March 31-April 4, 2015, Seoul, Korea, 987-998.</w:t>
      </w:r>
    </w:p>
    <w:p w14:paraId="5C20DAD8" w14:textId="77777777" w:rsidR="00BF415E" w:rsidRPr="00BF415E" w:rsidRDefault="00BF415E" w:rsidP="00BF415E">
      <w:pPr>
        <w:adjustRightInd w:val="0"/>
        <w:snapToGrid w:val="0"/>
        <w:rPr>
          <w:rFonts w:ascii="Times New Roman" w:hAnsi="Times New Roman" w:cs="Times New Roman"/>
          <w:color w:val="000000" w:themeColor="text1"/>
          <w:sz w:val="20"/>
          <w:szCs w:val="20"/>
        </w:rPr>
      </w:pPr>
      <w:r w:rsidRPr="00BF415E">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rPr>
        <w:t>5</w:t>
      </w:r>
      <w:r w:rsidRPr="00BF415E">
        <w:rPr>
          <w:rFonts w:ascii="Times New Roman" w:hAnsi="Times New Roman" w:cs="Times New Roman"/>
          <w:color w:val="000000" w:themeColor="text1"/>
          <w:sz w:val="20"/>
          <w:szCs w:val="20"/>
        </w:rPr>
        <w:t>] D. Donoho, “Compressed sensing,” IEEE Trans. Inf. Theory, vol. 52, no. 4, pp. 1289–1306, Apr. 2006.</w:t>
      </w:r>
    </w:p>
    <w:p w14:paraId="73788188" w14:textId="77777777" w:rsidR="00BF415E" w:rsidRPr="00BF415E" w:rsidRDefault="00BF415E" w:rsidP="00BF415E">
      <w:pPr>
        <w:adjustRightInd w:val="0"/>
        <w:snapToGrid w:val="0"/>
        <w:rPr>
          <w:rFonts w:ascii="Times New Roman" w:hAnsi="Times New Roman" w:cs="Times New Roman"/>
          <w:color w:val="000000" w:themeColor="text1"/>
          <w:sz w:val="20"/>
          <w:szCs w:val="20"/>
        </w:rPr>
      </w:pPr>
      <w:r w:rsidRPr="00BF415E">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rPr>
        <w:t>6</w:t>
      </w:r>
      <w:r w:rsidRPr="00BF415E">
        <w:rPr>
          <w:rFonts w:ascii="Times New Roman" w:hAnsi="Times New Roman" w:cs="Times New Roman"/>
          <w:color w:val="000000" w:themeColor="text1"/>
          <w:sz w:val="20"/>
          <w:szCs w:val="20"/>
        </w:rPr>
        <w:t>] J. Haupt, W. Bajwa, M. Rabbat, and R. Nowak, “Compressed sensing for networked data,” IEEE Signal Process. Mag., vol. 25, no. 2, pp. 92–101, Mar. 2008.</w:t>
      </w:r>
    </w:p>
    <w:p w14:paraId="710E4247" w14:textId="77777777" w:rsidR="00614506" w:rsidRPr="00614506" w:rsidRDefault="00614506" w:rsidP="00614506">
      <w:pPr>
        <w:adjustRightInd w:val="0"/>
        <w:snapToGrid w:val="0"/>
        <w:rPr>
          <w:rFonts w:ascii="Times New Roman" w:hAnsi="Times New Roman" w:cs="Times New Roman"/>
          <w:color w:val="000000" w:themeColor="text1"/>
          <w:sz w:val="20"/>
          <w:szCs w:val="20"/>
        </w:rPr>
      </w:pPr>
      <w:r w:rsidRPr="00614506">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rPr>
        <w:t>7</w:t>
      </w:r>
      <w:r w:rsidRPr="00614506">
        <w:rPr>
          <w:rFonts w:ascii="Times New Roman" w:hAnsi="Times New Roman" w:cs="Times New Roman"/>
          <w:color w:val="000000" w:themeColor="text1"/>
          <w:sz w:val="20"/>
          <w:szCs w:val="20"/>
        </w:rPr>
        <w:t>] E. Cand′es and T. Tao, “Decoding by linear programming,” IEEE Trans. Inf. Theory, vol. 51, no. 12, pp. 4203–4215, Dec. 2005.</w:t>
      </w:r>
    </w:p>
    <w:p w14:paraId="4B119202" w14:textId="77777777" w:rsidR="00BA5B38" w:rsidRPr="00BA5B38" w:rsidRDefault="00BA5B38" w:rsidP="00BA5B38">
      <w:pPr>
        <w:adjustRightInd w:val="0"/>
        <w:snapToGrid w:val="0"/>
        <w:rPr>
          <w:rFonts w:ascii="Times New Roman" w:hAnsi="Times New Roman" w:cs="Times New Roman"/>
          <w:color w:val="000000" w:themeColor="text1"/>
          <w:sz w:val="20"/>
          <w:szCs w:val="20"/>
        </w:rPr>
      </w:pPr>
      <w:r w:rsidRPr="00BA5B38">
        <w:rPr>
          <w:rFonts w:ascii="Times New Roman" w:hAnsi="Times New Roman" w:cs="Times New Roman"/>
          <w:color w:val="000000" w:themeColor="text1"/>
          <w:sz w:val="20"/>
          <w:szCs w:val="20"/>
        </w:rPr>
        <w:t>[28] S Mallat, Z Zhang. Matchingpursuit with time-frequency dictionaries[J]. IEEE Transactions on SignalProcessing, 1993, 41(12): 3397-3415.</w:t>
      </w:r>
    </w:p>
    <w:p w14:paraId="7C1B2613" w14:textId="77777777" w:rsidR="00BA5B38" w:rsidRPr="00BA5B38" w:rsidRDefault="00BA5B38" w:rsidP="00BA5B38">
      <w:pPr>
        <w:adjustRightInd w:val="0"/>
        <w:snapToGrid w:val="0"/>
        <w:rPr>
          <w:rFonts w:ascii="Times New Roman" w:hAnsi="Times New Roman" w:cs="Times New Roman"/>
          <w:color w:val="000000" w:themeColor="text1"/>
          <w:sz w:val="20"/>
          <w:szCs w:val="20"/>
        </w:rPr>
      </w:pPr>
      <w:r w:rsidRPr="00BA5B38">
        <w:rPr>
          <w:rFonts w:ascii="Times New Roman" w:hAnsi="Times New Roman" w:cs="Times New Roman"/>
          <w:color w:val="000000" w:themeColor="text1"/>
          <w:sz w:val="20"/>
          <w:szCs w:val="20"/>
        </w:rPr>
        <w:t>[29] Joel A. Tropp and Anna C. Gilbert. Signal Recovery From Random Measurements Via Orthogonal Matching Pursuit[J]. IEEETransactions on Information Theory, VOL. 53, NO. 12, DECEMBER 2007.</w:t>
      </w:r>
    </w:p>
    <w:p w14:paraId="38908E74" w14:textId="77777777" w:rsidR="00BA5B38" w:rsidRPr="00BA5B38" w:rsidRDefault="00BA5B38" w:rsidP="00BA5B38">
      <w:pPr>
        <w:adjustRightInd w:val="0"/>
        <w:snapToGrid w:val="0"/>
        <w:rPr>
          <w:rFonts w:ascii="Times New Roman" w:hAnsi="Times New Roman" w:cs="Times New Roman"/>
          <w:color w:val="000000" w:themeColor="text1"/>
          <w:sz w:val="20"/>
          <w:szCs w:val="20"/>
        </w:rPr>
      </w:pPr>
      <w:r w:rsidRPr="00BA5B38">
        <w:rPr>
          <w:rFonts w:ascii="Times New Roman" w:hAnsi="Times New Roman" w:cs="Times New Roman"/>
          <w:color w:val="000000" w:themeColor="text1"/>
          <w:sz w:val="20"/>
          <w:szCs w:val="20"/>
        </w:rPr>
        <w:t>[30] Chen S S, Donoho D L,Saunders M A.</w:t>
      </w:r>
      <w:hyperlink r:id="rId119" w:tgtFrame="_blank" w:history="1">
        <w:r w:rsidRPr="00BA5B38">
          <w:rPr>
            <w:rStyle w:val="aa"/>
            <w:rFonts w:ascii="Times New Roman" w:hAnsi="Times New Roman" w:cs="Times New Roman"/>
            <w:color w:val="000000" w:themeColor="text1"/>
            <w:sz w:val="20"/>
            <w:szCs w:val="20"/>
          </w:rPr>
          <w:t>Atomic decomposition by basis pursuit</w:t>
        </w:r>
      </w:hyperlink>
      <w:r w:rsidRPr="00BA5B38">
        <w:rPr>
          <w:rFonts w:ascii="Times New Roman" w:hAnsi="Times New Roman" w:cs="Times New Roman"/>
          <w:color w:val="000000" w:themeColor="text1"/>
          <w:sz w:val="20"/>
          <w:szCs w:val="20"/>
        </w:rPr>
        <w:t xml:space="preserve">[J]. SIAM review, 2001, 43(1): 129-159. </w:t>
      </w:r>
    </w:p>
    <w:p w14:paraId="1CB5D32E" w14:textId="77777777" w:rsidR="00E40A55" w:rsidRDefault="00540C19" w:rsidP="001F4E5B">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[31] </w:t>
      </w:r>
      <w:r w:rsidRPr="00540C19">
        <w:rPr>
          <w:rFonts w:ascii="Times New Roman" w:hAnsi="Times New Roman" w:cs="Times New Roman"/>
          <w:color w:val="000000" w:themeColor="text1"/>
          <w:sz w:val="20"/>
          <w:szCs w:val="20"/>
        </w:rPr>
        <w:t>Rosen J B. The Gradient Projection Method for Nonlinear Programming. Part II. Nonlinear Constraints[J]. Journal of the Society for Industrial &amp; Applied Mathematics, 1961, 9(4):514-532.</w:t>
      </w:r>
    </w:p>
    <w:p w14:paraId="067359CA" w14:textId="77777777" w:rsidR="0014745A" w:rsidRDefault="00540C19" w:rsidP="001F4E5B">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[32] </w:t>
      </w:r>
      <w:r w:rsidR="0014745A" w:rsidRPr="0014745A">
        <w:rPr>
          <w:rFonts w:ascii="Times New Roman" w:hAnsi="Times New Roman" w:cs="Times New Roman"/>
          <w:color w:val="000000" w:themeColor="text1"/>
          <w:sz w:val="20"/>
          <w:szCs w:val="20"/>
        </w:rPr>
        <w:t>Malgouyres F, Zeng T. A Predual Proximal Point Algorithm Solving a Non Negative Basis Pursuit Denoising Model[J]. International Journal of Computer Vision, 2009, 83(3):294-311.</w:t>
      </w:r>
    </w:p>
    <w:p w14:paraId="12485834" w14:textId="77777777" w:rsidR="0014745A" w:rsidRDefault="0014745A" w:rsidP="001F4E5B">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[33] </w:t>
      </w:r>
      <w:r w:rsidRPr="0014745A">
        <w:rPr>
          <w:rFonts w:ascii="Times New Roman" w:hAnsi="Times New Roman" w:cs="Times New Roman"/>
          <w:color w:val="000000" w:themeColor="text1"/>
          <w:sz w:val="20"/>
          <w:szCs w:val="20"/>
        </w:rPr>
        <w:t>Alfons A, Croux C, Gelper S. Robust groupwise least angle regression[J]. Computational Statistics &amp; Data Analysis, 2016, 93(C):421-435.</w:t>
      </w:r>
    </w:p>
    <w:p w14:paraId="7C6C70BE" w14:textId="77777777" w:rsidR="0014745A" w:rsidRPr="00BA5B38" w:rsidRDefault="0014745A" w:rsidP="001F4E5B">
      <w:pPr>
        <w:adjustRightInd w:val="0"/>
        <w:snapToGrid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[34] </w:t>
      </w:r>
      <w:r w:rsidRPr="0014745A">
        <w:rPr>
          <w:rFonts w:ascii="Times New Roman" w:hAnsi="Times New Roman" w:cs="Times New Roman"/>
          <w:color w:val="000000" w:themeColor="text1"/>
          <w:sz w:val="20"/>
          <w:szCs w:val="20"/>
        </w:rPr>
        <w:t>Zhang Y, Deng F, Chen Z, et al. UTM-CM: A Practical Control Mechanism Solution for UTM System[J]. 2010, 1:86-90.</w:t>
      </w:r>
    </w:p>
    <w:p w14:paraId="672E2F85" w14:textId="77777777" w:rsidR="001A62D0" w:rsidRPr="001C61E2" w:rsidRDefault="001A62D0" w:rsidP="00A91DF0">
      <w:pPr>
        <w:autoSpaceDE w:val="0"/>
        <w:autoSpaceDN w:val="0"/>
        <w:adjustRightInd w:val="0"/>
        <w:snapToGrid w:val="0"/>
        <w:spacing w:beforeLines="50" w:before="120" w:afterLines="50" w:after="120"/>
        <w:rPr>
          <w:rFonts w:ascii="Times New Roman" w:hAnsi="Times New Roman" w:cs="Times New Roman"/>
          <w:b/>
          <w:color w:val="FF0000"/>
          <w:sz w:val="20"/>
          <w:szCs w:val="20"/>
        </w:rPr>
      </w:pPr>
    </w:p>
    <w:sectPr w:rsidR="001A62D0" w:rsidRPr="001C61E2" w:rsidSect="009A4DB0">
      <w:pgSz w:w="11906" w:h="16838" w:code="9"/>
      <w:pgMar w:top="1440" w:right="1797" w:bottom="1440" w:left="1797"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mj" w:date="2017-08-31T16:09:00Z" w:initials="z">
    <w:p w14:paraId="106CE4E5" w14:textId="77777777" w:rsidR="00C83ECE" w:rsidRDefault="00C83ECE">
      <w:pPr>
        <w:pStyle w:val="af2"/>
      </w:pPr>
      <w:r>
        <w:rPr>
          <w:rStyle w:val="af1"/>
        </w:rPr>
        <w:annotationRef/>
      </w:r>
      <w:r>
        <w:rPr>
          <w:rFonts w:ascii="微软雅黑" w:eastAsia="微软雅黑" w:hAnsi="微软雅黑" w:hint="eastAsia"/>
          <w:color w:val="333333"/>
          <w:sz w:val="27"/>
          <w:szCs w:val="27"/>
          <w:shd w:val="clear" w:color="auto" w:fill="F2F2F2"/>
        </w:rPr>
        <w:t>据我所知，基于稀疏恢复框架(压缩感知或矩阵完成)的GPS信号的恢复工作有很多工作，但这篇文章似乎并没有显示出它的新颖性或与其他工作的关系。因此，你需要明确你的作品和之前的作品之间的联系，并对你作品的新颖性添加一些解释。</w:t>
      </w:r>
    </w:p>
  </w:comment>
  <w:comment w:id="174" w:author="zmj" w:date="2017-08-31T15:55:00Z" w:initials="z">
    <w:p w14:paraId="3C95D7B2" w14:textId="77777777" w:rsidR="00C83ECE" w:rsidRDefault="00C83ECE">
      <w:pPr>
        <w:pStyle w:val="af2"/>
      </w:pPr>
      <w:r>
        <w:rPr>
          <w:rStyle w:val="af1"/>
        </w:rPr>
        <w:annotationRef/>
      </w:r>
      <w:r>
        <w:rPr>
          <w:rFonts w:hint="eastAsia"/>
        </w:rPr>
        <w:t>问题</w:t>
      </w:r>
      <w:r>
        <w:rPr>
          <w:rFonts w:hint="eastAsia"/>
        </w:rPr>
        <w:t xml:space="preserve">1  </w:t>
      </w:r>
      <w:r>
        <w:rPr>
          <w:rFonts w:hint="eastAsia"/>
        </w:rPr>
        <w:t>对</w:t>
      </w:r>
      <w:r>
        <w:rPr>
          <w:rFonts w:hint="eastAsia"/>
        </w:rPr>
        <w:t>L0</w:t>
      </w:r>
      <w:r>
        <w:rPr>
          <w:rFonts w:hint="eastAsia"/>
        </w:rPr>
        <w:t>与</w:t>
      </w:r>
      <w:r>
        <w:rPr>
          <w:rFonts w:hint="eastAsia"/>
        </w:rPr>
        <w:t>L1</w:t>
      </w:r>
      <w:r>
        <w:rPr>
          <w:rFonts w:hint="eastAsia"/>
        </w:rPr>
        <w:t>范式做详细的阐述</w:t>
      </w:r>
    </w:p>
  </w:comment>
  <w:comment w:id="206" w:author="zmj" w:date="2017-08-31T16:00:00Z" w:initials="z">
    <w:p w14:paraId="5B808B79" w14:textId="77777777" w:rsidR="00C83ECE" w:rsidRDefault="00C83ECE">
      <w:pPr>
        <w:pStyle w:val="af2"/>
      </w:pPr>
      <w:r>
        <w:rPr>
          <w:rStyle w:val="af1"/>
        </w:rPr>
        <w:annotationRef/>
      </w:r>
      <w:r>
        <w:rPr>
          <w:rFonts w:hint="eastAsia"/>
        </w:rPr>
        <w:t>问题</w:t>
      </w:r>
      <w:r>
        <w:rPr>
          <w:rFonts w:hint="eastAsia"/>
        </w:rPr>
        <w:t xml:space="preserve">2 </w:t>
      </w:r>
      <w:r>
        <w:rPr>
          <w:rFonts w:hint="eastAsia"/>
        </w:rPr>
        <w:t>数据集本身有噪声，</w:t>
      </w:r>
      <w:r>
        <w:rPr>
          <w:rFonts w:ascii="微软雅黑" w:eastAsia="微软雅黑" w:hAnsi="微软雅黑" w:hint="eastAsia"/>
          <w:color w:val="333333"/>
          <w:sz w:val="27"/>
          <w:szCs w:val="27"/>
          <w:shd w:val="clear" w:color="auto" w:fill="F2F2F2"/>
        </w:rPr>
        <w:t>如果用合成的或经过消毒的数据进行对照试验，效果会更好</w:t>
      </w:r>
    </w:p>
  </w:comment>
  <w:comment w:id="207" w:author="zmj" w:date="2017-08-31T16:03:00Z" w:initials="z">
    <w:p w14:paraId="6D73898E" w14:textId="77777777" w:rsidR="00C83ECE" w:rsidRDefault="00C83ECE">
      <w:pPr>
        <w:pStyle w:val="af2"/>
      </w:pPr>
      <w:r>
        <w:rPr>
          <w:rStyle w:val="af1"/>
        </w:rPr>
        <w:annotationRef/>
      </w:r>
      <w:r>
        <w:rPr>
          <w:rFonts w:ascii="微软雅黑" w:eastAsia="微软雅黑" w:hAnsi="微软雅黑" w:hint="eastAsia"/>
          <w:color w:val="333333"/>
          <w:sz w:val="27"/>
          <w:szCs w:val="27"/>
          <w:shd w:val="clear" w:color="auto" w:fill="F2F2F2"/>
        </w:rPr>
        <w:t>它说，高斯噪声被添加到数据中。不管错误有多简单，请考虑编写一个显式错误模型。即使是一个显示加性i.i.d的方程式，高斯误差项也应阐明其设置</w:t>
      </w:r>
    </w:p>
  </w:comment>
  <w:comment w:id="209" w:author="zmj" w:date="2017-08-31T16:04:00Z" w:initials="z">
    <w:p w14:paraId="0470FC4F" w14:textId="77777777" w:rsidR="00C83ECE" w:rsidRPr="00C37587" w:rsidRDefault="00C83ECE" w:rsidP="00C37587">
      <w:pPr>
        <w:pStyle w:val="HTML"/>
        <w:rPr>
          <w:color w:val="000000"/>
          <w:sz w:val="21"/>
          <w:szCs w:val="21"/>
        </w:rPr>
      </w:pPr>
      <w:r>
        <w:rPr>
          <w:rStyle w:val="af1"/>
        </w:rPr>
        <w:annotationRef/>
      </w:r>
      <w:r w:rsidRPr="00C37587">
        <w:rPr>
          <w:color w:val="000000"/>
          <w:sz w:val="21"/>
          <w:szCs w:val="21"/>
        </w:rPr>
        <w:t>Mean filter is stated to be sensitive to noise. This statement is not supported by the graph.</w:t>
      </w:r>
    </w:p>
    <w:p w14:paraId="7D8C0F94" w14:textId="77777777" w:rsidR="00C83ECE" w:rsidRPr="00C37587" w:rsidRDefault="00C83ECE">
      <w:pPr>
        <w:pStyle w:val="af2"/>
      </w:pPr>
    </w:p>
  </w:comment>
  <w:comment w:id="210" w:author="zmj" w:date="2017-08-31T16:07:00Z" w:initials="z">
    <w:p w14:paraId="013E9968" w14:textId="77777777" w:rsidR="00C83ECE" w:rsidRPr="00D27DEC" w:rsidRDefault="00C83ECE" w:rsidP="00D27DEC">
      <w:pPr>
        <w:pStyle w:val="af6"/>
        <w:shd w:val="clear" w:color="auto" w:fill="F2F2F2"/>
        <w:spacing w:before="0" w:beforeAutospacing="0" w:after="0" w:afterAutospacing="0" w:line="360" w:lineRule="atLeast"/>
        <w:rPr>
          <w:rFonts w:ascii="微软雅黑" w:eastAsia="微软雅黑" w:hAnsi="微软雅黑"/>
          <w:color w:val="333333"/>
          <w:sz w:val="27"/>
          <w:szCs w:val="27"/>
        </w:rPr>
      </w:pPr>
      <w:r>
        <w:rPr>
          <w:rStyle w:val="af1"/>
        </w:rPr>
        <w:annotationRef/>
      </w:r>
      <w:r w:rsidRPr="00D27DEC">
        <w:rPr>
          <w:rFonts w:ascii="微软雅黑" w:eastAsia="微软雅黑" w:hAnsi="微软雅黑" w:hint="eastAsia"/>
          <w:color w:val="333333"/>
          <w:sz w:val="27"/>
          <w:szCs w:val="27"/>
        </w:rPr>
        <w:t>卡尔曼滤波器可能是高斯噪声的最优均值-方差估计。卡尔曼滤波在高斯分布中表现得如此糟糕，即使在低噪声环境下，也值得进行更多的讨论或分析</w:t>
      </w:r>
    </w:p>
    <w:p w14:paraId="598FC8FA" w14:textId="77777777" w:rsidR="00C83ECE" w:rsidRPr="00D27DEC" w:rsidRDefault="00C83ECE" w:rsidP="00D27DEC">
      <w:pPr>
        <w:widowControl/>
        <w:shd w:val="clear" w:color="auto" w:fill="F2F2F2"/>
        <w:jc w:val="left"/>
        <w:rPr>
          <w:rFonts w:ascii="微软雅黑" w:eastAsia="微软雅黑" w:hAnsi="微软雅黑" w:cs="宋体"/>
          <w:color w:val="434343"/>
          <w:kern w:val="0"/>
          <w:szCs w:val="21"/>
        </w:rPr>
      </w:pPr>
      <w:r w:rsidRPr="00D27DEC">
        <w:rPr>
          <w:rFonts w:ascii="微软雅黑" w:eastAsia="微软雅黑" w:hAnsi="微软雅黑" w:cs="宋体" w:hint="eastAsia"/>
          <w:color w:val="434343"/>
          <w:kern w:val="0"/>
          <w:szCs w:val="21"/>
        </w:rPr>
        <w:t>修改翻译结果</w:t>
      </w:r>
    </w:p>
    <w:p w14:paraId="7C1E0060" w14:textId="77777777" w:rsidR="00C83ECE" w:rsidRDefault="00C83ECE">
      <w:pPr>
        <w:pStyle w:val="af2"/>
      </w:pPr>
    </w:p>
  </w:comment>
  <w:comment w:id="211" w:author="zmj" w:date="2017-08-31T16:05:00Z" w:initials="z">
    <w:p w14:paraId="26015B36" w14:textId="77777777" w:rsidR="00C83ECE" w:rsidRDefault="00C83ECE">
      <w:pPr>
        <w:pStyle w:val="af2"/>
      </w:pPr>
      <w:r>
        <w:rPr>
          <w:rStyle w:val="af1"/>
        </w:rPr>
        <w:annotationRef/>
      </w:r>
      <w:r>
        <w:rPr>
          <w:rFonts w:ascii="微软雅黑" w:eastAsia="微软雅黑" w:hAnsi="微软雅黑" w:hint="eastAsia"/>
          <w:color w:val="333333"/>
          <w:sz w:val="27"/>
          <w:szCs w:val="27"/>
          <w:shd w:val="clear" w:color="auto" w:fill="F2F2F2"/>
        </w:rPr>
        <w:t>卡尔曼滤波是“指数级”增长错误。图中不支持这一点，尽管图表显示错误不断增加。指数错误增长是一种技术上精确的说法，它需要得到数据的支持</w:t>
      </w:r>
    </w:p>
  </w:comment>
  <w:comment w:id="212" w:author="zmj" w:date="2017-08-31T16:08:00Z" w:initials="z">
    <w:p w14:paraId="1D14F5AB" w14:textId="77777777" w:rsidR="00C83ECE" w:rsidRDefault="00C83ECE">
      <w:pPr>
        <w:pStyle w:val="af2"/>
      </w:pPr>
      <w:r>
        <w:rPr>
          <w:rStyle w:val="af1"/>
        </w:rPr>
        <w:annotationRef/>
      </w:r>
      <w:r>
        <w:rPr>
          <w:rFonts w:ascii="微软雅黑" w:eastAsia="微软雅黑" w:hAnsi="微软雅黑" w:hint="eastAsia"/>
          <w:color w:val="333333"/>
          <w:sz w:val="27"/>
          <w:szCs w:val="27"/>
          <w:shd w:val="clear" w:color="auto" w:fill="F2F2F2"/>
        </w:rPr>
        <w:t>而不是一个有6次计时的小表，我希望在不同的设置中看到渐近运行时分析和真实世界的wallclock时间。第6.4节给出了该算法的缺陷(运行时为两个数量级较慢)，此部分不应被忽略。</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6CE4E5" w15:done="0"/>
  <w15:commentEx w15:paraId="3C95D7B2" w15:done="0"/>
  <w15:commentEx w15:paraId="5B808B79" w15:done="0"/>
  <w15:commentEx w15:paraId="6D73898E" w15:done="0"/>
  <w15:commentEx w15:paraId="7D8C0F94" w15:done="0"/>
  <w15:commentEx w15:paraId="7C1E0060" w15:paraIdParent="7D8C0F94" w15:done="0"/>
  <w15:commentEx w15:paraId="26015B36" w15:done="0"/>
  <w15:commentEx w15:paraId="1D14F5A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A98C9" w14:textId="77777777" w:rsidR="0091326D" w:rsidRDefault="0091326D" w:rsidP="008A28FD">
      <w:r>
        <w:separator/>
      </w:r>
    </w:p>
  </w:endnote>
  <w:endnote w:type="continuationSeparator" w:id="0">
    <w:p w14:paraId="6B80CFF3" w14:textId="77777777" w:rsidR="0091326D" w:rsidRDefault="0091326D" w:rsidP="008A2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B4+CAJ FNT00">
    <w:altName w:val="Times New Roman"/>
    <w:panose1 w:val="00000000000000000000"/>
    <w:charset w:val="00"/>
    <w:family w:val="roman"/>
    <w:notTrueType/>
    <w:pitch w:val="default"/>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D7ED1C" w14:textId="77777777" w:rsidR="0091326D" w:rsidRDefault="0091326D" w:rsidP="008A28FD">
      <w:r>
        <w:separator/>
      </w:r>
    </w:p>
  </w:footnote>
  <w:footnote w:type="continuationSeparator" w:id="0">
    <w:p w14:paraId="1B6F0270" w14:textId="77777777" w:rsidR="0091326D" w:rsidRDefault="0091326D" w:rsidP="008A28F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86945"/>
    <w:multiLevelType w:val="hybridMultilevel"/>
    <w:tmpl w:val="4FE8F75E"/>
    <w:lvl w:ilvl="0" w:tplc="700AC9E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2779083C"/>
    <w:multiLevelType w:val="hybridMultilevel"/>
    <w:tmpl w:val="D9CE3BC4"/>
    <w:lvl w:ilvl="0" w:tplc="532A0C08">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15:restartNumberingAfterBreak="0">
    <w:nsid w:val="304164F9"/>
    <w:multiLevelType w:val="hybridMultilevel"/>
    <w:tmpl w:val="CA083F04"/>
    <w:lvl w:ilvl="0" w:tplc="FEF8035C">
      <w:start w:val="1"/>
      <w:numFmt w:val="bullet"/>
      <w:lvlText w:val="•"/>
      <w:lvlJc w:val="left"/>
      <w:pPr>
        <w:tabs>
          <w:tab w:val="num" w:pos="720"/>
        </w:tabs>
        <w:ind w:left="720" w:hanging="360"/>
      </w:pPr>
      <w:rPr>
        <w:rFonts w:ascii="Arial" w:hAnsi="Arial" w:hint="default"/>
      </w:rPr>
    </w:lvl>
    <w:lvl w:ilvl="1" w:tplc="2E109BE0" w:tentative="1">
      <w:start w:val="1"/>
      <w:numFmt w:val="bullet"/>
      <w:lvlText w:val="•"/>
      <w:lvlJc w:val="left"/>
      <w:pPr>
        <w:tabs>
          <w:tab w:val="num" w:pos="1440"/>
        </w:tabs>
        <w:ind w:left="1440" w:hanging="360"/>
      </w:pPr>
      <w:rPr>
        <w:rFonts w:ascii="Arial" w:hAnsi="Arial" w:hint="default"/>
      </w:rPr>
    </w:lvl>
    <w:lvl w:ilvl="2" w:tplc="651EB764" w:tentative="1">
      <w:start w:val="1"/>
      <w:numFmt w:val="bullet"/>
      <w:lvlText w:val="•"/>
      <w:lvlJc w:val="left"/>
      <w:pPr>
        <w:tabs>
          <w:tab w:val="num" w:pos="2160"/>
        </w:tabs>
        <w:ind w:left="2160" w:hanging="360"/>
      </w:pPr>
      <w:rPr>
        <w:rFonts w:ascii="Arial" w:hAnsi="Arial" w:hint="default"/>
      </w:rPr>
    </w:lvl>
    <w:lvl w:ilvl="3" w:tplc="E9E0F928" w:tentative="1">
      <w:start w:val="1"/>
      <w:numFmt w:val="bullet"/>
      <w:lvlText w:val="•"/>
      <w:lvlJc w:val="left"/>
      <w:pPr>
        <w:tabs>
          <w:tab w:val="num" w:pos="2880"/>
        </w:tabs>
        <w:ind w:left="2880" w:hanging="360"/>
      </w:pPr>
      <w:rPr>
        <w:rFonts w:ascii="Arial" w:hAnsi="Arial" w:hint="default"/>
      </w:rPr>
    </w:lvl>
    <w:lvl w:ilvl="4" w:tplc="F9FA9972" w:tentative="1">
      <w:start w:val="1"/>
      <w:numFmt w:val="bullet"/>
      <w:lvlText w:val="•"/>
      <w:lvlJc w:val="left"/>
      <w:pPr>
        <w:tabs>
          <w:tab w:val="num" w:pos="3600"/>
        </w:tabs>
        <w:ind w:left="3600" w:hanging="360"/>
      </w:pPr>
      <w:rPr>
        <w:rFonts w:ascii="Arial" w:hAnsi="Arial" w:hint="default"/>
      </w:rPr>
    </w:lvl>
    <w:lvl w:ilvl="5" w:tplc="30300328" w:tentative="1">
      <w:start w:val="1"/>
      <w:numFmt w:val="bullet"/>
      <w:lvlText w:val="•"/>
      <w:lvlJc w:val="left"/>
      <w:pPr>
        <w:tabs>
          <w:tab w:val="num" w:pos="4320"/>
        </w:tabs>
        <w:ind w:left="4320" w:hanging="360"/>
      </w:pPr>
      <w:rPr>
        <w:rFonts w:ascii="Arial" w:hAnsi="Arial" w:hint="default"/>
      </w:rPr>
    </w:lvl>
    <w:lvl w:ilvl="6" w:tplc="598CCE4C" w:tentative="1">
      <w:start w:val="1"/>
      <w:numFmt w:val="bullet"/>
      <w:lvlText w:val="•"/>
      <w:lvlJc w:val="left"/>
      <w:pPr>
        <w:tabs>
          <w:tab w:val="num" w:pos="5040"/>
        </w:tabs>
        <w:ind w:left="5040" w:hanging="360"/>
      </w:pPr>
      <w:rPr>
        <w:rFonts w:ascii="Arial" w:hAnsi="Arial" w:hint="default"/>
      </w:rPr>
    </w:lvl>
    <w:lvl w:ilvl="7" w:tplc="BB7E80A6" w:tentative="1">
      <w:start w:val="1"/>
      <w:numFmt w:val="bullet"/>
      <w:lvlText w:val="•"/>
      <w:lvlJc w:val="left"/>
      <w:pPr>
        <w:tabs>
          <w:tab w:val="num" w:pos="5760"/>
        </w:tabs>
        <w:ind w:left="5760" w:hanging="360"/>
      </w:pPr>
      <w:rPr>
        <w:rFonts w:ascii="Arial" w:hAnsi="Arial" w:hint="default"/>
      </w:rPr>
    </w:lvl>
    <w:lvl w:ilvl="8" w:tplc="D25C9A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875A184"/>
    <w:multiLevelType w:val="singleLevel"/>
    <w:tmpl w:val="5875A184"/>
    <w:lvl w:ilvl="0">
      <w:start w:val="1"/>
      <w:numFmt w:val="decimal"/>
      <w:suff w:val="space"/>
      <w:lvlText w:val="%1."/>
      <w:lvlJc w:val="left"/>
    </w:lvl>
  </w:abstractNum>
  <w:abstractNum w:abstractNumId="4" w15:restartNumberingAfterBreak="0">
    <w:nsid w:val="6CA719FC"/>
    <w:multiLevelType w:val="hybridMultilevel"/>
    <w:tmpl w:val="BAB8D664"/>
    <w:lvl w:ilvl="0" w:tplc="2B0CF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mj">
    <w15:presenceInfo w15:providerId="None" w15:userId="zm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en-US" w:vendorID="64" w:dllVersion="131078" w:nlCheck="1" w:checkStyle="0"/>
  <w:activeWritingStyle w:appName="MSWord" w:lang="zh-CN" w:vendorID="64" w:dllVersion="131077" w:nlCheck="1" w:checkStyle="1"/>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C7"/>
    <w:rsid w:val="0000124D"/>
    <w:rsid w:val="0000128D"/>
    <w:rsid w:val="00001BC6"/>
    <w:rsid w:val="00001FFA"/>
    <w:rsid w:val="000056E5"/>
    <w:rsid w:val="00005AED"/>
    <w:rsid w:val="000077A1"/>
    <w:rsid w:val="0001085D"/>
    <w:rsid w:val="0001119B"/>
    <w:rsid w:val="00012327"/>
    <w:rsid w:val="00013C54"/>
    <w:rsid w:val="000141CA"/>
    <w:rsid w:val="000179D7"/>
    <w:rsid w:val="00023527"/>
    <w:rsid w:val="00025C5E"/>
    <w:rsid w:val="00027D11"/>
    <w:rsid w:val="00030564"/>
    <w:rsid w:val="000315BF"/>
    <w:rsid w:val="000318EB"/>
    <w:rsid w:val="00031936"/>
    <w:rsid w:val="00031BFD"/>
    <w:rsid w:val="00033862"/>
    <w:rsid w:val="00035BB9"/>
    <w:rsid w:val="00040E62"/>
    <w:rsid w:val="00041FF0"/>
    <w:rsid w:val="00044101"/>
    <w:rsid w:val="00044D8B"/>
    <w:rsid w:val="00044DA1"/>
    <w:rsid w:val="00045ED4"/>
    <w:rsid w:val="000471F3"/>
    <w:rsid w:val="00047B45"/>
    <w:rsid w:val="00047CF2"/>
    <w:rsid w:val="000500E8"/>
    <w:rsid w:val="00056057"/>
    <w:rsid w:val="00062C44"/>
    <w:rsid w:val="00062CCF"/>
    <w:rsid w:val="0007203B"/>
    <w:rsid w:val="00076082"/>
    <w:rsid w:val="0007633D"/>
    <w:rsid w:val="000835B5"/>
    <w:rsid w:val="0008733C"/>
    <w:rsid w:val="00090B43"/>
    <w:rsid w:val="00091238"/>
    <w:rsid w:val="00092ED7"/>
    <w:rsid w:val="00097550"/>
    <w:rsid w:val="000A07C0"/>
    <w:rsid w:val="000A1C6F"/>
    <w:rsid w:val="000B0FB8"/>
    <w:rsid w:val="000B194A"/>
    <w:rsid w:val="000B1EB8"/>
    <w:rsid w:val="000B1F8D"/>
    <w:rsid w:val="000B2E97"/>
    <w:rsid w:val="000C25F9"/>
    <w:rsid w:val="000C2E91"/>
    <w:rsid w:val="000C32C9"/>
    <w:rsid w:val="000C687E"/>
    <w:rsid w:val="000C7866"/>
    <w:rsid w:val="000D728E"/>
    <w:rsid w:val="000E0507"/>
    <w:rsid w:val="000E0A3B"/>
    <w:rsid w:val="000E0D0C"/>
    <w:rsid w:val="000E5BEB"/>
    <w:rsid w:val="000E7805"/>
    <w:rsid w:val="000F2389"/>
    <w:rsid w:val="000F4B28"/>
    <w:rsid w:val="000F6E8E"/>
    <w:rsid w:val="00100C38"/>
    <w:rsid w:val="00102AFD"/>
    <w:rsid w:val="001054B4"/>
    <w:rsid w:val="0010700D"/>
    <w:rsid w:val="00111079"/>
    <w:rsid w:val="001132CC"/>
    <w:rsid w:val="00117422"/>
    <w:rsid w:val="00122556"/>
    <w:rsid w:val="00124C1D"/>
    <w:rsid w:val="00124F6F"/>
    <w:rsid w:val="00125BC7"/>
    <w:rsid w:val="00125EE3"/>
    <w:rsid w:val="001270B9"/>
    <w:rsid w:val="00127569"/>
    <w:rsid w:val="001278C8"/>
    <w:rsid w:val="0013046D"/>
    <w:rsid w:val="00131A21"/>
    <w:rsid w:val="0013572C"/>
    <w:rsid w:val="00141DE6"/>
    <w:rsid w:val="0014215F"/>
    <w:rsid w:val="00144B44"/>
    <w:rsid w:val="0014745A"/>
    <w:rsid w:val="00147F42"/>
    <w:rsid w:val="0015028B"/>
    <w:rsid w:val="001525AD"/>
    <w:rsid w:val="00152FC4"/>
    <w:rsid w:val="001547CC"/>
    <w:rsid w:val="00155474"/>
    <w:rsid w:val="00156065"/>
    <w:rsid w:val="001570FF"/>
    <w:rsid w:val="00157DFF"/>
    <w:rsid w:val="00160978"/>
    <w:rsid w:val="001609DB"/>
    <w:rsid w:val="00162738"/>
    <w:rsid w:val="00162796"/>
    <w:rsid w:val="00163D7A"/>
    <w:rsid w:val="00164996"/>
    <w:rsid w:val="001656B3"/>
    <w:rsid w:val="00171DFA"/>
    <w:rsid w:val="00172A27"/>
    <w:rsid w:val="00180433"/>
    <w:rsid w:val="001811CF"/>
    <w:rsid w:val="0018177F"/>
    <w:rsid w:val="00181CB2"/>
    <w:rsid w:val="00183C73"/>
    <w:rsid w:val="00187907"/>
    <w:rsid w:val="00187939"/>
    <w:rsid w:val="00195D06"/>
    <w:rsid w:val="0019725E"/>
    <w:rsid w:val="00197C72"/>
    <w:rsid w:val="001A424E"/>
    <w:rsid w:val="001A5A22"/>
    <w:rsid w:val="001A62D0"/>
    <w:rsid w:val="001A7E14"/>
    <w:rsid w:val="001B1088"/>
    <w:rsid w:val="001B187A"/>
    <w:rsid w:val="001B27C7"/>
    <w:rsid w:val="001B49AC"/>
    <w:rsid w:val="001B5A65"/>
    <w:rsid w:val="001B6A07"/>
    <w:rsid w:val="001B7BD4"/>
    <w:rsid w:val="001C2E94"/>
    <w:rsid w:val="001C3A22"/>
    <w:rsid w:val="001C61E2"/>
    <w:rsid w:val="001C634A"/>
    <w:rsid w:val="001C678A"/>
    <w:rsid w:val="001D3B6D"/>
    <w:rsid w:val="001D4087"/>
    <w:rsid w:val="001D4C70"/>
    <w:rsid w:val="001E3BC3"/>
    <w:rsid w:val="001E5427"/>
    <w:rsid w:val="001F062B"/>
    <w:rsid w:val="001F1074"/>
    <w:rsid w:val="001F15D7"/>
    <w:rsid w:val="001F181B"/>
    <w:rsid w:val="001F39ED"/>
    <w:rsid w:val="001F4AF6"/>
    <w:rsid w:val="001F4E5B"/>
    <w:rsid w:val="001F5D28"/>
    <w:rsid w:val="001F6309"/>
    <w:rsid w:val="001F7D2D"/>
    <w:rsid w:val="0020499F"/>
    <w:rsid w:val="00206B3F"/>
    <w:rsid w:val="00215799"/>
    <w:rsid w:val="00215DFB"/>
    <w:rsid w:val="00216F4B"/>
    <w:rsid w:val="00220CBC"/>
    <w:rsid w:val="00221B8A"/>
    <w:rsid w:val="002241BB"/>
    <w:rsid w:val="00224671"/>
    <w:rsid w:val="00225326"/>
    <w:rsid w:val="00226C71"/>
    <w:rsid w:val="00232D89"/>
    <w:rsid w:val="00232F19"/>
    <w:rsid w:val="0023338D"/>
    <w:rsid w:val="00235496"/>
    <w:rsid w:val="0023778B"/>
    <w:rsid w:val="00237984"/>
    <w:rsid w:val="00240AF0"/>
    <w:rsid w:val="002413BA"/>
    <w:rsid w:val="0024170C"/>
    <w:rsid w:val="002435FC"/>
    <w:rsid w:val="0024390A"/>
    <w:rsid w:val="002441DB"/>
    <w:rsid w:val="00246C34"/>
    <w:rsid w:val="00250A6F"/>
    <w:rsid w:val="00254717"/>
    <w:rsid w:val="002556F9"/>
    <w:rsid w:val="00256B66"/>
    <w:rsid w:val="00260443"/>
    <w:rsid w:val="0026052B"/>
    <w:rsid w:val="00260E87"/>
    <w:rsid w:val="0026106C"/>
    <w:rsid w:val="00261ABE"/>
    <w:rsid w:val="00266E93"/>
    <w:rsid w:val="00267CBB"/>
    <w:rsid w:val="00267EA8"/>
    <w:rsid w:val="00274B4B"/>
    <w:rsid w:val="002757DB"/>
    <w:rsid w:val="00281CA0"/>
    <w:rsid w:val="002825CB"/>
    <w:rsid w:val="00282835"/>
    <w:rsid w:val="0028646F"/>
    <w:rsid w:val="00287E00"/>
    <w:rsid w:val="002923EE"/>
    <w:rsid w:val="00294702"/>
    <w:rsid w:val="002951C8"/>
    <w:rsid w:val="00296215"/>
    <w:rsid w:val="00296F55"/>
    <w:rsid w:val="002A3A27"/>
    <w:rsid w:val="002A6980"/>
    <w:rsid w:val="002A6E11"/>
    <w:rsid w:val="002A6F01"/>
    <w:rsid w:val="002B2C1F"/>
    <w:rsid w:val="002B5261"/>
    <w:rsid w:val="002B5F5F"/>
    <w:rsid w:val="002B760B"/>
    <w:rsid w:val="002C25C3"/>
    <w:rsid w:val="002C3DCE"/>
    <w:rsid w:val="002C66DC"/>
    <w:rsid w:val="002C7E35"/>
    <w:rsid w:val="002D4413"/>
    <w:rsid w:val="002D445D"/>
    <w:rsid w:val="002D4E53"/>
    <w:rsid w:val="002D56D5"/>
    <w:rsid w:val="002D683B"/>
    <w:rsid w:val="002E35D0"/>
    <w:rsid w:val="002E550C"/>
    <w:rsid w:val="002E5AF4"/>
    <w:rsid w:val="002E76B9"/>
    <w:rsid w:val="002F0A5E"/>
    <w:rsid w:val="002F19E3"/>
    <w:rsid w:val="002F1CEB"/>
    <w:rsid w:val="002F4162"/>
    <w:rsid w:val="002F41F1"/>
    <w:rsid w:val="002F49A4"/>
    <w:rsid w:val="002F7124"/>
    <w:rsid w:val="0030019B"/>
    <w:rsid w:val="0030061F"/>
    <w:rsid w:val="00301A04"/>
    <w:rsid w:val="00303B2E"/>
    <w:rsid w:val="00304E22"/>
    <w:rsid w:val="0030756D"/>
    <w:rsid w:val="00307995"/>
    <w:rsid w:val="00311B1F"/>
    <w:rsid w:val="003126B9"/>
    <w:rsid w:val="00312E8C"/>
    <w:rsid w:val="003134DE"/>
    <w:rsid w:val="0031372D"/>
    <w:rsid w:val="00314DDB"/>
    <w:rsid w:val="003151C0"/>
    <w:rsid w:val="00317EC6"/>
    <w:rsid w:val="00320671"/>
    <w:rsid w:val="0033290B"/>
    <w:rsid w:val="00333532"/>
    <w:rsid w:val="00335CB3"/>
    <w:rsid w:val="00336085"/>
    <w:rsid w:val="00336328"/>
    <w:rsid w:val="003373B7"/>
    <w:rsid w:val="003406D5"/>
    <w:rsid w:val="003411E4"/>
    <w:rsid w:val="003415AA"/>
    <w:rsid w:val="0034236D"/>
    <w:rsid w:val="00345016"/>
    <w:rsid w:val="003478C2"/>
    <w:rsid w:val="00347A70"/>
    <w:rsid w:val="003502A8"/>
    <w:rsid w:val="003505B4"/>
    <w:rsid w:val="0035087F"/>
    <w:rsid w:val="00351396"/>
    <w:rsid w:val="003517A7"/>
    <w:rsid w:val="00352774"/>
    <w:rsid w:val="00353199"/>
    <w:rsid w:val="00354892"/>
    <w:rsid w:val="003550C3"/>
    <w:rsid w:val="003567FF"/>
    <w:rsid w:val="003569FD"/>
    <w:rsid w:val="00360625"/>
    <w:rsid w:val="00361CCF"/>
    <w:rsid w:val="00365B4A"/>
    <w:rsid w:val="003710E7"/>
    <w:rsid w:val="00372054"/>
    <w:rsid w:val="003720E2"/>
    <w:rsid w:val="003743D9"/>
    <w:rsid w:val="0038357A"/>
    <w:rsid w:val="00383957"/>
    <w:rsid w:val="00383B79"/>
    <w:rsid w:val="00385E4E"/>
    <w:rsid w:val="003927EB"/>
    <w:rsid w:val="003940FC"/>
    <w:rsid w:val="0039452B"/>
    <w:rsid w:val="00394776"/>
    <w:rsid w:val="003976A5"/>
    <w:rsid w:val="003A0323"/>
    <w:rsid w:val="003A14A1"/>
    <w:rsid w:val="003A4EF9"/>
    <w:rsid w:val="003A4F9C"/>
    <w:rsid w:val="003A6248"/>
    <w:rsid w:val="003A7062"/>
    <w:rsid w:val="003B2BE3"/>
    <w:rsid w:val="003B6330"/>
    <w:rsid w:val="003B7877"/>
    <w:rsid w:val="003C3EAC"/>
    <w:rsid w:val="003C707A"/>
    <w:rsid w:val="003C7DD4"/>
    <w:rsid w:val="003D04B7"/>
    <w:rsid w:val="003D18EE"/>
    <w:rsid w:val="003D35E3"/>
    <w:rsid w:val="003D5D00"/>
    <w:rsid w:val="003D700C"/>
    <w:rsid w:val="003D76D1"/>
    <w:rsid w:val="003D7F3D"/>
    <w:rsid w:val="003D7FBE"/>
    <w:rsid w:val="003E3371"/>
    <w:rsid w:val="003E4EAD"/>
    <w:rsid w:val="003E5720"/>
    <w:rsid w:val="003E679B"/>
    <w:rsid w:val="003F0A80"/>
    <w:rsid w:val="003F0D3B"/>
    <w:rsid w:val="003F10D4"/>
    <w:rsid w:val="003F36CB"/>
    <w:rsid w:val="003F6A6D"/>
    <w:rsid w:val="003F6D91"/>
    <w:rsid w:val="003F71BF"/>
    <w:rsid w:val="003F7409"/>
    <w:rsid w:val="004002A1"/>
    <w:rsid w:val="00401AA5"/>
    <w:rsid w:val="00401B72"/>
    <w:rsid w:val="00401C41"/>
    <w:rsid w:val="00402A58"/>
    <w:rsid w:val="004062F6"/>
    <w:rsid w:val="00406ECF"/>
    <w:rsid w:val="00407100"/>
    <w:rsid w:val="00407161"/>
    <w:rsid w:val="004113AA"/>
    <w:rsid w:val="00413044"/>
    <w:rsid w:val="0041360D"/>
    <w:rsid w:val="00413C14"/>
    <w:rsid w:val="00414D3B"/>
    <w:rsid w:val="00415126"/>
    <w:rsid w:val="00415400"/>
    <w:rsid w:val="00415BF1"/>
    <w:rsid w:val="0041634C"/>
    <w:rsid w:val="00417D84"/>
    <w:rsid w:val="00422755"/>
    <w:rsid w:val="0042277D"/>
    <w:rsid w:val="00427601"/>
    <w:rsid w:val="004368ED"/>
    <w:rsid w:val="00436A93"/>
    <w:rsid w:val="0044143A"/>
    <w:rsid w:val="004443E2"/>
    <w:rsid w:val="00444F14"/>
    <w:rsid w:val="004455B1"/>
    <w:rsid w:val="0044608E"/>
    <w:rsid w:val="004466AB"/>
    <w:rsid w:val="0045166D"/>
    <w:rsid w:val="004532B8"/>
    <w:rsid w:val="0045371F"/>
    <w:rsid w:val="00454C41"/>
    <w:rsid w:val="00456BC6"/>
    <w:rsid w:val="004633FB"/>
    <w:rsid w:val="004666F6"/>
    <w:rsid w:val="004673FC"/>
    <w:rsid w:val="00467479"/>
    <w:rsid w:val="0046762B"/>
    <w:rsid w:val="00470275"/>
    <w:rsid w:val="00470CBE"/>
    <w:rsid w:val="00471EA1"/>
    <w:rsid w:val="00472053"/>
    <w:rsid w:val="00475486"/>
    <w:rsid w:val="004763A5"/>
    <w:rsid w:val="00476677"/>
    <w:rsid w:val="004772B9"/>
    <w:rsid w:val="00481715"/>
    <w:rsid w:val="004828DC"/>
    <w:rsid w:val="004837DD"/>
    <w:rsid w:val="00483C2B"/>
    <w:rsid w:val="00486E53"/>
    <w:rsid w:val="004877F1"/>
    <w:rsid w:val="004915EF"/>
    <w:rsid w:val="004917FD"/>
    <w:rsid w:val="00491A39"/>
    <w:rsid w:val="00492F80"/>
    <w:rsid w:val="00493193"/>
    <w:rsid w:val="004970FE"/>
    <w:rsid w:val="0049797A"/>
    <w:rsid w:val="004A13FB"/>
    <w:rsid w:val="004A234F"/>
    <w:rsid w:val="004A2587"/>
    <w:rsid w:val="004A300D"/>
    <w:rsid w:val="004A3525"/>
    <w:rsid w:val="004A4E6D"/>
    <w:rsid w:val="004B0359"/>
    <w:rsid w:val="004B08A9"/>
    <w:rsid w:val="004B2769"/>
    <w:rsid w:val="004B3558"/>
    <w:rsid w:val="004B4929"/>
    <w:rsid w:val="004B7835"/>
    <w:rsid w:val="004C33EA"/>
    <w:rsid w:val="004C5308"/>
    <w:rsid w:val="004D196C"/>
    <w:rsid w:val="004D1CE3"/>
    <w:rsid w:val="004D3F4E"/>
    <w:rsid w:val="004D58C0"/>
    <w:rsid w:val="004D78C7"/>
    <w:rsid w:val="004D79AF"/>
    <w:rsid w:val="004E147D"/>
    <w:rsid w:val="004E21D6"/>
    <w:rsid w:val="004E3D32"/>
    <w:rsid w:val="004E4BA9"/>
    <w:rsid w:val="004E549A"/>
    <w:rsid w:val="004E6ECF"/>
    <w:rsid w:val="004E7943"/>
    <w:rsid w:val="004F0326"/>
    <w:rsid w:val="004F0C4D"/>
    <w:rsid w:val="004F3417"/>
    <w:rsid w:val="004F37E3"/>
    <w:rsid w:val="004F44E5"/>
    <w:rsid w:val="004F5A23"/>
    <w:rsid w:val="004F708F"/>
    <w:rsid w:val="004F7421"/>
    <w:rsid w:val="00501BCB"/>
    <w:rsid w:val="00504753"/>
    <w:rsid w:val="00504A2A"/>
    <w:rsid w:val="00505CB1"/>
    <w:rsid w:val="00510DC5"/>
    <w:rsid w:val="00511B21"/>
    <w:rsid w:val="00514EA2"/>
    <w:rsid w:val="005165A9"/>
    <w:rsid w:val="0052276E"/>
    <w:rsid w:val="005228B7"/>
    <w:rsid w:val="005241C1"/>
    <w:rsid w:val="00524654"/>
    <w:rsid w:val="00525F6C"/>
    <w:rsid w:val="00526524"/>
    <w:rsid w:val="00533DAA"/>
    <w:rsid w:val="00534CFE"/>
    <w:rsid w:val="00534DE8"/>
    <w:rsid w:val="005351CF"/>
    <w:rsid w:val="0053549A"/>
    <w:rsid w:val="005377A9"/>
    <w:rsid w:val="00540556"/>
    <w:rsid w:val="00540C19"/>
    <w:rsid w:val="00541D78"/>
    <w:rsid w:val="00542D64"/>
    <w:rsid w:val="00543C98"/>
    <w:rsid w:val="00544138"/>
    <w:rsid w:val="0054682C"/>
    <w:rsid w:val="005471B4"/>
    <w:rsid w:val="005539F5"/>
    <w:rsid w:val="00555D9A"/>
    <w:rsid w:val="00556D79"/>
    <w:rsid w:val="0055727C"/>
    <w:rsid w:val="0055768D"/>
    <w:rsid w:val="00562B14"/>
    <w:rsid w:val="00570EC3"/>
    <w:rsid w:val="00571097"/>
    <w:rsid w:val="005736CB"/>
    <w:rsid w:val="005772BD"/>
    <w:rsid w:val="005774DA"/>
    <w:rsid w:val="00580E9A"/>
    <w:rsid w:val="00584CC5"/>
    <w:rsid w:val="00585ECA"/>
    <w:rsid w:val="00586DCE"/>
    <w:rsid w:val="005876AC"/>
    <w:rsid w:val="00592808"/>
    <w:rsid w:val="005933D3"/>
    <w:rsid w:val="00593E72"/>
    <w:rsid w:val="00595940"/>
    <w:rsid w:val="00596DCA"/>
    <w:rsid w:val="005A01EB"/>
    <w:rsid w:val="005A16FA"/>
    <w:rsid w:val="005A28A1"/>
    <w:rsid w:val="005A51B5"/>
    <w:rsid w:val="005A5E01"/>
    <w:rsid w:val="005A7076"/>
    <w:rsid w:val="005B0275"/>
    <w:rsid w:val="005B1708"/>
    <w:rsid w:val="005B210A"/>
    <w:rsid w:val="005B2CCF"/>
    <w:rsid w:val="005B30BE"/>
    <w:rsid w:val="005B3638"/>
    <w:rsid w:val="005B4595"/>
    <w:rsid w:val="005B679A"/>
    <w:rsid w:val="005B70D1"/>
    <w:rsid w:val="005B71D2"/>
    <w:rsid w:val="005D03D4"/>
    <w:rsid w:val="005D2A08"/>
    <w:rsid w:val="005D2F8F"/>
    <w:rsid w:val="005D2FF2"/>
    <w:rsid w:val="005D55E6"/>
    <w:rsid w:val="005D57E5"/>
    <w:rsid w:val="005E5E4E"/>
    <w:rsid w:val="005E7D4C"/>
    <w:rsid w:val="005F39CF"/>
    <w:rsid w:val="00600777"/>
    <w:rsid w:val="00605E5A"/>
    <w:rsid w:val="006072D3"/>
    <w:rsid w:val="00607D81"/>
    <w:rsid w:val="00611884"/>
    <w:rsid w:val="00611DFE"/>
    <w:rsid w:val="00614506"/>
    <w:rsid w:val="00614F33"/>
    <w:rsid w:val="00615A90"/>
    <w:rsid w:val="00615D62"/>
    <w:rsid w:val="00617B86"/>
    <w:rsid w:val="006246C6"/>
    <w:rsid w:val="00626356"/>
    <w:rsid w:val="00627CFE"/>
    <w:rsid w:val="00631641"/>
    <w:rsid w:val="00632984"/>
    <w:rsid w:val="006379CE"/>
    <w:rsid w:val="0064024B"/>
    <w:rsid w:val="006411A6"/>
    <w:rsid w:val="0064134C"/>
    <w:rsid w:val="00641623"/>
    <w:rsid w:val="00642A95"/>
    <w:rsid w:val="00644629"/>
    <w:rsid w:val="00644941"/>
    <w:rsid w:val="00647736"/>
    <w:rsid w:val="00647BC8"/>
    <w:rsid w:val="006500A5"/>
    <w:rsid w:val="00651C57"/>
    <w:rsid w:val="00652748"/>
    <w:rsid w:val="00662A4C"/>
    <w:rsid w:val="006633DC"/>
    <w:rsid w:val="00665308"/>
    <w:rsid w:val="00665BFE"/>
    <w:rsid w:val="00670C61"/>
    <w:rsid w:val="00682BBC"/>
    <w:rsid w:val="00682DDE"/>
    <w:rsid w:val="006833ED"/>
    <w:rsid w:val="00686548"/>
    <w:rsid w:val="00687321"/>
    <w:rsid w:val="00692EAC"/>
    <w:rsid w:val="006939BD"/>
    <w:rsid w:val="0069425C"/>
    <w:rsid w:val="00694D16"/>
    <w:rsid w:val="00695AF8"/>
    <w:rsid w:val="00696321"/>
    <w:rsid w:val="006967DB"/>
    <w:rsid w:val="00696A45"/>
    <w:rsid w:val="006971A6"/>
    <w:rsid w:val="006A002B"/>
    <w:rsid w:val="006A04E6"/>
    <w:rsid w:val="006A17D4"/>
    <w:rsid w:val="006A1AE3"/>
    <w:rsid w:val="006A2269"/>
    <w:rsid w:val="006A6EF5"/>
    <w:rsid w:val="006A760C"/>
    <w:rsid w:val="006B0066"/>
    <w:rsid w:val="006B24C4"/>
    <w:rsid w:val="006B2F8D"/>
    <w:rsid w:val="006B3F64"/>
    <w:rsid w:val="006B740A"/>
    <w:rsid w:val="006C0E05"/>
    <w:rsid w:val="006C330C"/>
    <w:rsid w:val="006C4F35"/>
    <w:rsid w:val="006C72A3"/>
    <w:rsid w:val="006D0548"/>
    <w:rsid w:val="006D3B20"/>
    <w:rsid w:val="006D3FD1"/>
    <w:rsid w:val="006D4074"/>
    <w:rsid w:val="006D449D"/>
    <w:rsid w:val="006E1BB7"/>
    <w:rsid w:val="006E1EEE"/>
    <w:rsid w:val="006E22DE"/>
    <w:rsid w:val="006E4D01"/>
    <w:rsid w:val="006E6630"/>
    <w:rsid w:val="006E79E2"/>
    <w:rsid w:val="006F46ED"/>
    <w:rsid w:val="006F536B"/>
    <w:rsid w:val="00701896"/>
    <w:rsid w:val="00701D8B"/>
    <w:rsid w:val="00702F3A"/>
    <w:rsid w:val="00703150"/>
    <w:rsid w:val="007040F4"/>
    <w:rsid w:val="00705315"/>
    <w:rsid w:val="007057B6"/>
    <w:rsid w:val="00705879"/>
    <w:rsid w:val="00707328"/>
    <w:rsid w:val="007102C8"/>
    <w:rsid w:val="00710F95"/>
    <w:rsid w:val="007114B8"/>
    <w:rsid w:val="00712E2A"/>
    <w:rsid w:val="0071305C"/>
    <w:rsid w:val="0071310C"/>
    <w:rsid w:val="007149B0"/>
    <w:rsid w:val="0072253E"/>
    <w:rsid w:val="0072333B"/>
    <w:rsid w:val="00723AE8"/>
    <w:rsid w:val="00723D98"/>
    <w:rsid w:val="00725B3B"/>
    <w:rsid w:val="0072732C"/>
    <w:rsid w:val="00727A67"/>
    <w:rsid w:val="0073203B"/>
    <w:rsid w:val="00733C50"/>
    <w:rsid w:val="00735FB5"/>
    <w:rsid w:val="0073764E"/>
    <w:rsid w:val="007402D9"/>
    <w:rsid w:val="00740369"/>
    <w:rsid w:val="00744374"/>
    <w:rsid w:val="00746002"/>
    <w:rsid w:val="007468D0"/>
    <w:rsid w:val="007541C1"/>
    <w:rsid w:val="0075582F"/>
    <w:rsid w:val="00755A4F"/>
    <w:rsid w:val="007565F5"/>
    <w:rsid w:val="00756D7E"/>
    <w:rsid w:val="00757A12"/>
    <w:rsid w:val="00762CC5"/>
    <w:rsid w:val="00762E3B"/>
    <w:rsid w:val="00763C2E"/>
    <w:rsid w:val="007651BE"/>
    <w:rsid w:val="00765DFE"/>
    <w:rsid w:val="00770AC0"/>
    <w:rsid w:val="0077289F"/>
    <w:rsid w:val="00774583"/>
    <w:rsid w:val="007773D7"/>
    <w:rsid w:val="0078295F"/>
    <w:rsid w:val="0078455E"/>
    <w:rsid w:val="0078713D"/>
    <w:rsid w:val="007905B2"/>
    <w:rsid w:val="007907E7"/>
    <w:rsid w:val="0079197C"/>
    <w:rsid w:val="0079270C"/>
    <w:rsid w:val="0079401B"/>
    <w:rsid w:val="00796A4D"/>
    <w:rsid w:val="00796B4A"/>
    <w:rsid w:val="0079780A"/>
    <w:rsid w:val="007A004A"/>
    <w:rsid w:val="007A0B70"/>
    <w:rsid w:val="007A1C3C"/>
    <w:rsid w:val="007A3B04"/>
    <w:rsid w:val="007A43FA"/>
    <w:rsid w:val="007A607F"/>
    <w:rsid w:val="007A6337"/>
    <w:rsid w:val="007A6CF8"/>
    <w:rsid w:val="007B55F9"/>
    <w:rsid w:val="007B66D2"/>
    <w:rsid w:val="007B66FC"/>
    <w:rsid w:val="007B72CC"/>
    <w:rsid w:val="007B76E3"/>
    <w:rsid w:val="007C1AA7"/>
    <w:rsid w:val="007C2138"/>
    <w:rsid w:val="007C3968"/>
    <w:rsid w:val="007C3F85"/>
    <w:rsid w:val="007C42FA"/>
    <w:rsid w:val="007C4D79"/>
    <w:rsid w:val="007C77BC"/>
    <w:rsid w:val="007D1135"/>
    <w:rsid w:val="007D34F4"/>
    <w:rsid w:val="007D472C"/>
    <w:rsid w:val="007D505D"/>
    <w:rsid w:val="007D54CC"/>
    <w:rsid w:val="007D59D6"/>
    <w:rsid w:val="007E21B3"/>
    <w:rsid w:val="007E3521"/>
    <w:rsid w:val="007E3B11"/>
    <w:rsid w:val="007E4CA5"/>
    <w:rsid w:val="007E69CA"/>
    <w:rsid w:val="007E6B5B"/>
    <w:rsid w:val="007E7E19"/>
    <w:rsid w:val="007F7BD2"/>
    <w:rsid w:val="00800A1D"/>
    <w:rsid w:val="00801472"/>
    <w:rsid w:val="00802872"/>
    <w:rsid w:val="00802F56"/>
    <w:rsid w:val="00803C83"/>
    <w:rsid w:val="00804ED8"/>
    <w:rsid w:val="00806DC5"/>
    <w:rsid w:val="0081058A"/>
    <w:rsid w:val="0081078E"/>
    <w:rsid w:val="00812599"/>
    <w:rsid w:val="00813716"/>
    <w:rsid w:val="008140C1"/>
    <w:rsid w:val="00814439"/>
    <w:rsid w:val="008147FF"/>
    <w:rsid w:val="00822CEE"/>
    <w:rsid w:val="008249F3"/>
    <w:rsid w:val="008265A3"/>
    <w:rsid w:val="00827BCB"/>
    <w:rsid w:val="00833642"/>
    <w:rsid w:val="008401FA"/>
    <w:rsid w:val="00840698"/>
    <w:rsid w:val="00840DB0"/>
    <w:rsid w:val="00843DDD"/>
    <w:rsid w:val="008462A2"/>
    <w:rsid w:val="00847301"/>
    <w:rsid w:val="00847497"/>
    <w:rsid w:val="008501BB"/>
    <w:rsid w:val="00850B57"/>
    <w:rsid w:val="00851296"/>
    <w:rsid w:val="00853DD5"/>
    <w:rsid w:val="008553C7"/>
    <w:rsid w:val="0085727A"/>
    <w:rsid w:val="0086107D"/>
    <w:rsid w:val="00867F97"/>
    <w:rsid w:val="00875BC2"/>
    <w:rsid w:val="0087762A"/>
    <w:rsid w:val="00877837"/>
    <w:rsid w:val="00877EAB"/>
    <w:rsid w:val="0088209E"/>
    <w:rsid w:val="0089059C"/>
    <w:rsid w:val="00890661"/>
    <w:rsid w:val="00890898"/>
    <w:rsid w:val="00892429"/>
    <w:rsid w:val="0089427A"/>
    <w:rsid w:val="00895E6D"/>
    <w:rsid w:val="008968FA"/>
    <w:rsid w:val="008A0E82"/>
    <w:rsid w:val="008A1548"/>
    <w:rsid w:val="008A28FD"/>
    <w:rsid w:val="008A5BEE"/>
    <w:rsid w:val="008A643D"/>
    <w:rsid w:val="008B6423"/>
    <w:rsid w:val="008B66F0"/>
    <w:rsid w:val="008C17B2"/>
    <w:rsid w:val="008C4EF7"/>
    <w:rsid w:val="008C4F6C"/>
    <w:rsid w:val="008C707B"/>
    <w:rsid w:val="008C7B6F"/>
    <w:rsid w:val="008D0625"/>
    <w:rsid w:val="008D2076"/>
    <w:rsid w:val="008D5156"/>
    <w:rsid w:val="008D5274"/>
    <w:rsid w:val="008D5667"/>
    <w:rsid w:val="008D762F"/>
    <w:rsid w:val="008E016D"/>
    <w:rsid w:val="008E1FD4"/>
    <w:rsid w:val="008E3AB8"/>
    <w:rsid w:val="008E671A"/>
    <w:rsid w:val="008E67C3"/>
    <w:rsid w:val="008F0870"/>
    <w:rsid w:val="008F09A5"/>
    <w:rsid w:val="008F2413"/>
    <w:rsid w:val="008F4551"/>
    <w:rsid w:val="008F6D17"/>
    <w:rsid w:val="009016DC"/>
    <w:rsid w:val="009017C6"/>
    <w:rsid w:val="00901A4B"/>
    <w:rsid w:val="00902371"/>
    <w:rsid w:val="009039B7"/>
    <w:rsid w:val="00903BFB"/>
    <w:rsid w:val="00903F06"/>
    <w:rsid w:val="00904B81"/>
    <w:rsid w:val="009062D0"/>
    <w:rsid w:val="00906C42"/>
    <w:rsid w:val="00912ECA"/>
    <w:rsid w:val="0091326D"/>
    <w:rsid w:val="00914B7A"/>
    <w:rsid w:val="009156D6"/>
    <w:rsid w:val="00915E36"/>
    <w:rsid w:val="00917FDD"/>
    <w:rsid w:val="00921205"/>
    <w:rsid w:val="00921627"/>
    <w:rsid w:val="009219A2"/>
    <w:rsid w:val="00921CB1"/>
    <w:rsid w:val="009238BE"/>
    <w:rsid w:val="009278AB"/>
    <w:rsid w:val="00927C49"/>
    <w:rsid w:val="009305A0"/>
    <w:rsid w:val="00932BCB"/>
    <w:rsid w:val="00935A31"/>
    <w:rsid w:val="0094161A"/>
    <w:rsid w:val="0094403B"/>
    <w:rsid w:val="009441A9"/>
    <w:rsid w:val="009450C5"/>
    <w:rsid w:val="00950655"/>
    <w:rsid w:val="009508EC"/>
    <w:rsid w:val="009531B2"/>
    <w:rsid w:val="00955442"/>
    <w:rsid w:val="009554DA"/>
    <w:rsid w:val="00956492"/>
    <w:rsid w:val="00956C64"/>
    <w:rsid w:val="009575A6"/>
    <w:rsid w:val="009605F5"/>
    <w:rsid w:val="009609EB"/>
    <w:rsid w:val="00961970"/>
    <w:rsid w:val="00962858"/>
    <w:rsid w:val="00962FED"/>
    <w:rsid w:val="00963517"/>
    <w:rsid w:val="00965CF2"/>
    <w:rsid w:val="009662BC"/>
    <w:rsid w:val="009703F5"/>
    <w:rsid w:val="009704E9"/>
    <w:rsid w:val="00972010"/>
    <w:rsid w:val="00973D48"/>
    <w:rsid w:val="0097650F"/>
    <w:rsid w:val="00976F8B"/>
    <w:rsid w:val="009771C8"/>
    <w:rsid w:val="00977D37"/>
    <w:rsid w:val="009804FC"/>
    <w:rsid w:val="009825E9"/>
    <w:rsid w:val="00982693"/>
    <w:rsid w:val="0098590E"/>
    <w:rsid w:val="009923DA"/>
    <w:rsid w:val="0099468C"/>
    <w:rsid w:val="00997180"/>
    <w:rsid w:val="009A426A"/>
    <w:rsid w:val="009A4DB0"/>
    <w:rsid w:val="009A69B7"/>
    <w:rsid w:val="009A6BF8"/>
    <w:rsid w:val="009A7259"/>
    <w:rsid w:val="009A75D8"/>
    <w:rsid w:val="009A776C"/>
    <w:rsid w:val="009B349F"/>
    <w:rsid w:val="009B436D"/>
    <w:rsid w:val="009B53B0"/>
    <w:rsid w:val="009B5B9F"/>
    <w:rsid w:val="009C05AB"/>
    <w:rsid w:val="009C10AA"/>
    <w:rsid w:val="009C1635"/>
    <w:rsid w:val="009C2D57"/>
    <w:rsid w:val="009C3354"/>
    <w:rsid w:val="009C3949"/>
    <w:rsid w:val="009C4A77"/>
    <w:rsid w:val="009C5BA3"/>
    <w:rsid w:val="009C60A4"/>
    <w:rsid w:val="009C6940"/>
    <w:rsid w:val="009D4920"/>
    <w:rsid w:val="009D665B"/>
    <w:rsid w:val="009D6B8B"/>
    <w:rsid w:val="009E19E6"/>
    <w:rsid w:val="009E46E3"/>
    <w:rsid w:val="009E64DD"/>
    <w:rsid w:val="009E65BB"/>
    <w:rsid w:val="009E7097"/>
    <w:rsid w:val="009E720C"/>
    <w:rsid w:val="009F0E65"/>
    <w:rsid w:val="009F24D0"/>
    <w:rsid w:val="009F34FC"/>
    <w:rsid w:val="009F4083"/>
    <w:rsid w:val="009F58A0"/>
    <w:rsid w:val="009F60D0"/>
    <w:rsid w:val="009F7A90"/>
    <w:rsid w:val="009F7EEB"/>
    <w:rsid w:val="00A0314C"/>
    <w:rsid w:val="00A03F16"/>
    <w:rsid w:val="00A0432C"/>
    <w:rsid w:val="00A0500A"/>
    <w:rsid w:val="00A10C33"/>
    <w:rsid w:val="00A12D8B"/>
    <w:rsid w:val="00A12DE6"/>
    <w:rsid w:val="00A14D60"/>
    <w:rsid w:val="00A14EA7"/>
    <w:rsid w:val="00A15D8F"/>
    <w:rsid w:val="00A168E6"/>
    <w:rsid w:val="00A17495"/>
    <w:rsid w:val="00A21C1D"/>
    <w:rsid w:val="00A244CD"/>
    <w:rsid w:val="00A2458E"/>
    <w:rsid w:val="00A24AAD"/>
    <w:rsid w:val="00A24AE4"/>
    <w:rsid w:val="00A2513D"/>
    <w:rsid w:val="00A261D0"/>
    <w:rsid w:val="00A265DA"/>
    <w:rsid w:val="00A30A88"/>
    <w:rsid w:val="00A31893"/>
    <w:rsid w:val="00A32879"/>
    <w:rsid w:val="00A35E0C"/>
    <w:rsid w:val="00A3662A"/>
    <w:rsid w:val="00A374C9"/>
    <w:rsid w:val="00A4007F"/>
    <w:rsid w:val="00A409A2"/>
    <w:rsid w:val="00A4310A"/>
    <w:rsid w:val="00A43A44"/>
    <w:rsid w:val="00A45C9B"/>
    <w:rsid w:val="00A46C5C"/>
    <w:rsid w:val="00A51723"/>
    <w:rsid w:val="00A577CA"/>
    <w:rsid w:val="00A64EDB"/>
    <w:rsid w:val="00A66C04"/>
    <w:rsid w:val="00A67D4D"/>
    <w:rsid w:val="00A70CB5"/>
    <w:rsid w:val="00A72215"/>
    <w:rsid w:val="00A72553"/>
    <w:rsid w:val="00A72634"/>
    <w:rsid w:val="00A72966"/>
    <w:rsid w:val="00A73537"/>
    <w:rsid w:val="00A76CD5"/>
    <w:rsid w:val="00A82DD5"/>
    <w:rsid w:val="00A836D3"/>
    <w:rsid w:val="00A83DC8"/>
    <w:rsid w:val="00A846C9"/>
    <w:rsid w:val="00A84A9A"/>
    <w:rsid w:val="00A84BD7"/>
    <w:rsid w:val="00A84CC4"/>
    <w:rsid w:val="00A8554B"/>
    <w:rsid w:val="00A863B8"/>
    <w:rsid w:val="00A86F66"/>
    <w:rsid w:val="00A87058"/>
    <w:rsid w:val="00A91970"/>
    <w:rsid w:val="00A91DF0"/>
    <w:rsid w:val="00A9295F"/>
    <w:rsid w:val="00A95C98"/>
    <w:rsid w:val="00AA02FC"/>
    <w:rsid w:val="00AA057A"/>
    <w:rsid w:val="00AA2090"/>
    <w:rsid w:val="00AA29F2"/>
    <w:rsid w:val="00AA6209"/>
    <w:rsid w:val="00AA78D8"/>
    <w:rsid w:val="00AB25DA"/>
    <w:rsid w:val="00AB690C"/>
    <w:rsid w:val="00AB6AC2"/>
    <w:rsid w:val="00AC00E2"/>
    <w:rsid w:val="00AC0498"/>
    <w:rsid w:val="00AC1364"/>
    <w:rsid w:val="00AC2C9A"/>
    <w:rsid w:val="00AC5AD3"/>
    <w:rsid w:val="00AC6784"/>
    <w:rsid w:val="00AD032F"/>
    <w:rsid w:val="00AD167E"/>
    <w:rsid w:val="00AD22D4"/>
    <w:rsid w:val="00AD32FE"/>
    <w:rsid w:val="00AD6A9A"/>
    <w:rsid w:val="00AE0C9D"/>
    <w:rsid w:val="00AE25FF"/>
    <w:rsid w:val="00AE4266"/>
    <w:rsid w:val="00AE48C6"/>
    <w:rsid w:val="00AE51F2"/>
    <w:rsid w:val="00AE5B3B"/>
    <w:rsid w:val="00AE7CD3"/>
    <w:rsid w:val="00AE7E11"/>
    <w:rsid w:val="00AF01BA"/>
    <w:rsid w:val="00AF2833"/>
    <w:rsid w:val="00AF31EF"/>
    <w:rsid w:val="00AF5DAF"/>
    <w:rsid w:val="00B0099A"/>
    <w:rsid w:val="00B0334E"/>
    <w:rsid w:val="00B05EFB"/>
    <w:rsid w:val="00B061CF"/>
    <w:rsid w:val="00B06E4E"/>
    <w:rsid w:val="00B0733F"/>
    <w:rsid w:val="00B1070C"/>
    <w:rsid w:val="00B10A7B"/>
    <w:rsid w:val="00B13B69"/>
    <w:rsid w:val="00B169F6"/>
    <w:rsid w:val="00B25DC7"/>
    <w:rsid w:val="00B26DD3"/>
    <w:rsid w:val="00B27FB7"/>
    <w:rsid w:val="00B3012E"/>
    <w:rsid w:val="00B3165B"/>
    <w:rsid w:val="00B3198D"/>
    <w:rsid w:val="00B33F15"/>
    <w:rsid w:val="00B34E47"/>
    <w:rsid w:val="00B35D6A"/>
    <w:rsid w:val="00B369B3"/>
    <w:rsid w:val="00B371C2"/>
    <w:rsid w:val="00B41125"/>
    <w:rsid w:val="00B4222D"/>
    <w:rsid w:val="00B43475"/>
    <w:rsid w:val="00B436EB"/>
    <w:rsid w:val="00B44855"/>
    <w:rsid w:val="00B44ED5"/>
    <w:rsid w:val="00B450F9"/>
    <w:rsid w:val="00B4682E"/>
    <w:rsid w:val="00B505B9"/>
    <w:rsid w:val="00B51B34"/>
    <w:rsid w:val="00B52F2D"/>
    <w:rsid w:val="00B531EB"/>
    <w:rsid w:val="00B577CC"/>
    <w:rsid w:val="00B60734"/>
    <w:rsid w:val="00B631F9"/>
    <w:rsid w:val="00B647F0"/>
    <w:rsid w:val="00B65601"/>
    <w:rsid w:val="00B65BD3"/>
    <w:rsid w:val="00B66D14"/>
    <w:rsid w:val="00B6719F"/>
    <w:rsid w:val="00B7287C"/>
    <w:rsid w:val="00B73D8A"/>
    <w:rsid w:val="00B7529A"/>
    <w:rsid w:val="00B753C6"/>
    <w:rsid w:val="00B76B1A"/>
    <w:rsid w:val="00B76F5F"/>
    <w:rsid w:val="00B77D04"/>
    <w:rsid w:val="00B83478"/>
    <w:rsid w:val="00B837E1"/>
    <w:rsid w:val="00B8431F"/>
    <w:rsid w:val="00B91B90"/>
    <w:rsid w:val="00B9201B"/>
    <w:rsid w:val="00B92828"/>
    <w:rsid w:val="00B93517"/>
    <w:rsid w:val="00B93AD3"/>
    <w:rsid w:val="00B95742"/>
    <w:rsid w:val="00B958F0"/>
    <w:rsid w:val="00BA03DA"/>
    <w:rsid w:val="00BA0886"/>
    <w:rsid w:val="00BA3BBB"/>
    <w:rsid w:val="00BA5B38"/>
    <w:rsid w:val="00BA65DF"/>
    <w:rsid w:val="00BB0687"/>
    <w:rsid w:val="00BB2460"/>
    <w:rsid w:val="00BB2F6B"/>
    <w:rsid w:val="00BB331C"/>
    <w:rsid w:val="00BB3DFA"/>
    <w:rsid w:val="00BB4BDD"/>
    <w:rsid w:val="00BB6A9B"/>
    <w:rsid w:val="00BB7AB2"/>
    <w:rsid w:val="00BC1E18"/>
    <w:rsid w:val="00BC6466"/>
    <w:rsid w:val="00BC79AB"/>
    <w:rsid w:val="00BD5EAA"/>
    <w:rsid w:val="00BD70A2"/>
    <w:rsid w:val="00BE2235"/>
    <w:rsid w:val="00BE568D"/>
    <w:rsid w:val="00BE7090"/>
    <w:rsid w:val="00BF2950"/>
    <w:rsid w:val="00BF2DD8"/>
    <w:rsid w:val="00BF3432"/>
    <w:rsid w:val="00BF34D9"/>
    <w:rsid w:val="00BF415E"/>
    <w:rsid w:val="00BF67DE"/>
    <w:rsid w:val="00C002BE"/>
    <w:rsid w:val="00C00C42"/>
    <w:rsid w:val="00C02BC5"/>
    <w:rsid w:val="00C132E4"/>
    <w:rsid w:val="00C1687D"/>
    <w:rsid w:val="00C20B42"/>
    <w:rsid w:val="00C2101F"/>
    <w:rsid w:val="00C222D9"/>
    <w:rsid w:val="00C22AC9"/>
    <w:rsid w:val="00C24080"/>
    <w:rsid w:val="00C25BFC"/>
    <w:rsid w:val="00C264B5"/>
    <w:rsid w:val="00C31C2B"/>
    <w:rsid w:val="00C32C2D"/>
    <w:rsid w:val="00C33D8B"/>
    <w:rsid w:val="00C3415C"/>
    <w:rsid w:val="00C34725"/>
    <w:rsid w:val="00C37587"/>
    <w:rsid w:val="00C4243F"/>
    <w:rsid w:val="00C42965"/>
    <w:rsid w:val="00C45366"/>
    <w:rsid w:val="00C45C84"/>
    <w:rsid w:val="00C460BD"/>
    <w:rsid w:val="00C462A1"/>
    <w:rsid w:val="00C46638"/>
    <w:rsid w:val="00C46853"/>
    <w:rsid w:val="00C46CE5"/>
    <w:rsid w:val="00C46EFF"/>
    <w:rsid w:val="00C47961"/>
    <w:rsid w:val="00C50219"/>
    <w:rsid w:val="00C50BD8"/>
    <w:rsid w:val="00C50F62"/>
    <w:rsid w:val="00C52545"/>
    <w:rsid w:val="00C545E6"/>
    <w:rsid w:val="00C566D3"/>
    <w:rsid w:val="00C604FD"/>
    <w:rsid w:val="00C61B5F"/>
    <w:rsid w:val="00C67EBB"/>
    <w:rsid w:val="00C7057F"/>
    <w:rsid w:val="00C71163"/>
    <w:rsid w:val="00C72653"/>
    <w:rsid w:val="00C72CF9"/>
    <w:rsid w:val="00C7311D"/>
    <w:rsid w:val="00C75591"/>
    <w:rsid w:val="00C75E8E"/>
    <w:rsid w:val="00C76235"/>
    <w:rsid w:val="00C80D57"/>
    <w:rsid w:val="00C81B84"/>
    <w:rsid w:val="00C81D0E"/>
    <w:rsid w:val="00C82865"/>
    <w:rsid w:val="00C82AF0"/>
    <w:rsid w:val="00C82F3F"/>
    <w:rsid w:val="00C83ECE"/>
    <w:rsid w:val="00C861AB"/>
    <w:rsid w:val="00C903CA"/>
    <w:rsid w:val="00C9064B"/>
    <w:rsid w:val="00C91432"/>
    <w:rsid w:val="00C91FF4"/>
    <w:rsid w:val="00C92335"/>
    <w:rsid w:val="00C93F90"/>
    <w:rsid w:val="00C943E1"/>
    <w:rsid w:val="00C96F5D"/>
    <w:rsid w:val="00CA0692"/>
    <w:rsid w:val="00CA069B"/>
    <w:rsid w:val="00CA2CD1"/>
    <w:rsid w:val="00CA4D63"/>
    <w:rsid w:val="00CA689A"/>
    <w:rsid w:val="00CA6B33"/>
    <w:rsid w:val="00CA7EFE"/>
    <w:rsid w:val="00CB1645"/>
    <w:rsid w:val="00CB19FC"/>
    <w:rsid w:val="00CB2E53"/>
    <w:rsid w:val="00CB3D69"/>
    <w:rsid w:val="00CB6031"/>
    <w:rsid w:val="00CB6629"/>
    <w:rsid w:val="00CB6EE8"/>
    <w:rsid w:val="00CC457B"/>
    <w:rsid w:val="00CC47FC"/>
    <w:rsid w:val="00CC4D47"/>
    <w:rsid w:val="00CD17BC"/>
    <w:rsid w:val="00CD3BE7"/>
    <w:rsid w:val="00CD3DE7"/>
    <w:rsid w:val="00CD460C"/>
    <w:rsid w:val="00CD48D9"/>
    <w:rsid w:val="00CD61F3"/>
    <w:rsid w:val="00CD7CD6"/>
    <w:rsid w:val="00CE0E68"/>
    <w:rsid w:val="00CE1122"/>
    <w:rsid w:val="00CE1B1B"/>
    <w:rsid w:val="00CE69F9"/>
    <w:rsid w:val="00CE7F54"/>
    <w:rsid w:val="00CF056B"/>
    <w:rsid w:val="00CF1304"/>
    <w:rsid w:val="00CF1FB4"/>
    <w:rsid w:val="00CF4357"/>
    <w:rsid w:val="00D00EA1"/>
    <w:rsid w:val="00D01C0D"/>
    <w:rsid w:val="00D02C94"/>
    <w:rsid w:val="00D04ECF"/>
    <w:rsid w:val="00D05182"/>
    <w:rsid w:val="00D06663"/>
    <w:rsid w:val="00D066B9"/>
    <w:rsid w:val="00D07C2F"/>
    <w:rsid w:val="00D07F5D"/>
    <w:rsid w:val="00D10F77"/>
    <w:rsid w:val="00D12C4F"/>
    <w:rsid w:val="00D13046"/>
    <w:rsid w:val="00D133E8"/>
    <w:rsid w:val="00D1340F"/>
    <w:rsid w:val="00D138A1"/>
    <w:rsid w:val="00D14E0A"/>
    <w:rsid w:val="00D226F5"/>
    <w:rsid w:val="00D2622C"/>
    <w:rsid w:val="00D26608"/>
    <w:rsid w:val="00D27DEC"/>
    <w:rsid w:val="00D31FF7"/>
    <w:rsid w:val="00D337B7"/>
    <w:rsid w:val="00D3405D"/>
    <w:rsid w:val="00D34D48"/>
    <w:rsid w:val="00D43BBC"/>
    <w:rsid w:val="00D443F3"/>
    <w:rsid w:val="00D50953"/>
    <w:rsid w:val="00D50B82"/>
    <w:rsid w:val="00D53A89"/>
    <w:rsid w:val="00D56E50"/>
    <w:rsid w:val="00D57821"/>
    <w:rsid w:val="00D60EA7"/>
    <w:rsid w:val="00D62650"/>
    <w:rsid w:val="00D62DDD"/>
    <w:rsid w:val="00D63CA6"/>
    <w:rsid w:val="00D722AC"/>
    <w:rsid w:val="00D7246F"/>
    <w:rsid w:val="00D74030"/>
    <w:rsid w:val="00D75F32"/>
    <w:rsid w:val="00D80350"/>
    <w:rsid w:val="00D809E5"/>
    <w:rsid w:val="00D80B9A"/>
    <w:rsid w:val="00D8183D"/>
    <w:rsid w:val="00D85729"/>
    <w:rsid w:val="00D90857"/>
    <w:rsid w:val="00D934FD"/>
    <w:rsid w:val="00D93DA5"/>
    <w:rsid w:val="00D9538B"/>
    <w:rsid w:val="00D9644F"/>
    <w:rsid w:val="00D966BF"/>
    <w:rsid w:val="00D967C7"/>
    <w:rsid w:val="00D97111"/>
    <w:rsid w:val="00DA23A5"/>
    <w:rsid w:val="00DA4B62"/>
    <w:rsid w:val="00DA57EE"/>
    <w:rsid w:val="00DA6ED3"/>
    <w:rsid w:val="00DA7354"/>
    <w:rsid w:val="00DB000F"/>
    <w:rsid w:val="00DB0AC6"/>
    <w:rsid w:val="00DB0E12"/>
    <w:rsid w:val="00DB38BA"/>
    <w:rsid w:val="00DB574A"/>
    <w:rsid w:val="00DB5963"/>
    <w:rsid w:val="00DB6D27"/>
    <w:rsid w:val="00DC25DB"/>
    <w:rsid w:val="00DC2BED"/>
    <w:rsid w:val="00DC2F5A"/>
    <w:rsid w:val="00DC3832"/>
    <w:rsid w:val="00DC6436"/>
    <w:rsid w:val="00DD0018"/>
    <w:rsid w:val="00DD0E12"/>
    <w:rsid w:val="00DD22B1"/>
    <w:rsid w:val="00DD644B"/>
    <w:rsid w:val="00DD765D"/>
    <w:rsid w:val="00DE7DAD"/>
    <w:rsid w:val="00DF0402"/>
    <w:rsid w:val="00DF093C"/>
    <w:rsid w:val="00DF0AE3"/>
    <w:rsid w:val="00DF33C0"/>
    <w:rsid w:val="00DF3921"/>
    <w:rsid w:val="00DF490F"/>
    <w:rsid w:val="00DF5821"/>
    <w:rsid w:val="00E020A0"/>
    <w:rsid w:val="00E02A04"/>
    <w:rsid w:val="00E102C0"/>
    <w:rsid w:val="00E1182F"/>
    <w:rsid w:val="00E1201D"/>
    <w:rsid w:val="00E164B1"/>
    <w:rsid w:val="00E17D29"/>
    <w:rsid w:val="00E20059"/>
    <w:rsid w:val="00E2255F"/>
    <w:rsid w:val="00E23ED5"/>
    <w:rsid w:val="00E2498F"/>
    <w:rsid w:val="00E24F90"/>
    <w:rsid w:val="00E30E3D"/>
    <w:rsid w:val="00E3437B"/>
    <w:rsid w:val="00E37B31"/>
    <w:rsid w:val="00E37FD3"/>
    <w:rsid w:val="00E40A55"/>
    <w:rsid w:val="00E43B8B"/>
    <w:rsid w:val="00E43C23"/>
    <w:rsid w:val="00E447D8"/>
    <w:rsid w:val="00E503B9"/>
    <w:rsid w:val="00E51582"/>
    <w:rsid w:val="00E54A8C"/>
    <w:rsid w:val="00E54FE8"/>
    <w:rsid w:val="00E55716"/>
    <w:rsid w:val="00E65593"/>
    <w:rsid w:val="00E66029"/>
    <w:rsid w:val="00E70069"/>
    <w:rsid w:val="00E70132"/>
    <w:rsid w:val="00E7016E"/>
    <w:rsid w:val="00E70857"/>
    <w:rsid w:val="00E72ADA"/>
    <w:rsid w:val="00E72E50"/>
    <w:rsid w:val="00E74E61"/>
    <w:rsid w:val="00E77770"/>
    <w:rsid w:val="00E80436"/>
    <w:rsid w:val="00E81465"/>
    <w:rsid w:val="00E81645"/>
    <w:rsid w:val="00E82C36"/>
    <w:rsid w:val="00E85E67"/>
    <w:rsid w:val="00E87761"/>
    <w:rsid w:val="00E90D0D"/>
    <w:rsid w:val="00E9320C"/>
    <w:rsid w:val="00E9373B"/>
    <w:rsid w:val="00E93834"/>
    <w:rsid w:val="00E964E4"/>
    <w:rsid w:val="00E977EE"/>
    <w:rsid w:val="00EA0DA8"/>
    <w:rsid w:val="00EA22A6"/>
    <w:rsid w:val="00EA39CF"/>
    <w:rsid w:val="00EA581A"/>
    <w:rsid w:val="00EA7A95"/>
    <w:rsid w:val="00EB0836"/>
    <w:rsid w:val="00EB30B6"/>
    <w:rsid w:val="00EB6E02"/>
    <w:rsid w:val="00EC0C85"/>
    <w:rsid w:val="00EC25A6"/>
    <w:rsid w:val="00EC2A3B"/>
    <w:rsid w:val="00EC2B06"/>
    <w:rsid w:val="00EC5FE5"/>
    <w:rsid w:val="00EC739E"/>
    <w:rsid w:val="00ED08F5"/>
    <w:rsid w:val="00ED1F7E"/>
    <w:rsid w:val="00ED296E"/>
    <w:rsid w:val="00ED5524"/>
    <w:rsid w:val="00EE0256"/>
    <w:rsid w:val="00EE2257"/>
    <w:rsid w:val="00EE2A5B"/>
    <w:rsid w:val="00EE4522"/>
    <w:rsid w:val="00EE4ABF"/>
    <w:rsid w:val="00EE5EF7"/>
    <w:rsid w:val="00EE76FB"/>
    <w:rsid w:val="00EF0E00"/>
    <w:rsid w:val="00EF1111"/>
    <w:rsid w:val="00EF1D1B"/>
    <w:rsid w:val="00EF21A7"/>
    <w:rsid w:val="00EF3880"/>
    <w:rsid w:val="00EF47FB"/>
    <w:rsid w:val="00EF552A"/>
    <w:rsid w:val="00EF5D36"/>
    <w:rsid w:val="00F011CA"/>
    <w:rsid w:val="00F03354"/>
    <w:rsid w:val="00F0515A"/>
    <w:rsid w:val="00F05BE7"/>
    <w:rsid w:val="00F06A69"/>
    <w:rsid w:val="00F07520"/>
    <w:rsid w:val="00F07B26"/>
    <w:rsid w:val="00F11651"/>
    <w:rsid w:val="00F1278D"/>
    <w:rsid w:val="00F13461"/>
    <w:rsid w:val="00F14276"/>
    <w:rsid w:val="00F149D1"/>
    <w:rsid w:val="00F15B77"/>
    <w:rsid w:val="00F16207"/>
    <w:rsid w:val="00F22753"/>
    <w:rsid w:val="00F300E6"/>
    <w:rsid w:val="00F30500"/>
    <w:rsid w:val="00F30BBB"/>
    <w:rsid w:val="00F30CDA"/>
    <w:rsid w:val="00F30F22"/>
    <w:rsid w:val="00F33178"/>
    <w:rsid w:val="00F34D5D"/>
    <w:rsid w:val="00F37F12"/>
    <w:rsid w:val="00F4004B"/>
    <w:rsid w:val="00F409D2"/>
    <w:rsid w:val="00F42632"/>
    <w:rsid w:val="00F42D5D"/>
    <w:rsid w:val="00F4428A"/>
    <w:rsid w:val="00F4491A"/>
    <w:rsid w:val="00F44DE2"/>
    <w:rsid w:val="00F47B9B"/>
    <w:rsid w:val="00F50206"/>
    <w:rsid w:val="00F51FB3"/>
    <w:rsid w:val="00F52C4B"/>
    <w:rsid w:val="00F53B63"/>
    <w:rsid w:val="00F54892"/>
    <w:rsid w:val="00F6305E"/>
    <w:rsid w:val="00F63D79"/>
    <w:rsid w:val="00F64746"/>
    <w:rsid w:val="00F65BF7"/>
    <w:rsid w:val="00F704B5"/>
    <w:rsid w:val="00F70817"/>
    <w:rsid w:val="00F73CAC"/>
    <w:rsid w:val="00F74938"/>
    <w:rsid w:val="00F74A85"/>
    <w:rsid w:val="00F77D0B"/>
    <w:rsid w:val="00F809A4"/>
    <w:rsid w:val="00F80CE7"/>
    <w:rsid w:val="00F81B34"/>
    <w:rsid w:val="00F82FD5"/>
    <w:rsid w:val="00F838AD"/>
    <w:rsid w:val="00F83A15"/>
    <w:rsid w:val="00F9129D"/>
    <w:rsid w:val="00F94BD2"/>
    <w:rsid w:val="00F95398"/>
    <w:rsid w:val="00F96082"/>
    <w:rsid w:val="00F96B54"/>
    <w:rsid w:val="00FA1F09"/>
    <w:rsid w:val="00FA435D"/>
    <w:rsid w:val="00FA560F"/>
    <w:rsid w:val="00FA6B37"/>
    <w:rsid w:val="00FA6D70"/>
    <w:rsid w:val="00FA7E11"/>
    <w:rsid w:val="00FB1495"/>
    <w:rsid w:val="00FB29DA"/>
    <w:rsid w:val="00FB2C3F"/>
    <w:rsid w:val="00FB3EDD"/>
    <w:rsid w:val="00FB5FD9"/>
    <w:rsid w:val="00FB6F05"/>
    <w:rsid w:val="00FC07CA"/>
    <w:rsid w:val="00FC1023"/>
    <w:rsid w:val="00FC1031"/>
    <w:rsid w:val="00FC147A"/>
    <w:rsid w:val="00FC341E"/>
    <w:rsid w:val="00FC3EBC"/>
    <w:rsid w:val="00FC3EF8"/>
    <w:rsid w:val="00FC4A91"/>
    <w:rsid w:val="00FD07EA"/>
    <w:rsid w:val="00FD0CF0"/>
    <w:rsid w:val="00FD0D8E"/>
    <w:rsid w:val="00FD0DA1"/>
    <w:rsid w:val="00FD605D"/>
    <w:rsid w:val="00FE0C93"/>
    <w:rsid w:val="00FE0D87"/>
    <w:rsid w:val="00FE1771"/>
    <w:rsid w:val="00FE5E57"/>
    <w:rsid w:val="00FE7FD1"/>
    <w:rsid w:val="00FF075A"/>
    <w:rsid w:val="00FF0A30"/>
    <w:rsid w:val="00FF21E0"/>
    <w:rsid w:val="00FF2200"/>
    <w:rsid w:val="00FF2EED"/>
    <w:rsid w:val="00FF672E"/>
    <w:rsid w:val="00FF70AB"/>
    <w:rsid w:val="083E2A8E"/>
    <w:rsid w:val="12B868F1"/>
    <w:rsid w:val="15AE51E8"/>
    <w:rsid w:val="15FC78F1"/>
    <w:rsid w:val="214D0531"/>
    <w:rsid w:val="2C6D5838"/>
    <w:rsid w:val="2D016379"/>
    <w:rsid w:val="43CF5F5C"/>
    <w:rsid w:val="47B0072B"/>
    <w:rsid w:val="4E870836"/>
    <w:rsid w:val="50A11A6D"/>
    <w:rsid w:val="690C51FE"/>
    <w:rsid w:val="6D910356"/>
    <w:rsid w:val="6E54661B"/>
    <w:rsid w:val="74BE2AB0"/>
    <w:rsid w:val="754B1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CFC7C9"/>
  <w15:docId w15:val="{025A0762-B2B7-41A4-B90D-BE346772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HTML Samp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3E4EA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A28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A28FD"/>
    <w:rPr>
      <w:kern w:val="2"/>
      <w:sz w:val="18"/>
      <w:szCs w:val="18"/>
    </w:rPr>
  </w:style>
  <w:style w:type="paragraph" w:styleId="a5">
    <w:name w:val="footer"/>
    <w:basedOn w:val="a"/>
    <w:link w:val="a6"/>
    <w:rsid w:val="008A28FD"/>
    <w:pPr>
      <w:tabs>
        <w:tab w:val="center" w:pos="4153"/>
        <w:tab w:val="right" w:pos="8306"/>
      </w:tabs>
      <w:snapToGrid w:val="0"/>
      <w:jc w:val="left"/>
    </w:pPr>
    <w:rPr>
      <w:sz w:val="18"/>
      <w:szCs w:val="18"/>
    </w:rPr>
  </w:style>
  <w:style w:type="character" w:customStyle="1" w:styleId="a6">
    <w:name w:val="页脚 字符"/>
    <w:basedOn w:val="a0"/>
    <w:link w:val="a5"/>
    <w:rsid w:val="008A28FD"/>
    <w:rPr>
      <w:kern w:val="2"/>
      <w:sz w:val="18"/>
      <w:szCs w:val="18"/>
    </w:rPr>
  </w:style>
  <w:style w:type="paragraph" w:styleId="a7">
    <w:name w:val="List Paragraph"/>
    <w:basedOn w:val="a"/>
    <w:uiPriority w:val="99"/>
    <w:rsid w:val="00C903CA"/>
    <w:pPr>
      <w:ind w:firstLineChars="200" w:firstLine="420"/>
    </w:pPr>
  </w:style>
  <w:style w:type="paragraph" w:customStyle="1" w:styleId="Default">
    <w:name w:val="Default"/>
    <w:rsid w:val="00F0515A"/>
    <w:pPr>
      <w:widowControl w:val="0"/>
      <w:autoSpaceDE w:val="0"/>
      <w:autoSpaceDN w:val="0"/>
      <w:adjustRightInd w:val="0"/>
    </w:pPr>
    <w:rPr>
      <w:rFonts w:ascii="Times New Roman" w:hAnsi="Times New Roman" w:cs="Times New Roman"/>
      <w:color w:val="000000"/>
      <w:sz w:val="24"/>
      <w:szCs w:val="24"/>
    </w:rPr>
  </w:style>
  <w:style w:type="character" w:styleId="a8">
    <w:name w:val="Placeholder Text"/>
    <w:basedOn w:val="a0"/>
    <w:uiPriority w:val="99"/>
    <w:semiHidden/>
    <w:rsid w:val="00A244CD"/>
    <w:rPr>
      <w:color w:val="808080"/>
    </w:rPr>
  </w:style>
  <w:style w:type="table" w:styleId="a9">
    <w:name w:val="Table Grid"/>
    <w:basedOn w:val="a1"/>
    <w:rsid w:val="001C6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F13461"/>
    <w:rPr>
      <w:color w:val="0000FF"/>
      <w:u w:val="single"/>
    </w:rPr>
  </w:style>
  <w:style w:type="character" w:customStyle="1" w:styleId="apple-converted-space">
    <w:name w:val="apple-converted-space"/>
    <w:basedOn w:val="a0"/>
    <w:rsid w:val="00533DAA"/>
  </w:style>
  <w:style w:type="character" w:styleId="ab">
    <w:name w:val="Emphasis"/>
    <w:basedOn w:val="a0"/>
    <w:uiPriority w:val="20"/>
    <w:qFormat/>
    <w:rsid w:val="00533DAA"/>
    <w:rPr>
      <w:i/>
      <w:iCs/>
    </w:rPr>
  </w:style>
  <w:style w:type="table" w:styleId="2">
    <w:name w:val="Plain Table 2"/>
    <w:basedOn w:val="a1"/>
    <w:uiPriority w:val="42"/>
    <w:rsid w:val="007468D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c">
    <w:name w:val="caption"/>
    <w:basedOn w:val="a"/>
    <w:next w:val="a"/>
    <w:unhideWhenUsed/>
    <w:qFormat/>
    <w:rsid w:val="0024390A"/>
    <w:rPr>
      <w:rFonts w:asciiTheme="majorHAnsi" w:eastAsia="黑体" w:hAnsiTheme="majorHAnsi" w:cstheme="majorBidi"/>
      <w:sz w:val="20"/>
      <w:szCs w:val="20"/>
    </w:rPr>
  </w:style>
  <w:style w:type="paragraph" w:styleId="ad">
    <w:name w:val="Date"/>
    <w:basedOn w:val="a"/>
    <w:next w:val="a"/>
    <w:link w:val="ae"/>
    <w:rsid w:val="005D03D4"/>
    <w:pPr>
      <w:ind w:leftChars="2500" w:left="100"/>
    </w:pPr>
  </w:style>
  <w:style w:type="character" w:customStyle="1" w:styleId="ae">
    <w:name w:val="日期 字符"/>
    <w:basedOn w:val="a0"/>
    <w:link w:val="ad"/>
    <w:rsid w:val="005D03D4"/>
    <w:rPr>
      <w:kern w:val="2"/>
      <w:sz w:val="21"/>
      <w:szCs w:val="24"/>
    </w:rPr>
  </w:style>
  <w:style w:type="character" w:customStyle="1" w:styleId="10">
    <w:name w:val="标题 1 字符"/>
    <w:basedOn w:val="a0"/>
    <w:link w:val="1"/>
    <w:uiPriority w:val="9"/>
    <w:rsid w:val="003E4EAD"/>
    <w:rPr>
      <w:rFonts w:ascii="宋体" w:eastAsia="宋体" w:hAnsi="宋体" w:cs="宋体"/>
      <w:b/>
      <w:bCs/>
      <w:kern w:val="36"/>
      <w:sz w:val="48"/>
      <w:szCs w:val="48"/>
    </w:rPr>
  </w:style>
  <w:style w:type="paragraph" w:styleId="af">
    <w:name w:val="Balloon Text"/>
    <w:basedOn w:val="a"/>
    <w:link w:val="af0"/>
    <w:rsid w:val="00AE7E11"/>
    <w:rPr>
      <w:sz w:val="18"/>
      <w:szCs w:val="18"/>
    </w:rPr>
  </w:style>
  <w:style w:type="character" w:customStyle="1" w:styleId="af0">
    <w:name w:val="批注框文本 字符"/>
    <w:basedOn w:val="a0"/>
    <w:link w:val="af"/>
    <w:rsid w:val="00AE7E11"/>
    <w:rPr>
      <w:kern w:val="2"/>
      <w:sz w:val="18"/>
      <w:szCs w:val="18"/>
    </w:rPr>
  </w:style>
  <w:style w:type="character" w:customStyle="1" w:styleId="Mention">
    <w:name w:val="Mention"/>
    <w:basedOn w:val="a0"/>
    <w:uiPriority w:val="99"/>
    <w:semiHidden/>
    <w:unhideWhenUsed/>
    <w:rsid w:val="00BA5B38"/>
    <w:rPr>
      <w:color w:val="2B579A"/>
      <w:shd w:val="clear" w:color="auto" w:fill="E6E6E6"/>
    </w:rPr>
  </w:style>
  <w:style w:type="character" w:styleId="af1">
    <w:name w:val="annotation reference"/>
    <w:basedOn w:val="a0"/>
    <w:rsid w:val="00C37587"/>
    <w:rPr>
      <w:sz w:val="21"/>
      <w:szCs w:val="21"/>
    </w:rPr>
  </w:style>
  <w:style w:type="paragraph" w:styleId="af2">
    <w:name w:val="annotation text"/>
    <w:basedOn w:val="a"/>
    <w:link w:val="af3"/>
    <w:rsid w:val="00C37587"/>
    <w:pPr>
      <w:jc w:val="left"/>
    </w:pPr>
  </w:style>
  <w:style w:type="character" w:customStyle="1" w:styleId="af3">
    <w:name w:val="批注文字 字符"/>
    <w:basedOn w:val="a0"/>
    <w:link w:val="af2"/>
    <w:rsid w:val="00C37587"/>
    <w:rPr>
      <w:kern w:val="2"/>
      <w:sz w:val="21"/>
      <w:szCs w:val="24"/>
    </w:rPr>
  </w:style>
  <w:style w:type="paragraph" w:styleId="af4">
    <w:name w:val="annotation subject"/>
    <w:basedOn w:val="af2"/>
    <w:next w:val="af2"/>
    <w:link w:val="af5"/>
    <w:rsid w:val="00C37587"/>
    <w:rPr>
      <w:b/>
      <w:bCs/>
    </w:rPr>
  </w:style>
  <w:style w:type="character" w:customStyle="1" w:styleId="af5">
    <w:name w:val="批注主题 字符"/>
    <w:basedOn w:val="af3"/>
    <w:link w:val="af4"/>
    <w:rsid w:val="00C37587"/>
    <w:rPr>
      <w:b/>
      <w:bCs/>
      <w:kern w:val="2"/>
      <w:sz w:val="21"/>
      <w:szCs w:val="24"/>
    </w:rPr>
  </w:style>
  <w:style w:type="paragraph" w:styleId="HTML">
    <w:name w:val="HTML Preformatted"/>
    <w:basedOn w:val="a"/>
    <w:link w:val="HTML0"/>
    <w:uiPriority w:val="99"/>
    <w:unhideWhenUsed/>
    <w:rsid w:val="00C375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C37587"/>
    <w:rPr>
      <w:rFonts w:ascii="宋体" w:eastAsia="宋体" w:hAnsi="宋体" w:cs="宋体"/>
      <w:sz w:val="24"/>
      <w:szCs w:val="24"/>
    </w:rPr>
  </w:style>
  <w:style w:type="paragraph" w:styleId="af6">
    <w:name w:val="Normal (Web)"/>
    <w:basedOn w:val="a"/>
    <w:uiPriority w:val="99"/>
    <w:unhideWhenUsed/>
    <w:rsid w:val="00D27DEC"/>
    <w:pPr>
      <w:widowControl/>
      <w:spacing w:before="100" w:beforeAutospacing="1" w:after="100" w:afterAutospacing="1"/>
      <w:jc w:val="left"/>
    </w:pPr>
    <w:rPr>
      <w:rFonts w:ascii="宋体" w:eastAsia="宋体" w:hAnsi="宋体" w:cs="宋体"/>
      <w:kern w:val="0"/>
      <w:sz w:val="24"/>
    </w:rPr>
  </w:style>
  <w:style w:type="character" w:customStyle="1" w:styleId="fontstyle01">
    <w:name w:val="fontstyle01"/>
    <w:basedOn w:val="a0"/>
    <w:rsid w:val="00DB574A"/>
    <w:rPr>
      <w:rFonts w:ascii="B4+CAJ FNT00" w:hAnsi="B4+CAJ FNT00" w:hint="default"/>
      <w:b w:val="0"/>
      <w:bCs w:val="0"/>
      <w:i w:val="0"/>
      <w:iCs w:val="0"/>
      <w:color w:val="000000"/>
      <w:sz w:val="22"/>
      <w:szCs w:val="22"/>
    </w:rPr>
  </w:style>
  <w:style w:type="character" w:customStyle="1" w:styleId="tgt">
    <w:name w:val="tgt"/>
    <w:basedOn w:val="a0"/>
    <w:rsid w:val="00B63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66077">
      <w:bodyDiv w:val="1"/>
      <w:marLeft w:val="0"/>
      <w:marRight w:val="0"/>
      <w:marTop w:val="0"/>
      <w:marBottom w:val="0"/>
      <w:divBdr>
        <w:top w:val="none" w:sz="0" w:space="0" w:color="auto"/>
        <w:left w:val="none" w:sz="0" w:space="0" w:color="auto"/>
        <w:bottom w:val="none" w:sz="0" w:space="0" w:color="auto"/>
        <w:right w:val="none" w:sz="0" w:space="0" w:color="auto"/>
      </w:divBdr>
    </w:div>
    <w:div w:id="181431980">
      <w:bodyDiv w:val="1"/>
      <w:marLeft w:val="0"/>
      <w:marRight w:val="0"/>
      <w:marTop w:val="0"/>
      <w:marBottom w:val="0"/>
      <w:divBdr>
        <w:top w:val="none" w:sz="0" w:space="0" w:color="auto"/>
        <w:left w:val="none" w:sz="0" w:space="0" w:color="auto"/>
        <w:bottom w:val="none" w:sz="0" w:space="0" w:color="auto"/>
        <w:right w:val="none" w:sz="0" w:space="0" w:color="auto"/>
      </w:divBdr>
      <w:divsChild>
        <w:div w:id="1465928310">
          <w:marLeft w:val="150"/>
          <w:marRight w:val="0"/>
          <w:marTop w:val="0"/>
          <w:marBottom w:val="0"/>
          <w:divBdr>
            <w:top w:val="none" w:sz="0" w:space="0" w:color="auto"/>
            <w:left w:val="none" w:sz="0" w:space="0" w:color="auto"/>
            <w:bottom w:val="none" w:sz="0" w:space="0" w:color="auto"/>
            <w:right w:val="none" w:sz="0" w:space="0" w:color="auto"/>
          </w:divBdr>
          <w:divsChild>
            <w:div w:id="143399487">
              <w:marLeft w:val="270"/>
              <w:marRight w:val="270"/>
              <w:marTop w:val="270"/>
              <w:marBottom w:val="270"/>
              <w:divBdr>
                <w:top w:val="none" w:sz="0" w:space="0" w:color="auto"/>
                <w:left w:val="none" w:sz="0" w:space="0" w:color="auto"/>
                <w:bottom w:val="none" w:sz="0" w:space="0" w:color="auto"/>
                <w:right w:val="none" w:sz="0" w:space="0" w:color="auto"/>
              </w:divBdr>
            </w:div>
            <w:div w:id="168887278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 w:id="836191110">
      <w:bodyDiv w:val="1"/>
      <w:marLeft w:val="0"/>
      <w:marRight w:val="0"/>
      <w:marTop w:val="0"/>
      <w:marBottom w:val="0"/>
      <w:divBdr>
        <w:top w:val="none" w:sz="0" w:space="0" w:color="auto"/>
        <w:left w:val="none" w:sz="0" w:space="0" w:color="auto"/>
        <w:bottom w:val="none" w:sz="0" w:space="0" w:color="auto"/>
        <w:right w:val="none" w:sz="0" w:space="0" w:color="auto"/>
      </w:divBdr>
    </w:div>
    <w:div w:id="1483153549">
      <w:bodyDiv w:val="1"/>
      <w:marLeft w:val="0"/>
      <w:marRight w:val="0"/>
      <w:marTop w:val="0"/>
      <w:marBottom w:val="0"/>
      <w:divBdr>
        <w:top w:val="none" w:sz="0" w:space="0" w:color="auto"/>
        <w:left w:val="none" w:sz="0" w:space="0" w:color="auto"/>
        <w:bottom w:val="none" w:sz="0" w:space="0" w:color="auto"/>
        <w:right w:val="none" w:sz="0" w:space="0" w:color="auto"/>
      </w:divBdr>
    </w:div>
    <w:div w:id="1965235724">
      <w:bodyDiv w:val="1"/>
      <w:marLeft w:val="0"/>
      <w:marRight w:val="0"/>
      <w:marTop w:val="0"/>
      <w:marBottom w:val="0"/>
      <w:divBdr>
        <w:top w:val="none" w:sz="0" w:space="0" w:color="auto"/>
        <w:left w:val="none" w:sz="0" w:space="0" w:color="auto"/>
        <w:bottom w:val="none" w:sz="0" w:space="0" w:color="auto"/>
        <w:right w:val="none" w:sz="0" w:space="0" w:color="auto"/>
      </w:divBdr>
      <w:divsChild>
        <w:div w:id="1351250838">
          <w:marLeft w:val="0"/>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40.jpg"/><Relationship Id="rId21" Type="http://schemas.openxmlformats.org/officeDocument/2006/relationships/oleObject" Target="embeddings/oleObject3.bin"/><Relationship Id="rId42" Type="http://schemas.openxmlformats.org/officeDocument/2006/relationships/image" Target="media/image17.wmf"/><Relationship Id="rId47" Type="http://schemas.openxmlformats.org/officeDocument/2006/relationships/oleObject" Target="embeddings/oleObject15.bin"/><Relationship Id="rId63" Type="http://schemas.openxmlformats.org/officeDocument/2006/relationships/oleObject" Target="embeddings/oleObject26.bin"/><Relationship Id="rId68" Type="http://schemas.openxmlformats.org/officeDocument/2006/relationships/oleObject" Target="embeddings/oleObject31.bin"/><Relationship Id="rId84" Type="http://schemas.openxmlformats.org/officeDocument/2006/relationships/image" Target="media/image28.wmf"/><Relationship Id="rId89" Type="http://schemas.openxmlformats.org/officeDocument/2006/relationships/oleObject" Target="embeddings/oleObject46.bin"/><Relationship Id="rId112" Type="http://schemas.openxmlformats.org/officeDocument/2006/relationships/image" Target="media/image36.jpg"/><Relationship Id="rId16" Type="http://schemas.openxmlformats.org/officeDocument/2006/relationships/image" Target="media/image4.wmf"/><Relationship Id="rId107" Type="http://schemas.openxmlformats.org/officeDocument/2006/relationships/oleObject" Target="embeddings/oleObject60.bin"/><Relationship Id="rId11" Type="http://schemas.openxmlformats.org/officeDocument/2006/relationships/image" Target="media/image1.emf"/><Relationship Id="rId32" Type="http://schemas.openxmlformats.org/officeDocument/2006/relationships/image" Target="media/image12.wmf"/><Relationship Id="rId37" Type="http://schemas.openxmlformats.org/officeDocument/2006/relationships/oleObject" Target="embeddings/oleObject11.bin"/><Relationship Id="rId53" Type="http://schemas.openxmlformats.org/officeDocument/2006/relationships/oleObject" Target="embeddings/oleObject18.bin"/><Relationship Id="rId58" Type="http://schemas.openxmlformats.org/officeDocument/2006/relationships/oleObject" Target="embeddings/oleObject21.bin"/><Relationship Id="rId74" Type="http://schemas.openxmlformats.org/officeDocument/2006/relationships/oleObject" Target="embeddings/oleObject37.bin"/><Relationship Id="rId79" Type="http://schemas.openxmlformats.org/officeDocument/2006/relationships/oleObject" Target="embeddings/oleObject41.bin"/><Relationship Id="rId102" Type="http://schemas.openxmlformats.org/officeDocument/2006/relationships/oleObject" Target="embeddings/oleObject55.bin"/><Relationship Id="rId5" Type="http://schemas.openxmlformats.org/officeDocument/2006/relationships/settings" Target="settings.xml"/><Relationship Id="rId90" Type="http://schemas.openxmlformats.org/officeDocument/2006/relationships/image" Target="media/image31.wmf"/><Relationship Id="rId95" Type="http://schemas.openxmlformats.org/officeDocument/2006/relationships/oleObject" Target="embeddings/oleObject49.bin"/><Relationship Id="rId22" Type="http://schemas.openxmlformats.org/officeDocument/2006/relationships/image" Target="media/image7.wmf"/><Relationship Id="rId27" Type="http://schemas.openxmlformats.org/officeDocument/2006/relationships/oleObject" Target="embeddings/oleObject6.bin"/><Relationship Id="rId43" Type="http://schemas.openxmlformats.org/officeDocument/2006/relationships/oleObject" Target="embeddings/oleObject13.bin"/><Relationship Id="rId48" Type="http://schemas.openxmlformats.org/officeDocument/2006/relationships/image" Target="media/image20.wmf"/><Relationship Id="rId64" Type="http://schemas.openxmlformats.org/officeDocument/2006/relationships/oleObject" Target="embeddings/oleObject27.bin"/><Relationship Id="rId69" Type="http://schemas.openxmlformats.org/officeDocument/2006/relationships/oleObject" Target="embeddings/oleObject32.bin"/><Relationship Id="rId113" Type="http://schemas.openxmlformats.org/officeDocument/2006/relationships/image" Target="media/image37.wmf"/><Relationship Id="rId118" Type="http://schemas.openxmlformats.org/officeDocument/2006/relationships/image" Target="media/image41.jpg"/><Relationship Id="rId80" Type="http://schemas.openxmlformats.org/officeDocument/2006/relationships/image" Target="media/image26.wmf"/><Relationship Id="rId85" Type="http://schemas.openxmlformats.org/officeDocument/2006/relationships/oleObject" Target="embeddings/oleObject44.bin"/><Relationship Id="rId12" Type="http://schemas.openxmlformats.org/officeDocument/2006/relationships/package" Target="embeddings/Microsoft_Visio___.vsdx"/><Relationship Id="rId17" Type="http://schemas.openxmlformats.org/officeDocument/2006/relationships/oleObject" Target="embeddings/oleObject2.bin"/><Relationship Id="rId33" Type="http://schemas.openxmlformats.org/officeDocument/2006/relationships/oleObject" Target="embeddings/oleObject9.bin"/><Relationship Id="rId38" Type="http://schemas.openxmlformats.org/officeDocument/2006/relationships/image" Target="media/image15.wmf"/><Relationship Id="rId59" Type="http://schemas.openxmlformats.org/officeDocument/2006/relationships/oleObject" Target="embeddings/oleObject22.bin"/><Relationship Id="rId103" Type="http://schemas.openxmlformats.org/officeDocument/2006/relationships/oleObject" Target="embeddings/oleObject56.bin"/><Relationship Id="rId108" Type="http://schemas.openxmlformats.org/officeDocument/2006/relationships/oleObject" Target="embeddings/oleObject61.bin"/><Relationship Id="rId54" Type="http://schemas.openxmlformats.org/officeDocument/2006/relationships/image" Target="media/image23.wmf"/><Relationship Id="rId70" Type="http://schemas.openxmlformats.org/officeDocument/2006/relationships/oleObject" Target="embeddings/oleObject33.bin"/><Relationship Id="rId75" Type="http://schemas.openxmlformats.org/officeDocument/2006/relationships/oleObject" Target="embeddings/oleObject38.bin"/><Relationship Id="rId91" Type="http://schemas.openxmlformats.org/officeDocument/2006/relationships/oleObject" Target="embeddings/oleObject47.bin"/><Relationship Id="rId96"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4.bin"/><Relationship Id="rId28" Type="http://schemas.openxmlformats.org/officeDocument/2006/relationships/image" Target="media/image10.wmf"/><Relationship Id="rId49" Type="http://schemas.openxmlformats.org/officeDocument/2006/relationships/oleObject" Target="embeddings/oleObject16.bin"/><Relationship Id="rId114" Type="http://schemas.openxmlformats.org/officeDocument/2006/relationships/oleObject" Target="embeddings/oleObject64.bin"/><Relationship Id="rId119" Type="http://schemas.openxmlformats.org/officeDocument/2006/relationships/hyperlink" Target="http://citeseerx.ist.psu.edu/viewdoc/download?doi=10.1.1.37.4272&amp;rep=rep1&amp;type=pdf" TargetMode="External"/><Relationship Id="rId44" Type="http://schemas.openxmlformats.org/officeDocument/2006/relationships/image" Target="media/image18.wmf"/><Relationship Id="rId60" Type="http://schemas.openxmlformats.org/officeDocument/2006/relationships/oleObject" Target="embeddings/oleObject23.bin"/><Relationship Id="rId65" Type="http://schemas.openxmlformats.org/officeDocument/2006/relationships/oleObject" Target="embeddings/oleObject28.bin"/><Relationship Id="rId81" Type="http://schemas.openxmlformats.org/officeDocument/2006/relationships/oleObject" Target="embeddings/oleObject42.bin"/><Relationship Id="rId86" Type="http://schemas.openxmlformats.org/officeDocument/2006/relationships/image" Target="media/image29.wmf"/><Relationship Id="rId4" Type="http://schemas.openxmlformats.org/officeDocument/2006/relationships/styles" Target="styles.xml"/><Relationship Id="rId9"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5.emf"/><Relationship Id="rId39" Type="http://schemas.openxmlformats.org/officeDocument/2006/relationships/oleObject" Target="embeddings/oleObject12.bin"/><Relationship Id="rId109" Type="http://schemas.openxmlformats.org/officeDocument/2006/relationships/oleObject" Target="embeddings/oleObject62.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19.bin"/><Relationship Id="rId76" Type="http://schemas.openxmlformats.org/officeDocument/2006/relationships/oleObject" Target="embeddings/oleObject39.bin"/><Relationship Id="rId97" Type="http://schemas.openxmlformats.org/officeDocument/2006/relationships/image" Target="media/image34.wmf"/><Relationship Id="rId104" Type="http://schemas.openxmlformats.org/officeDocument/2006/relationships/oleObject" Target="embeddings/oleObject57.bin"/><Relationship Id="rId120"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34.bin"/><Relationship Id="rId92" Type="http://schemas.openxmlformats.org/officeDocument/2006/relationships/image" Target="media/image32.wmf"/><Relationship Id="rId2" Type="http://schemas.openxmlformats.org/officeDocument/2006/relationships/customXml" Target="../customXml/item2.xml"/><Relationship Id="rId29" Type="http://schemas.openxmlformats.org/officeDocument/2006/relationships/oleObject" Target="embeddings/oleObject7.bin"/><Relationship Id="rId24" Type="http://schemas.openxmlformats.org/officeDocument/2006/relationships/image" Target="media/image8.wmf"/><Relationship Id="rId40" Type="http://schemas.openxmlformats.org/officeDocument/2006/relationships/image" Target="media/image16.emf"/><Relationship Id="rId45" Type="http://schemas.openxmlformats.org/officeDocument/2006/relationships/oleObject" Target="embeddings/oleObject14.bin"/><Relationship Id="rId66" Type="http://schemas.openxmlformats.org/officeDocument/2006/relationships/oleObject" Target="embeddings/oleObject29.bin"/><Relationship Id="rId87" Type="http://schemas.openxmlformats.org/officeDocument/2006/relationships/oleObject" Target="embeddings/oleObject45.bin"/><Relationship Id="rId110" Type="http://schemas.openxmlformats.org/officeDocument/2006/relationships/image" Target="media/image35.wmf"/><Relationship Id="rId115" Type="http://schemas.openxmlformats.org/officeDocument/2006/relationships/image" Target="media/image38.jpg"/><Relationship Id="rId61" Type="http://schemas.openxmlformats.org/officeDocument/2006/relationships/oleObject" Target="embeddings/oleObject24.bin"/><Relationship Id="rId82" Type="http://schemas.openxmlformats.org/officeDocument/2006/relationships/image" Target="media/image27.wmf"/><Relationship Id="rId19" Type="http://schemas.openxmlformats.org/officeDocument/2006/relationships/package" Target="embeddings/Microsoft_Visio___1.vsdx"/><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0.bin"/><Relationship Id="rId56" Type="http://schemas.openxmlformats.org/officeDocument/2006/relationships/oleObject" Target="embeddings/oleObject20.bin"/><Relationship Id="rId77" Type="http://schemas.openxmlformats.org/officeDocument/2006/relationships/oleObject" Target="embeddings/oleObject40.bin"/><Relationship Id="rId100" Type="http://schemas.openxmlformats.org/officeDocument/2006/relationships/oleObject" Target="embeddings/oleObject53.bin"/><Relationship Id="rId105" Type="http://schemas.openxmlformats.org/officeDocument/2006/relationships/oleObject" Target="embeddings/oleObject58.bin"/><Relationship Id="rId8" Type="http://schemas.openxmlformats.org/officeDocument/2006/relationships/endnotes" Target="endnotes.xml"/><Relationship Id="rId51" Type="http://schemas.openxmlformats.org/officeDocument/2006/relationships/oleObject" Target="embeddings/oleObject17.bin"/><Relationship Id="rId72" Type="http://schemas.openxmlformats.org/officeDocument/2006/relationships/oleObject" Target="embeddings/oleObject35.bin"/><Relationship Id="rId93" Type="http://schemas.openxmlformats.org/officeDocument/2006/relationships/oleObject" Target="embeddings/oleObject48.bin"/><Relationship Id="rId98" Type="http://schemas.openxmlformats.org/officeDocument/2006/relationships/oleObject" Target="embeddings/oleObject51.bin"/><Relationship Id="rId121" Type="http://schemas.microsoft.com/office/2011/relationships/people" Target="people.xml"/><Relationship Id="rId3" Type="http://schemas.openxmlformats.org/officeDocument/2006/relationships/numbering" Target="numbering.xml"/><Relationship Id="rId25" Type="http://schemas.openxmlformats.org/officeDocument/2006/relationships/oleObject" Target="embeddings/oleObject5.bin"/><Relationship Id="rId46" Type="http://schemas.openxmlformats.org/officeDocument/2006/relationships/image" Target="media/image19.wmf"/><Relationship Id="rId67" Type="http://schemas.openxmlformats.org/officeDocument/2006/relationships/oleObject" Target="embeddings/oleObject30.bin"/><Relationship Id="rId116" Type="http://schemas.openxmlformats.org/officeDocument/2006/relationships/image" Target="media/image39.jpg"/><Relationship Id="rId20" Type="http://schemas.openxmlformats.org/officeDocument/2006/relationships/image" Target="media/image6.wmf"/><Relationship Id="rId41" Type="http://schemas.openxmlformats.org/officeDocument/2006/relationships/package" Target="embeddings/Microsoft_Visio___2.vsdx"/><Relationship Id="rId62" Type="http://schemas.openxmlformats.org/officeDocument/2006/relationships/oleObject" Target="embeddings/oleObject25.bin"/><Relationship Id="rId83" Type="http://schemas.openxmlformats.org/officeDocument/2006/relationships/oleObject" Target="embeddings/oleObject43.bin"/><Relationship Id="rId88" Type="http://schemas.openxmlformats.org/officeDocument/2006/relationships/image" Target="media/image30.wmf"/><Relationship Id="rId111" Type="http://schemas.openxmlformats.org/officeDocument/2006/relationships/oleObject" Target="embeddings/oleObject63.bin"/><Relationship Id="rId15" Type="http://schemas.openxmlformats.org/officeDocument/2006/relationships/oleObject" Target="embeddings/oleObject1.bin"/><Relationship Id="rId36" Type="http://schemas.openxmlformats.org/officeDocument/2006/relationships/image" Target="media/image14.wmf"/><Relationship Id="rId57" Type="http://schemas.openxmlformats.org/officeDocument/2006/relationships/image" Target="media/image24.wmf"/><Relationship Id="rId106" Type="http://schemas.openxmlformats.org/officeDocument/2006/relationships/oleObject" Target="embeddings/oleObject59.bin"/><Relationship Id="rId10" Type="http://schemas.microsoft.com/office/2011/relationships/commentsExtended" Target="commentsExtended.xml"/><Relationship Id="rId31" Type="http://schemas.openxmlformats.org/officeDocument/2006/relationships/oleObject" Target="embeddings/oleObject8.bin"/><Relationship Id="rId52" Type="http://schemas.openxmlformats.org/officeDocument/2006/relationships/image" Target="media/image22.wmf"/><Relationship Id="rId73" Type="http://schemas.openxmlformats.org/officeDocument/2006/relationships/oleObject" Target="embeddings/oleObject36.bin"/><Relationship Id="rId78" Type="http://schemas.openxmlformats.org/officeDocument/2006/relationships/image" Target="media/image25.wmf"/><Relationship Id="rId94" Type="http://schemas.openxmlformats.org/officeDocument/2006/relationships/image" Target="media/image33.wmf"/><Relationship Id="rId99" Type="http://schemas.openxmlformats.org/officeDocument/2006/relationships/oleObject" Target="embeddings/oleObject52.bin"/><Relationship Id="rId101" Type="http://schemas.openxmlformats.org/officeDocument/2006/relationships/oleObject" Target="embeddings/oleObject54.bin"/><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4B76FE-8668-47AE-A0AB-6C55E044F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14</Pages>
  <Words>7576</Words>
  <Characters>43185</Characters>
  <Application>Microsoft Office Word</Application>
  <DocSecurity>0</DocSecurity>
  <Lines>359</Lines>
  <Paragraphs>101</Paragraphs>
  <ScaleCrop>false</ScaleCrop>
  <Company/>
  <LinksUpToDate>false</LinksUpToDate>
  <CharactersWithSpaces>50660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zmj</dc:creator>
  <cp:lastModifiedBy>zmj</cp:lastModifiedBy>
  <cp:revision>17</cp:revision>
  <dcterms:created xsi:type="dcterms:W3CDTF">2017-05-11T08:46:00Z</dcterms:created>
  <dcterms:modified xsi:type="dcterms:W3CDTF">2017-09-08T13:02:00Z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